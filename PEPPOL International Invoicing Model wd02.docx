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97849717"/>
        <w:docPartObj>
          <w:docPartGallery w:val="Cover Pages"/>
          <w:docPartUnique/>
        </w:docPartObj>
      </w:sdtPr>
      <w:sdtContent>
        <w:p w14:paraId="395C0C1B" w14:textId="49ABBCD1" w:rsidR="008833B4" w:rsidRPr="005D43CD" w:rsidRDefault="008833B4" w:rsidP="005B0313">
          <w:r w:rsidRPr="005D43CD">
            <w:rPr>
              <w:noProof/>
            </w:rPr>
            <w:drawing>
              <wp:anchor distT="0" distB="0" distL="114300" distR="114300" simplePos="0" relativeHeight="251658239" behindDoc="1" locked="0" layoutInCell="1" allowOverlap="1" wp14:anchorId="0369108D" wp14:editId="5DAEED44">
                <wp:simplePos x="0" y="0"/>
                <wp:positionH relativeFrom="column">
                  <wp:posOffset>-900332</wp:posOffset>
                </wp:positionH>
                <wp:positionV relativeFrom="paragraph">
                  <wp:posOffset>-1469292</wp:posOffset>
                </wp:positionV>
                <wp:extent cx="7556185" cy="10688345"/>
                <wp:effectExtent l="0" t="0" r="63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jpg"/>
                        <pic:cNvPicPr/>
                      </pic:nvPicPr>
                      <pic:blipFill>
                        <a:blip r:embed="rId8">
                          <a:extLst>
                            <a:ext uri="{28A0092B-C50C-407E-A947-70E740481C1C}">
                              <a14:useLocalDpi xmlns:a14="http://schemas.microsoft.com/office/drawing/2010/main" val="0"/>
                            </a:ext>
                          </a:extLst>
                        </a:blip>
                        <a:stretch>
                          <a:fillRect/>
                        </a:stretch>
                      </pic:blipFill>
                      <pic:spPr>
                        <a:xfrm>
                          <a:off x="0" y="0"/>
                          <a:ext cx="7556185" cy="10688345"/>
                        </a:xfrm>
                        <a:prstGeom prst="rect">
                          <a:avLst/>
                        </a:prstGeom>
                      </pic:spPr>
                    </pic:pic>
                  </a:graphicData>
                </a:graphic>
                <wp14:sizeRelH relativeFrom="page">
                  <wp14:pctWidth>0</wp14:pctWidth>
                </wp14:sizeRelH>
                <wp14:sizeRelV relativeFrom="page">
                  <wp14:pctHeight>0</wp14:pctHeight>
                </wp14:sizeRelV>
              </wp:anchor>
            </w:drawing>
          </w:r>
        </w:p>
        <w:p w14:paraId="3B9A3940" w14:textId="2FFC7023" w:rsidR="008833B4" w:rsidRPr="005D43CD" w:rsidRDefault="005B0313" w:rsidP="005B0313">
          <w:r w:rsidRPr="005D43CD">
            <w:rPr>
              <w:noProof/>
            </w:rPr>
            <mc:AlternateContent>
              <mc:Choice Requires="wpg">
                <w:drawing>
                  <wp:anchor distT="0" distB="0" distL="114300" distR="114300" simplePos="0" relativeHeight="251669504" behindDoc="0" locked="0" layoutInCell="1" allowOverlap="1" wp14:anchorId="4990A782" wp14:editId="40B7C1D5">
                    <wp:simplePos x="0" y="0"/>
                    <wp:positionH relativeFrom="column">
                      <wp:posOffset>170559</wp:posOffset>
                    </wp:positionH>
                    <wp:positionV relativeFrom="paragraph">
                      <wp:posOffset>7501023</wp:posOffset>
                    </wp:positionV>
                    <wp:extent cx="4368800" cy="902525"/>
                    <wp:effectExtent l="0" t="0" r="0" b="0"/>
                    <wp:wrapNone/>
                    <wp:docPr id="6" name="Group 6"/>
                    <wp:cNvGraphicFramePr/>
                    <a:graphic xmlns:a="http://schemas.openxmlformats.org/drawingml/2006/main">
                      <a:graphicData uri="http://schemas.microsoft.com/office/word/2010/wordprocessingGroup">
                        <wpg:wgp>
                          <wpg:cNvGrpSpPr/>
                          <wpg:grpSpPr>
                            <a:xfrm>
                              <a:off x="0" y="0"/>
                              <a:ext cx="4368800" cy="902525"/>
                              <a:chOff x="0" y="0"/>
                              <a:chExt cx="4368800" cy="653313"/>
                            </a:xfrm>
                          </wpg:grpSpPr>
                          <wps:wsp>
                            <wps:cNvPr id="3" name="Text Box 3"/>
                            <wps:cNvSpPr txBox="1"/>
                            <wps:spPr>
                              <a:xfrm>
                                <a:off x="0" y="0"/>
                                <a:ext cx="1470040" cy="653313"/>
                              </a:xfrm>
                              <a:prstGeom prst="rect">
                                <a:avLst/>
                              </a:prstGeom>
                              <a:noFill/>
                              <a:ln w="6350">
                                <a:noFill/>
                              </a:ln>
                            </wps:spPr>
                            <wps:txbx>
                              <w:txbxContent>
                                <w:p w14:paraId="33301095" w14:textId="68C69E80" w:rsidR="00E342F0" w:rsidRPr="00331489" w:rsidRDefault="00E342F0" w:rsidP="005B0313">
                                  <w:proofErr w:type="spellStart"/>
                                  <w:r w:rsidRPr="00331489">
                                    <w:t>Open</w:t>
                                  </w:r>
                                  <w:r>
                                    <w:t>Peppol</w:t>
                                  </w:r>
                                  <w:proofErr w:type="spellEnd"/>
                                  <w:r w:rsidRPr="00331489">
                                    <w:t xml:space="preserve"> AISBL</w:t>
                                  </w:r>
                                </w:p>
                                <w:p w14:paraId="55F8E58A" w14:textId="77777777" w:rsidR="00E342F0" w:rsidRPr="00331489" w:rsidRDefault="00E342F0" w:rsidP="005B0313">
                                  <w:proofErr w:type="spellStart"/>
                                  <w:r w:rsidRPr="00331489">
                                    <w:t>Rond</w:t>
                                  </w:r>
                                  <w:proofErr w:type="spellEnd"/>
                                  <w:r w:rsidRPr="00331489">
                                    <w:t>-point Schuman 6, box 5</w:t>
                                  </w:r>
                                </w:p>
                                <w:p w14:paraId="605AD848" w14:textId="488ACEED" w:rsidR="00E342F0" w:rsidRPr="00331489" w:rsidRDefault="00E342F0" w:rsidP="005B0313">
                                  <w:r w:rsidRPr="00331489">
                                    <w:t>1040 Brussels Belgium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837267" y="26243"/>
                                <a:ext cx="2531533" cy="560015"/>
                              </a:xfrm>
                              <a:prstGeom prst="rect">
                                <a:avLst/>
                              </a:prstGeom>
                              <a:noFill/>
                              <a:ln w="6350">
                                <a:noFill/>
                              </a:ln>
                            </wps:spPr>
                            <wps:txbx>
                              <w:txbxContent>
                                <w:p w14:paraId="73813006" w14:textId="77777777" w:rsidR="00E342F0" w:rsidRPr="00331489" w:rsidRDefault="00E342F0" w:rsidP="005B0313">
                                  <w:r w:rsidRPr="00331489">
                                    <w:t>info@peppol.eu</w:t>
                                  </w:r>
                                </w:p>
                                <w:p w14:paraId="3E1C3D6E" w14:textId="77777777" w:rsidR="00E342F0" w:rsidRPr="00331489" w:rsidRDefault="00E342F0" w:rsidP="005B0313">
                                  <w:r w:rsidRPr="00331489">
                                    <w:t>www.peppol.eu</w:t>
                                  </w:r>
                                </w:p>
                                <w:p w14:paraId="1A4C1B6F" w14:textId="675B12A1" w:rsidR="00E342F0" w:rsidRPr="00331489" w:rsidRDefault="00E342F0" w:rsidP="005B0313">
                                  <w:r w:rsidRPr="00331489">
                                    <w:t xml:space="preserve">Last updated: </w:t>
                                  </w:r>
                                  <w:r>
                                    <w:t xml:space="preserve"> 2019-11-04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Connector 5"/>
                            <wps:cNvCnPr/>
                            <wps:spPr>
                              <a:xfrm>
                                <a:off x="1610044" y="91877"/>
                                <a:ext cx="0" cy="428762"/>
                              </a:xfrm>
                              <a:prstGeom prst="line">
                                <a:avLst/>
                              </a:prstGeom>
                              <a:ln>
                                <a:solidFill>
                                  <a:srgbClr val="3274BA"/>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990A782" id="Group 6" o:spid="_x0000_s1026" style="position:absolute;margin-left:13.45pt;margin-top:590.65pt;width:344pt;height:71.05pt;z-index:251669504;mso-width-relative:margin;mso-height-relative:margin" coordsize="43688,65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">
                    <v:shapetype id="_x0000_t202" coordsize="21600,21600" o:spt="202" path="m,l,21600r21600,l21600,xe">
                      <v:stroke joinstyle="miter"/>
                      <v:path gradientshapeok="t" o:connecttype="rect"/>
                    </v:shapetype>
                    <v:shape id="Text Box 3" o:spid="_x0000_s1027" type="#_x0000_t202" style="position:absolute;width:14700;height:65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74yAAAAN8AAAAPAAAAZHJzL2Rvd25yZXYueG1sRI9Pi8Iw&#13;&#10;FMTvwn6H8Ba8aaqi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DAWr74yAAAAN8A&#13;&#10;AAAPAAAAAAAAAAAAAAAAAAcCAABkcnMvZG93bnJldi54bWxQSwUGAAAAAAMAAwC3AAAA/AIAAAAA&#13;&#10;" filled="f" stroked="f" strokeweight=".5pt">
                      <v:textbox>
                        <w:txbxContent>
                          <w:p w14:paraId="33301095" w14:textId="68C69E80" w:rsidR="00E342F0" w:rsidRPr="00331489" w:rsidRDefault="00E342F0" w:rsidP="005B0313">
                            <w:proofErr w:type="spellStart"/>
                            <w:r w:rsidRPr="00331489">
                              <w:t>Open</w:t>
                            </w:r>
                            <w:r>
                              <w:t>Peppol</w:t>
                            </w:r>
                            <w:proofErr w:type="spellEnd"/>
                            <w:r w:rsidRPr="00331489">
                              <w:t xml:space="preserve"> AISBL</w:t>
                            </w:r>
                          </w:p>
                          <w:p w14:paraId="55F8E58A" w14:textId="77777777" w:rsidR="00E342F0" w:rsidRPr="00331489" w:rsidRDefault="00E342F0" w:rsidP="005B0313">
                            <w:proofErr w:type="spellStart"/>
                            <w:r w:rsidRPr="00331489">
                              <w:t>Rond</w:t>
                            </w:r>
                            <w:proofErr w:type="spellEnd"/>
                            <w:r w:rsidRPr="00331489">
                              <w:t>-point Schuman 6, box 5</w:t>
                            </w:r>
                          </w:p>
                          <w:p w14:paraId="605AD848" w14:textId="488ACEED" w:rsidR="00E342F0" w:rsidRPr="00331489" w:rsidRDefault="00E342F0" w:rsidP="005B0313">
                            <w:r w:rsidRPr="00331489">
                              <w:t>1040 Brussels Belgium</w:t>
                            </w:r>
                          </w:p>
                        </w:txbxContent>
                      </v:textbox>
                    </v:shape>
                    <v:shape id="Text Box 4" o:spid="_x0000_s1028" type="#_x0000_t202" style="position:absolute;left:18372;top:262;width:25316;height:5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yaMyAAAAN8AAAAPAAAAZHJzL2Rvd25yZXYueG1sRI9Pi8Iw&#13;&#10;FMTvwn6H8Ba8aaqo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BPsyaMyAAAAN8A&#13;&#10;AAAPAAAAAAAAAAAAAAAAAAcCAABkcnMvZG93bnJldi54bWxQSwUGAAAAAAMAAwC3AAAA/AIAAAAA&#13;&#10;" filled="f" stroked="f" strokeweight=".5pt">
                      <v:textbox>
                        <w:txbxContent>
                          <w:p w14:paraId="73813006" w14:textId="77777777" w:rsidR="00E342F0" w:rsidRPr="00331489" w:rsidRDefault="00E342F0" w:rsidP="005B0313">
                            <w:r w:rsidRPr="00331489">
                              <w:t>info@peppol.eu</w:t>
                            </w:r>
                          </w:p>
                          <w:p w14:paraId="3E1C3D6E" w14:textId="77777777" w:rsidR="00E342F0" w:rsidRPr="00331489" w:rsidRDefault="00E342F0" w:rsidP="005B0313">
                            <w:r w:rsidRPr="00331489">
                              <w:t>www.peppol.eu</w:t>
                            </w:r>
                          </w:p>
                          <w:p w14:paraId="1A4C1B6F" w14:textId="675B12A1" w:rsidR="00E342F0" w:rsidRPr="00331489" w:rsidRDefault="00E342F0" w:rsidP="005B0313">
                            <w:r w:rsidRPr="00331489">
                              <w:t xml:space="preserve">Last updated: </w:t>
                            </w:r>
                            <w:r>
                              <w:t xml:space="preserve"> 2019-11-04</w:t>
                            </w:r>
                          </w:p>
                        </w:txbxContent>
                      </v:textbox>
                    </v:shape>
                    <v:line id="Straight Connector 5" o:spid="_x0000_s1029" style="position:absolute;visibility:visible;mso-wrap-style:square" from="16100,918" to="16100,52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" strokecolor="#3274ba" strokeweight=".5pt">
                      <v:stroke joinstyle="miter"/>
                    </v:line>
                  </v:group>
                </w:pict>
              </mc:Fallback>
            </mc:AlternateContent>
          </w:r>
          <w:r w:rsidR="00947D96" w:rsidRPr="005D43CD">
            <w:rPr>
              <w:noProof/>
            </w:rPr>
            <mc:AlternateContent>
              <mc:Choice Requires="wps">
                <w:drawing>
                  <wp:anchor distT="0" distB="0" distL="114300" distR="114300" simplePos="0" relativeHeight="251663360" behindDoc="0" locked="0" layoutInCell="1" allowOverlap="1" wp14:anchorId="378DADF3" wp14:editId="0266C8DC">
                    <wp:simplePos x="0" y="0"/>
                    <wp:positionH relativeFrom="column">
                      <wp:posOffset>163773</wp:posOffset>
                    </wp:positionH>
                    <wp:positionV relativeFrom="paragraph">
                      <wp:posOffset>2506800</wp:posOffset>
                    </wp:positionV>
                    <wp:extent cx="6073254" cy="952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6073254" cy="952500"/>
                            </a:xfrm>
                            <a:prstGeom prst="rect">
                              <a:avLst/>
                            </a:prstGeom>
                            <a:noFill/>
                            <a:ln w="6350">
                              <a:noFill/>
                            </a:ln>
                          </wps:spPr>
                          <wps:txbx>
                            <w:txbxContent>
                              <w:p w14:paraId="139515A3" w14:textId="3F63CCAE" w:rsidR="00E342F0" w:rsidRPr="00331489" w:rsidRDefault="00E342F0" w:rsidP="00A353DC">
                                <w:pPr>
                                  <w:pStyle w:val="Ttulo"/>
                                </w:pPr>
                                <w:r>
                                  <w:t>International Invoicing Model</w:t>
                                </w:r>
                              </w:p>
                              <w:p w14:paraId="48A2FBEF" w14:textId="7C72C14C" w:rsidR="00E342F0" w:rsidRPr="00331489" w:rsidRDefault="00E342F0" w:rsidP="00A353DC">
                                <w:pPr>
                                  <w:pStyle w:val="Subttulo"/>
                                </w:pPr>
                                <w:r>
                                  <w:t>Specification — POAC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DADF3" id="Text Box 2" o:spid="_x0000_s1030" type="#_x0000_t202" style="position:absolute;margin-left:12.9pt;margin-top:197.4pt;width:478.2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" filled="f" stroked="f" strokeweight=".5pt">
                    <v:textbox>
                      <w:txbxContent>
                        <w:p w14:paraId="139515A3" w14:textId="3F63CCAE" w:rsidR="00E342F0" w:rsidRPr="00331489" w:rsidRDefault="00E342F0" w:rsidP="00A353DC">
                          <w:pPr>
                            <w:pStyle w:val="Ttulo"/>
                          </w:pPr>
                          <w:r>
                            <w:t>International Invoicing Model</w:t>
                          </w:r>
                        </w:p>
                        <w:p w14:paraId="48A2FBEF" w14:textId="7C72C14C" w:rsidR="00E342F0" w:rsidRPr="00331489" w:rsidRDefault="00E342F0" w:rsidP="00A353DC">
                          <w:pPr>
                            <w:pStyle w:val="Subttulo"/>
                          </w:pPr>
                          <w:r>
                            <w:t>Specification — POAC</w:t>
                          </w:r>
                        </w:p>
                      </w:txbxContent>
                    </v:textbox>
                  </v:shape>
                </w:pict>
              </mc:Fallback>
            </mc:AlternateContent>
          </w:r>
          <w:r w:rsidR="008833B4" w:rsidRPr="005D43CD">
            <w:br w:type="page"/>
          </w:r>
        </w:p>
      </w:sdtContent>
    </w:sdt>
    <w:p w14:paraId="51395198" w14:textId="77777777" w:rsidR="00947D96" w:rsidRPr="005D43CD" w:rsidRDefault="00947D96" w:rsidP="00612D89">
      <w:pPr>
        <w:pStyle w:val="Subttulo"/>
      </w:pPr>
      <w:r w:rsidRPr="005D43CD">
        <w:lastRenderedPageBreak/>
        <w:t>Revision History</w:t>
      </w:r>
    </w:p>
    <w:tbl>
      <w:tblPr>
        <w:tblStyle w:val="Tabladelista3-nfasis5"/>
        <w:tblW w:w="0" w:type="auto"/>
        <w:tblLook w:val="04A0" w:firstRow="1" w:lastRow="0" w:firstColumn="1" w:lastColumn="0" w:noHBand="0" w:noVBand="1"/>
      </w:tblPr>
      <w:tblGrid>
        <w:gridCol w:w="986"/>
        <w:gridCol w:w="1414"/>
        <w:gridCol w:w="5226"/>
        <w:gridCol w:w="1384"/>
      </w:tblGrid>
      <w:tr w:rsidR="00897E6B" w:rsidRPr="005D43CD" w14:paraId="6F58909C" w14:textId="77777777" w:rsidTr="00897E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6" w:type="dxa"/>
          </w:tcPr>
          <w:p w14:paraId="00240409" w14:textId="58179713" w:rsidR="00947D96" w:rsidRPr="005D43CD" w:rsidRDefault="00947D96" w:rsidP="00897E6B">
            <w:r w:rsidRPr="005D43CD">
              <w:t>Nr</w:t>
            </w:r>
          </w:p>
        </w:tc>
        <w:tc>
          <w:tcPr>
            <w:tcW w:w="1414" w:type="dxa"/>
          </w:tcPr>
          <w:p w14:paraId="00BB7B0E" w14:textId="633151D1" w:rsidR="00947D96" w:rsidRPr="005D43CD" w:rsidRDefault="007F6A5F" w:rsidP="00897E6B">
            <w:pPr>
              <w:cnfStyle w:val="100000000000" w:firstRow="1" w:lastRow="0" w:firstColumn="0" w:lastColumn="0" w:oddVBand="0" w:evenVBand="0" w:oddHBand="0" w:evenHBand="0" w:firstRowFirstColumn="0" w:firstRowLastColumn="0" w:lastRowFirstColumn="0" w:lastRowLastColumn="0"/>
            </w:pPr>
            <w:r w:rsidRPr="005D43CD">
              <w:t>Date</w:t>
            </w:r>
          </w:p>
        </w:tc>
        <w:tc>
          <w:tcPr>
            <w:tcW w:w="5226" w:type="dxa"/>
          </w:tcPr>
          <w:p w14:paraId="336C7AE4" w14:textId="209701B4" w:rsidR="00947D96" w:rsidRPr="005D43CD" w:rsidRDefault="007F6A5F" w:rsidP="00897E6B">
            <w:pPr>
              <w:cnfStyle w:val="100000000000" w:firstRow="1" w:lastRow="0" w:firstColumn="0" w:lastColumn="0" w:oddVBand="0" w:evenVBand="0" w:oddHBand="0" w:evenHBand="0" w:firstRowFirstColumn="0" w:firstRowLastColumn="0" w:lastRowFirstColumn="0" w:lastRowLastColumn="0"/>
            </w:pPr>
            <w:r w:rsidRPr="005D43CD">
              <w:t>Summary of changes</w:t>
            </w:r>
          </w:p>
        </w:tc>
        <w:tc>
          <w:tcPr>
            <w:tcW w:w="1384" w:type="dxa"/>
          </w:tcPr>
          <w:p w14:paraId="63B34485" w14:textId="441F2FCA" w:rsidR="00947D96" w:rsidRPr="005D43CD" w:rsidRDefault="007F6A5F" w:rsidP="0029759D">
            <w:pPr>
              <w:jc w:val="center"/>
              <w:cnfStyle w:val="100000000000" w:firstRow="1" w:lastRow="0" w:firstColumn="0" w:lastColumn="0" w:oddVBand="0" w:evenVBand="0" w:oddHBand="0" w:evenHBand="0" w:firstRowFirstColumn="0" w:firstRowLastColumn="0" w:lastRowFirstColumn="0" w:lastRowLastColumn="0"/>
            </w:pPr>
            <w:r w:rsidRPr="005D43CD">
              <w:t>Tracking</w:t>
            </w:r>
          </w:p>
        </w:tc>
      </w:tr>
      <w:tr w:rsidR="005B0313" w:rsidRPr="005D43CD" w14:paraId="30FDEFB3" w14:textId="77777777" w:rsidTr="00897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33B098E6" w14:textId="157CA9BC" w:rsidR="00947D96" w:rsidRPr="005D43CD" w:rsidRDefault="007F6A5F" w:rsidP="00897E6B">
            <w:pPr>
              <w:pStyle w:val="Textoindependiente"/>
            </w:pPr>
            <w:r w:rsidRPr="005D43CD">
              <w:t>0.01</w:t>
            </w:r>
          </w:p>
        </w:tc>
        <w:tc>
          <w:tcPr>
            <w:tcW w:w="1414" w:type="dxa"/>
          </w:tcPr>
          <w:p w14:paraId="18E67C82" w14:textId="5460747C" w:rsidR="00947D96" w:rsidRPr="005D43CD" w:rsidRDefault="007F6A5F" w:rsidP="00897E6B">
            <w:pPr>
              <w:pStyle w:val="Textoindependiente"/>
              <w:cnfStyle w:val="000000100000" w:firstRow="0" w:lastRow="0" w:firstColumn="0" w:lastColumn="0" w:oddVBand="0" w:evenVBand="0" w:oddHBand="1" w:evenHBand="0" w:firstRowFirstColumn="0" w:firstRowLastColumn="0" w:lastRowFirstColumn="0" w:lastRowLastColumn="0"/>
            </w:pPr>
            <w:r w:rsidRPr="005D43CD">
              <w:t>2019-10-31</w:t>
            </w:r>
          </w:p>
        </w:tc>
        <w:tc>
          <w:tcPr>
            <w:tcW w:w="5226" w:type="dxa"/>
          </w:tcPr>
          <w:p w14:paraId="5D434F9B" w14:textId="42ACB5B5" w:rsidR="00947D96" w:rsidRPr="005D43CD" w:rsidRDefault="007F6A5F" w:rsidP="00897E6B">
            <w:pPr>
              <w:pStyle w:val="Textoindependiente"/>
              <w:cnfStyle w:val="000000100000" w:firstRow="0" w:lastRow="0" w:firstColumn="0" w:lastColumn="0" w:oddVBand="0" w:evenVBand="0" w:oddHBand="1" w:evenHBand="0" w:firstRowFirstColumn="0" w:firstRowLastColumn="0" w:lastRowFirstColumn="0" w:lastRowLastColumn="0"/>
            </w:pPr>
            <w:r w:rsidRPr="005D43CD">
              <w:t>First draft</w:t>
            </w:r>
          </w:p>
        </w:tc>
        <w:tc>
          <w:tcPr>
            <w:tcW w:w="1384" w:type="dxa"/>
          </w:tcPr>
          <w:p w14:paraId="7A51D8FA" w14:textId="1559ACF7" w:rsidR="00947D96" w:rsidRPr="005D43CD" w:rsidRDefault="007F6A5F" w:rsidP="0029759D">
            <w:pPr>
              <w:pStyle w:val="Textoindependiente"/>
              <w:jc w:val="center"/>
              <w:cnfStyle w:val="000000100000" w:firstRow="0" w:lastRow="0" w:firstColumn="0" w:lastColumn="0" w:oddVBand="0" w:evenVBand="0" w:oddHBand="1" w:evenHBand="0" w:firstRowFirstColumn="0" w:firstRowLastColumn="0" w:lastRowFirstColumn="0" w:lastRowLastColumn="0"/>
            </w:pPr>
            <w:r w:rsidRPr="005D43CD">
              <w:t>N</w:t>
            </w:r>
          </w:p>
        </w:tc>
      </w:tr>
      <w:tr w:rsidR="005B0313" w:rsidRPr="005D43CD" w14:paraId="3BA6FFB8" w14:textId="77777777" w:rsidTr="00897E6B">
        <w:tc>
          <w:tcPr>
            <w:cnfStyle w:val="001000000000" w:firstRow="0" w:lastRow="0" w:firstColumn="1" w:lastColumn="0" w:oddVBand="0" w:evenVBand="0" w:oddHBand="0" w:evenHBand="0" w:firstRowFirstColumn="0" w:firstRowLastColumn="0" w:lastRowFirstColumn="0" w:lastRowLastColumn="0"/>
            <w:tcW w:w="986" w:type="dxa"/>
          </w:tcPr>
          <w:p w14:paraId="18E169B1" w14:textId="6D7619C1" w:rsidR="00947D96" w:rsidRPr="005D43CD" w:rsidRDefault="001E234A" w:rsidP="00897E6B">
            <w:pPr>
              <w:pStyle w:val="Textoindependiente"/>
            </w:pPr>
            <w:r w:rsidRPr="005D43CD">
              <w:t>0.02</w:t>
            </w:r>
          </w:p>
        </w:tc>
        <w:tc>
          <w:tcPr>
            <w:tcW w:w="1414" w:type="dxa"/>
          </w:tcPr>
          <w:p w14:paraId="1AA05F9A" w14:textId="386AE203" w:rsidR="00947D96" w:rsidRPr="005D43CD" w:rsidRDefault="001E234A" w:rsidP="00897E6B">
            <w:pPr>
              <w:pStyle w:val="Textoindependiente"/>
              <w:cnfStyle w:val="000000000000" w:firstRow="0" w:lastRow="0" w:firstColumn="0" w:lastColumn="0" w:oddVBand="0" w:evenVBand="0" w:oddHBand="0" w:evenHBand="0" w:firstRowFirstColumn="0" w:firstRowLastColumn="0" w:lastRowFirstColumn="0" w:lastRowLastColumn="0"/>
            </w:pPr>
            <w:r w:rsidRPr="005D43CD">
              <w:t>2019-12-</w:t>
            </w:r>
            <w:r w:rsidR="00C728C6">
              <w:t>20</w:t>
            </w:r>
          </w:p>
        </w:tc>
        <w:tc>
          <w:tcPr>
            <w:tcW w:w="5226" w:type="dxa"/>
          </w:tcPr>
          <w:p w14:paraId="1580688C" w14:textId="73A2ACB5" w:rsidR="00947D96" w:rsidRPr="005D43CD" w:rsidRDefault="00C728C6" w:rsidP="00897E6B">
            <w:pPr>
              <w:pStyle w:val="Textoindependiente"/>
              <w:cnfStyle w:val="000000000000" w:firstRow="0" w:lastRow="0" w:firstColumn="0" w:lastColumn="0" w:oddVBand="0" w:evenVBand="0" w:oddHBand="0" w:evenHBand="0" w:firstRowFirstColumn="0" w:firstRowLastColumn="0" w:lastRowFirstColumn="0" w:lastRowLastColumn="0"/>
            </w:pPr>
            <w:r>
              <w:t>First full draf</w:t>
            </w:r>
            <w:r w:rsidR="00ED448C">
              <w:t>t.</w:t>
            </w:r>
          </w:p>
        </w:tc>
        <w:tc>
          <w:tcPr>
            <w:tcW w:w="1384" w:type="dxa"/>
          </w:tcPr>
          <w:p w14:paraId="7A376EEA" w14:textId="21F732CE" w:rsidR="00947D96" w:rsidRPr="005D43CD" w:rsidRDefault="001E234A" w:rsidP="0029759D">
            <w:pPr>
              <w:pStyle w:val="Textoindependiente"/>
              <w:jc w:val="center"/>
              <w:cnfStyle w:val="000000000000" w:firstRow="0" w:lastRow="0" w:firstColumn="0" w:lastColumn="0" w:oddVBand="0" w:evenVBand="0" w:oddHBand="0" w:evenHBand="0" w:firstRowFirstColumn="0" w:firstRowLastColumn="0" w:lastRowFirstColumn="0" w:lastRowLastColumn="0"/>
            </w:pPr>
            <w:r w:rsidRPr="005D43CD">
              <w:t>N</w:t>
            </w:r>
          </w:p>
        </w:tc>
      </w:tr>
    </w:tbl>
    <w:p w14:paraId="78EB36D6" w14:textId="77777777" w:rsidR="0026208C" w:rsidRPr="005D43CD" w:rsidRDefault="0026208C" w:rsidP="002625C0">
      <w:pPr>
        <w:pStyle w:val="Ttulo2"/>
        <w:numPr>
          <w:ilvl w:val="0"/>
          <w:numId w:val="0"/>
        </w:numPr>
      </w:pPr>
    </w:p>
    <w:p w14:paraId="3C8F27BF" w14:textId="4F833DEB" w:rsidR="0026208C" w:rsidRPr="005D43CD" w:rsidRDefault="0026208C" w:rsidP="00612D89">
      <w:pPr>
        <w:pStyle w:val="Subttulo"/>
      </w:pPr>
      <w:r w:rsidRPr="005D43CD">
        <w:t>Owner, Editor and Contributors</w:t>
      </w:r>
    </w:p>
    <w:p w14:paraId="025D7682" w14:textId="0EE65FC2" w:rsidR="0026208C" w:rsidRPr="005D43CD" w:rsidRDefault="0026208C" w:rsidP="00897E6B">
      <w:pPr>
        <w:pStyle w:val="Textoindependiente"/>
      </w:pPr>
      <w:r w:rsidRPr="005D43CD">
        <w:t xml:space="preserve">This document is provided by: </w:t>
      </w:r>
    </w:p>
    <w:tbl>
      <w:tblPr>
        <w:tblStyle w:val="Tabladelista3-nfasis5"/>
        <w:tblW w:w="0" w:type="auto"/>
        <w:tblLook w:val="04A0" w:firstRow="1" w:lastRow="0" w:firstColumn="1" w:lastColumn="0" w:noHBand="0" w:noVBand="1"/>
      </w:tblPr>
      <w:tblGrid>
        <w:gridCol w:w="1413"/>
        <w:gridCol w:w="7597"/>
      </w:tblGrid>
      <w:tr w:rsidR="0026208C" w:rsidRPr="005D43CD" w14:paraId="44DE7528" w14:textId="77777777" w:rsidTr="00897E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Borders>
              <w:top w:val="none" w:sz="0" w:space="0" w:color="auto"/>
              <w:left w:val="none" w:sz="0" w:space="0" w:color="auto"/>
              <w:bottom w:val="none" w:sz="0" w:space="0" w:color="auto"/>
              <w:right w:val="none" w:sz="0" w:space="0" w:color="auto"/>
            </w:tcBorders>
          </w:tcPr>
          <w:p w14:paraId="472CBFF5" w14:textId="0484B048" w:rsidR="0026208C" w:rsidRPr="005D43CD" w:rsidRDefault="0026208C" w:rsidP="00897E6B">
            <w:r w:rsidRPr="005D43CD">
              <w:t>Type</w:t>
            </w:r>
          </w:p>
        </w:tc>
        <w:tc>
          <w:tcPr>
            <w:tcW w:w="7597" w:type="dxa"/>
          </w:tcPr>
          <w:p w14:paraId="1ACCFBA4" w14:textId="0E3B3D55" w:rsidR="0026208C" w:rsidRPr="005D43CD" w:rsidRDefault="0026208C" w:rsidP="00897E6B">
            <w:pPr>
              <w:cnfStyle w:val="100000000000" w:firstRow="1" w:lastRow="0" w:firstColumn="0" w:lastColumn="0" w:oddVBand="0" w:evenVBand="0" w:oddHBand="0" w:evenHBand="0" w:firstRowFirstColumn="0" w:firstRowLastColumn="0" w:lastRowFirstColumn="0" w:lastRowLastColumn="0"/>
            </w:pPr>
            <w:r w:rsidRPr="005D43CD">
              <w:t>Name</w:t>
            </w:r>
          </w:p>
        </w:tc>
      </w:tr>
      <w:tr w:rsidR="0026208C" w:rsidRPr="005D43CD" w14:paraId="48B6B771" w14:textId="77777777" w:rsidTr="00897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bottom w:val="none" w:sz="0" w:space="0" w:color="auto"/>
              <w:right w:val="none" w:sz="0" w:space="0" w:color="auto"/>
            </w:tcBorders>
          </w:tcPr>
          <w:p w14:paraId="25414A50" w14:textId="4D10B042" w:rsidR="0026208C" w:rsidRPr="005D43CD" w:rsidRDefault="0026208C" w:rsidP="00897E6B">
            <w:pPr>
              <w:pStyle w:val="Textoindependiente"/>
            </w:pPr>
            <w:r w:rsidRPr="005D43CD">
              <w:t>Unit</w:t>
            </w:r>
          </w:p>
        </w:tc>
        <w:tc>
          <w:tcPr>
            <w:tcW w:w="7597" w:type="dxa"/>
            <w:tcBorders>
              <w:top w:val="none" w:sz="0" w:space="0" w:color="auto"/>
              <w:bottom w:val="none" w:sz="0" w:space="0" w:color="auto"/>
            </w:tcBorders>
          </w:tcPr>
          <w:p w14:paraId="54CC9D2D" w14:textId="61F70D45" w:rsidR="0026208C" w:rsidRPr="005D43CD" w:rsidRDefault="0026208C" w:rsidP="00897E6B">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5D43CD">
              <w:t>Open</w:t>
            </w:r>
            <w:r w:rsidR="00A873F6" w:rsidRPr="005D43CD">
              <w:t>Peppol</w:t>
            </w:r>
            <w:proofErr w:type="spellEnd"/>
            <w:r w:rsidRPr="005D43CD">
              <w:t xml:space="preserve"> Post Award Community, International invoicing working group</w:t>
            </w:r>
          </w:p>
        </w:tc>
      </w:tr>
      <w:tr w:rsidR="0026208C" w:rsidRPr="005D43CD" w14:paraId="5DC4EDC2" w14:textId="77777777" w:rsidTr="00897E6B">
        <w:tc>
          <w:tcPr>
            <w:cnfStyle w:val="001000000000" w:firstRow="0" w:lastRow="0" w:firstColumn="1" w:lastColumn="0" w:oddVBand="0" w:evenVBand="0" w:oddHBand="0" w:evenHBand="0" w:firstRowFirstColumn="0" w:firstRowLastColumn="0" w:lastRowFirstColumn="0" w:lastRowLastColumn="0"/>
            <w:tcW w:w="1413" w:type="dxa"/>
            <w:tcBorders>
              <w:right w:val="none" w:sz="0" w:space="0" w:color="auto"/>
            </w:tcBorders>
          </w:tcPr>
          <w:p w14:paraId="24A839B4" w14:textId="03A21782" w:rsidR="0026208C" w:rsidRPr="005D43CD" w:rsidRDefault="0026208C" w:rsidP="00897E6B">
            <w:pPr>
              <w:pStyle w:val="Textoindependiente"/>
            </w:pPr>
            <w:r w:rsidRPr="005D43CD">
              <w:t>Owner</w:t>
            </w:r>
          </w:p>
        </w:tc>
        <w:tc>
          <w:tcPr>
            <w:tcW w:w="7597" w:type="dxa"/>
          </w:tcPr>
          <w:p w14:paraId="64BA6516" w14:textId="2F6A6274" w:rsidR="0026208C" w:rsidRPr="005D43CD" w:rsidRDefault="0026208C" w:rsidP="00897E6B">
            <w:pPr>
              <w:pStyle w:val="Textoindependiente"/>
              <w:cnfStyle w:val="000000000000" w:firstRow="0" w:lastRow="0" w:firstColumn="0" w:lastColumn="0" w:oddVBand="0" w:evenVBand="0" w:oddHBand="0" w:evenHBand="0" w:firstRowFirstColumn="0" w:firstRowLastColumn="0" w:lastRowFirstColumn="0" w:lastRowLastColumn="0"/>
            </w:pPr>
            <w:r w:rsidRPr="005D43CD">
              <w:t>Paul Simons</w:t>
            </w:r>
          </w:p>
        </w:tc>
      </w:tr>
      <w:tr w:rsidR="0026208C" w:rsidRPr="005D43CD" w14:paraId="71A2B3CE" w14:textId="77777777" w:rsidTr="00897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bottom w:val="none" w:sz="0" w:space="0" w:color="auto"/>
              <w:right w:val="none" w:sz="0" w:space="0" w:color="auto"/>
            </w:tcBorders>
          </w:tcPr>
          <w:p w14:paraId="66E2137A" w14:textId="072D3BE6" w:rsidR="0026208C" w:rsidRPr="005D43CD" w:rsidRDefault="0026208C" w:rsidP="00897E6B">
            <w:pPr>
              <w:pStyle w:val="Textoindependiente"/>
            </w:pPr>
            <w:r w:rsidRPr="005D43CD">
              <w:t>Editor</w:t>
            </w:r>
          </w:p>
        </w:tc>
        <w:tc>
          <w:tcPr>
            <w:tcW w:w="7597" w:type="dxa"/>
            <w:tcBorders>
              <w:top w:val="none" w:sz="0" w:space="0" w:color="auto"/>
              <w:bottom w:val="none" w:sz="0" w:space="0" w:color="auto"/>
            </w:tcBorders>
          </w:tcPr>
          <w:p w14:paraId="0A120DA9" w14:textId="03E0A1A5" w:rsidR="0026208C" w:rsidRPr="005D43CD" w:rsidRDefault="0026208C" w:rsidP="00897E6B">
            <w:pPr>
              <w:pStyle w:val="Textoindependiente"/>
              <w:cnfStyle w:val="000000100000" w:firstRow="0" w:lastRow="0" w:firstColumn="0" w:lastColumn="0" w:oddVBand="0" w:evenVBand="0" w:oddHBand="1" w:evenHBand="0" w:firstRowFirstColumn="0" w:firstRowLastColumn="0" w:lastRowFirstColumn="0" w:lastRowLastColumn="0"/>
            </w:pPr>
            <w:r w:rsidRPr="005D43CD">
              <w:t>Georg Birgisson</w:t>
            </w:r>
          </w:p>
        </w:tc>
      </w:tr>
      <w:tr w:rsidR="0026208C" w:rsidRPr="005D43CD" w14:paraId="41D4276E" w14:textId="77777777" w:rsidTr="00897E6B">
        <w:tc>
          <w:tcPr>
            <w:cnfStyle w:val="001000000000" w:firstRow="0" w:lastRow="0" w:firstColumn="1" w:lastColumn="0" w:oddVBand="0" w:evenVBand="0" w:oddHBand="0" w:evenHBand="0" w:firstRowFirstColumn="0" w:firstRowLastColumn="0" w:lastRowFirstColumn="0" w:lastRowLastColumn="0"/>
            <w:tcW w:w="1413" w:type="dxa"/>
            <w:tcBorders>
              <w:right w:val="none" w:sz="0" w:space="0" w:color="auto"/>
            </w:tcBorders>
          </w:tcPr>
          <w:p w14:paraId="256F65DC" w14:textId="5DD476D8" w:rsidR="0026208C" w:rsidRPr="005D43CD" w:rsidRDefault="0026208C" w:rsidP="00897E6B">
            <w:pPr>
              <w:pStyle w:val="Textoindependiente"/>
            </w:pPr>
            <w:r w:rsidRPr="005D43CD">
              <w:t>Contributors</w:t>
            </w:r>
          </w:p>
        </w:tc>
        <w:tc>
          <w:tcPr>
            <w:tcW w:w="7597" w:type="dxa"/>
          </w:tcPr>
          <w:p w14:paraId="3DA36E88" w14:textId="77777777" w:rsidR="0026208C" w:rsidRPr="005D43CD" w:rsidRDefault="0026208C" w:rsidP="00897E6B">
            <w:pPr>
              <w:pStyle w:val="Textoindependiente"/>
              <w:cnfStyle w:val="000000000000" w:firstRow="0" w:lastRow="0" w:firstColumn="0" w:lastColumn="0" w:oddVBand="0" w:evenVBand="0" w:oddHBand="0" w:evenHBand="0" w:firstRowFirstColumn="0" w:firstRowLastColumn="0" w:lastRowFirstColumn="0" w:lastRowLastColumn="0"/>
            </w:pPr>
          </w:p>
        </w:tc>
      </w:tr>
    </w:tbl>
    <w:p w14:paraId="2711EBF5" w14:textId="77777777" w:rsidR="00947D96" w:rsidRPr="005D43CD" w:rsidRDefault="00947D96" w:rsidP="0026208C">
      <w:r w:rsidRPr="005D43CD">
        <w:br w:type="page"/>
      </w:r>
    </w:p>
    <w:sdt>
      <w:sdtPr>
        <w:rPr>
          <w:rFonts w:ascii="Arial" w:eastAsiaTheme="minorHAnsi" w:hAnsi="Arial" w:cstheme="minorBidi"/>
          <w:color w:val="auto"/>
          <w:sz w:val="22"/>
          <w:szCs w:val="22"/>
          <w:lang w:val="en-GB"/>
        </w:rPr>
        <w:id w:val="1736204882"/>
        <w:docPartObj>
          <w:docPartGallery w:val="Table of Contents"/>
          <w:docPartUnique/>
        </w:docPartObj>
      </w:sdtPr>
      <w:sdtEndPr>
        <w:rPr>
          <w:b/>
          <w:bCs/>
          <w:sz w:val="20"/>
        </w:rPr>
      </w:sdtEndPr>
      <w:sdtContent>
        <w:p w14:paraId="371D82EC" w14:textId="194B3F60" w:rsidR="00A353DC" w:rsidRPr="005D43CD" w:rsidRDefault="00A353DC" w:rsidP="002625C0">
          <w:pPr>
            <w:pStyle w:val="TtuloTDC"/>
            <w:rPr>
              <w:rStyle w:val="TtuloCar"/>
              <w:lang w:val="en-GB"/>
            </w:rPr>
          </w:pPr>
          <w:r w:rsidRPr="005D43CD">
            <w:rPr>
              <w:rStyle w:val="TtuloCar"/>
              <w:lang w:val="en-GB"/>
            </w:rPr>
            <w:t>Contents</w:t>
          </w:r>
        </w:p>
        <w:p w14:paraId="0B9CB8D8" w14:textId="4BA99FEA" w:rsidR="008E7BA0" w:rsidRDefault="00A353DC">
          <w:pPr>
            <w:pStyle w:val="TDC1"/>
            <w:tabs>
              <w:tab w:val="left" w:pos="440"/>
              <w:tab w:val="right" w:leader="dot" w:pos="9628"/>
            </w:tabs>
            <w:rPr>
              <w:rFonts w:asciiTheme="minorHAnsi" w:eastAsiaTheme="minorEastAsia" w:hAnsiTheme="minorHAnsi"/>
              <w:noProof/>
              <w:sz w:val="22"/>
              <w:lang w:val="is-IS" w:eastAsia="is-IS"/>
            </w:rPr>
          </w:pPr>
          <w:r w:rsidRPr="005D43CD">
            <w:fldChar w:fldCharType="begin"/>
          </w:r>
          <w:r w:rsidRPr="005D43CD">
            <w:instrText xml:space="preserve"> TOC \o "1-3" \h \z \u </w:instrText>
          </w:r>
          <w:r w:rsidRPr="005D43CD">
            <w:fldChar w:fldCharType="separate"/>
          </w:r>
          <w:hyperlink w:anchor="_Toc27677684" w:history="1">
            <w:r w:rsidR="008E7BA0" w:rsidRPr="005F0204">
              <w:rPr>
                <w:rStyle w:val="Hipervnculo"/>
                <w:noProof/>
              </w:rPr>
              <w:t>1</w:t>
            </w:r>
            <w:r w:rsidR="008E7BA0">
              <w:rPr>
                <w:rFonts w:asciiTheme="minorHAnsi" w:eastAsiaTheme="minorEastAsia" w:hAnsiTheme="minorHAnsi"/>
                <w:noProof/>
                <w:sz w:val="22"/>
                <w:lang w:val="is-IS" w:eastAsia="is-IS"/>
              </w:rPr>
              <w:tab/>
            </w:r>
            <w:r w:rsidR="008E7BA0" w:rsidRPr="005F0204">
              <w:rPr>
                <w:rStyle w:val="Hipervnculo"/>
                <w:noProof/>
              </w:rPr>
              <w:t>Introduction</w:t>
            </w:r>
            <w:r w:rsidR="008E7BA0">
              <w:rPr>
                <w:noProof/>
                <w:webHidden/>
              </w:rPr>
              <w:tab/>
            </w:r>
            <w:r w:rsidR="008E7BA0">
              <w:rPr>
                <w:noProof/>
                <w:webHidden/>
              </w:rPr>
              <w:fldChar w:fldCharType="begin"/>
            </w:r>
            <w:r w:rsidR="008E7BA0">
              <w:rPr>
                <w:noProof/>
                <w:webHidden/>
              </w:rPr>
              <w:instrText xml:space="preserve"> PAGEREF _Toc27677684 \h </w:instrText>
            </w:r>
            <w:r w:rsidR="008E7BA0">
              <w:rPr>
                <w:noProof/>
                <w:webHidden/>
              </w:rPr>
            </w:r>
            <w:r w:rsidR="008E7BA0">
              <w:rPr>
                <w:noProof/>
                <w:webHidden/>
              </w:rPr>
              <w:fldChar w:fldCharType="separate"/>
            </w:r>
            <w:r w:rsidR="008E7BA0">
              <w:rPr>
                <w:noProof/>
                <w:webHidden/>
              </w:rPr>
              <w:t>3</w:t>
            </w:r>
            <w:r w:rsidR="008E7BA0">
              <w:rPr>
                <w:noProof/>
                <w:webHidden/>
              </w:rPr>
              <w:fldChar w:fldCharType="end"/>
            </w:r>
          </w:hyperlink>
        </w:p>
        <w:p w14:paraId="166BFE07" w14:textId="475C4C09" w:rsidR="008E7BA0" w:rsidRDefault="00E342F0">
          <w:pPr>
            <w:pStyle w:val="TDC2"/>
            <w:tabs>
              <w:tab w:val="left" w:pos="880"/>
              <w:tab w:val="right" w:leader="dot" w:pos="9628"/>
            </w:tabs>
            <w:rPr>
              <w:rFonts w:asciiTheme="minorHAnsi" w:eastAsiaTheme="minorEastAsia" w:hAnsiTheme="minorHAnsi"/>
              <w:noProof/>
              <w:sz w:val="22"/>
              <w:lang w:val="is-IS" w:eastAsia="is-IS"/>
            </w:rPr>
          </w:pPr>
          <w:hyperlink w:anchor="_Toc27677685" w:history="1">
            <w:r w:rsidR="008E7BA0" w:rsidRPr="005F0204">
              <w:rPr>
                <w:rStyle w:val="Hipervnculo"/>
                <w:noProof/>
              </w:rPr>
              <w:t>1.1</w:t>
            </w:r>
            <w:r w:rsidR="008E7BA0">
              <w:rPr>
                <w:rFonts w:asciiTheme="minorHAnsi" w:eastAsiaTheme="minorEastAsia" w:hAnsiTheme="minorHAnsi"/>
                <w:noProof/>
                <w:sz w:val="22"/>
                <w:lang w:val="is-IS" w:eastAsia="is-IS"/>
              </w:rPr>
              <w:tab/>
            </w:r>
            <w:r w:rsidR="008E7BA0" w:rsidRPr="005F0204">
              <w:rPr>
                <w:rStyle w:val="Hipervnculo"/>
                <w:noProof/>
              </w:rPr>
              <w:t>Objective</w:t>
            </w:r>
            <w:r w:rsidR="008E7BA0">
              <w:rPr>
                <w:noProof/>
                <w:webHidden/>
              </w:rPr>
              <w:tab/>
            </w:r>
            <w:r w:rsidR="008E7BA0">
              <w:rPr>
                <w:noProof/>
                <w:webHidden/>
              </w:rPr>
              <w:fldChar w:fldCharType="begin"/>
            </w:r>
            <w:r w:rsidR="008E7BA0">
              <w:rPr>
                <w:noProof/>
                <w:webHidden/>
              </w:rPr>
              <w:instrText xml:space="preserve"> PAGEREF _Toc27677685 \h </w:instrText>
            </w:r>
            <w:r w:rsidR="008E7BA0">
              <w:rPr>
                <w:noProof/>
                <w:webHidden/>
              </w:rPr>
            </w:r>
            <w:r w:rsidR="008E7BA0">
              <w:rPr>
                <w:noProof/>
                <w:webHidden/>
              </w:rPr>
              <w:fldChar w:fldCharType="separate"/>
            </w:r>
            <w:r w:rsidR="008E7BA0">
              <w:rPr>
                <w:noProof/>
                <w:webHidden/>
              </w:rPr>
              <w:t>3</w:t>
            </w:r>
            <w:r w:rsidR="008E7BA0">
              <w:rPr>
                <w:noProof/>
                <w:webHidden/>
              </w:rPr>
              <w:fldChar w:fldCharType="end"/>
            </w:r>
          </w:hyperlink>
        </w:p>
        <w:p w14:paraId="47FD17ED" w14:textId="6D6C2670" w:rsidR="008E7BA0" w:rsidRDefault="00E342F0">
          <w:pPr>
            <w:pStyle w:val="TDC2"/>
            <w:tabs>
              <w:tab w:val="left" w:pos="880"/>
              <w:tab w:val="right" w:leader="dot" w:pos="9628"/>
            </w:tabs>
            <w:rPr>
              <w:rFonts w:asciiTheme="minorHAnsi" w:eastAsiaTheme="minorEastAsia" w:hAnsiTheme="minorHAnsi"/>
              <w:noProof/>
              <w:sz w:val="22"/>
              <w:lang w:val="is-IS" w:eastAsia="is-IS"/>
            </w:rPr>
          </w:pPr>
          <w:hyperlink w:anchor="_Toc27677686" w:history="1">
            <w:r w:rsidR="008E7BA0" w:rsidRPr="005F0204">
              <w:rPr>
                <w:rStyle w:val="Hipervnculo"/>
                <w:noProof/>
              </w:rPr>
              <w:t>1.2</w:t>
            </w:r>
            <w:r w:rsidR="008E7BA0">
              <w:rPr>
                <w:rFonts w:asciiTheme="minorHAnsi" w:eastAsiaTheme="minorEastAsia" w:hAnsiTheme="minorHAnsi"/>
                <w:noProof/>
                <w:sz w:val="22"/>
                <w:lang w:val="is-IS" w:eastAsia="is-IS"/>
              </w:rPr>
              <w:tab/>
            </w:r>
            <w:r w:rsidR="008E7BA0" w:rsidRPr="005F0204">
              <w:rPr>
                <w:rStyle w:val="Hipervnculo"/>
                <w:noProof/>
              </w:rPr>
              <w:t>European eInvoicing standard EN 16931</w:t>
            </w:r>
            <w:r w:rsidR="008E7BA0">
              <w:rPr>
                <w:noProof/>
                <w:webHidden/>
              </w:rPr>
              <w:tab/>
            </w:r>
            <w:r w:rsidR="008E7BA0">
              <w:rPr>
                <w:noProof/>
                <w:webHidden/>
              </w:rPr>
              <w:fldChar w:fldCharType="begin"/>
            </w:r>
            <w:r w:rsidR="008E7BA0">
              <w:rPr>
                <w:noProof/>
                <w:webHidden/>
              </w:rPr>
              <w:instrText xml:space="preserve"> PAGEREF _Toc27677686 \h </w:instrText>
            </w:r>
            <w:r w:rsidR="008E7BA0">
              <w:rPr>
                <w:noProof/>
                <w:webHidden/>
              </w:rPr>
            </w:r>
            <w:r w:rsidR="008E7BA0">
              <w:rPr>
                <w:noProof/>
                <w:webHidden/>
              </w:rPr>
              <w:fldChar w:fldCharType="separate"/>
            </w:r>
            <w:r w:rsidR="008E7BA0">
              <w:rPr>
                <w:noProof/>
                <w:webHidden/>
              </w:rPr>
              <w:t>3</w:t>
            </w:r>
            <w:r w:rsidR="008E7BA0">
              <w:rPr>
                <w:noProof/>
                <w:webHidden/>
              </w:rPr>
              <w:fldChar w:fldCharType="end"/>
            </w:r>
          </w:hyperlink>
        </w:p>
        <w:p w14:paraId="538BC094" w14:textId="798BC114" w:rsidR="008E7BA0" w:rsidRDefault="00E342F0">
          <w:pPr>
            <w:pStyle w:val="TDC2"/>
            <w:tabs>
              <w:tab w:val="left" w:pos="880"/>
              <w:tab w:val="right" w:leader="dot" w:pos="9628"/>
            </w:tabs>
            <w:rPr>
              <w:rFonts w:asciiTheme="minorHAnsi" w:eastAsiaTheme="minorEastAsia" w:hAnsiTheme="minorHAnsi"/>
              <w:noProof/>
              <w:sz w:val="22"/>
              <w:lang w:val="is-IS" w:eastAsia="is-IS"/>
            </w:rPr>
          </w:pPr>
          <w:hyperlink w:anchor="_Toc27677687" w:history="1">
            <w:r w:rsidR="008E7BA0" w:rsidRPr="005F0204">
              <w:rPr>
                <w:rStyle w:val="Hipervnculo"/>
                <w:noProof/>
              </w:rPr>
              <w:t>1.3</w:t>
            </w:r>
            <w:r w:rsidR="008E7BA0">
              <w:rPr>
                <w:rFonts w:asciiTheme="minorHAnsi" w:eastAsiaTheme="minorEastAsia" w:hAnsiTheme="minorHAnsi"/>
                <w:noProof/>
                <w:sz w:val="22"/>
                <w:lang w:val="is-IS" w:eastAsia="is-IS"/>
              </w:rPr>
              <w:tab/>
            </w:r>
            <w:r w:rsidR="008E7BA0" w:rsidRPr="005F0204">
              <w:rPr>
                <w:rStyle w:val="Hipervnculo"/>
                <w:noProof/>
              </w:rPr>
              <w:t>Peppol BIS Billing 3.0</w:t>
            </w:r>
            <w:r w:rsidR="008E7BA0">
              <w:rPr>
                <w:noProof/>
                <w:webHidden/>
              </w:rPr>
              <w:tab/>
            </w:r>
            <w:r w:rsidR="008E7BA0">
              <w:rPr>
                <w:noProof/>
                <w:webHidden/>
              </w:rPr>
              <w:fldChar w:fldCharType="begin"/>
            </w:r>
            <w:r w:rsidR="008E7BA0">
              <w:rPr>
                <w:noProof/>
                <w:webHidden/>
              </w:rPr>
              <w:instrText xml:space="preserve"> PAGEREF _Toc27677687 \h </w:instrText>
            </w:r>
            <w:r w:rsidR="008E7BA0">
              <w:rPr>
                <w:noProof/>
                <w:webHidden/>
              </w:rPr>
            </w:r>
            <w:r w:rsidR="008E7BA0">
              <w:rPr>
                <w:noProof/>
                <w:webHidden/>
              </w:rPr>
              <w:fldChar w:fldCharType="separate"/>
            </w:r>
            <w:r w:rsidR="008E7BA0">
              <w:rPr>
                <w:noProof/>
                <w:webHidden/>
              </w:rPr>
              <w:t>3</w:t>
            </w:r>
            <w:r w:rsidR="008E7BA0">
              <w:rPr>
                <w:noProof/>
                <w:webHidden/>
              </w:rPr>
              <w:fldChar w:fldCharType="end"/>
            </w:r>
          </w:hyperlink>
        </w:p>
        <w:p w14:paraId="3367D3AB" w14:textId="7B937FB0" w:rsidR="008E7BA0" w:rsidRDefault="00E342F0">
          <w:pPr>
            <w:pStyle w:val="TDC2"/>
            <w:tabs>
              <w:tab w:val="left" w:pos="880"/>
              <w:tab w:val="right" w:leader="dot" w:pos="9628"/>
            </w:tabs>
            <w:rPr>
              <w:rFonts w:asciiTheme="minorHAnsi" w:eastAsiaTheme="minorEastAsia" w:hAnsiTheme="minorHAnsi"/>
              <w:noProof/>
              <w:sz w:val="22"/>
              <w:lang w:val="is-IS" w:eastAsia="is-IS"/>
            </w:rPr>
          </w:pPr>
          <w:hyperlink w:anchor="_Toc27677688" w:history="1">
            <w:r w:rsidR="008E7BA0" w:rsidRPr="005F0204">
              <w:rPr>
                <w:rStyle w:val="Hipervnculo"/>
                <w:noProof/>
              </w:rPr>
              <w:t>1.4</w:t>
            </w:r>
            <w:r w:rsidR="008E7BA0">
              <w:rPr>
                <w:rFonts w:asciiTheme="minorHAnsi" w:eastAsiaTheme="minorEastAsia" w:hAnsiTheme="minorHAnsi"/>
                <w:noProof/>
                <w:sz w:val="22"/>
                <w:lang w:val="is-IS" w:eastAsia="is-IS"/>
              </w:rPr>
              <w:tab/>
            </w:r>
            <w:r w:rsidR="008E7BA0" w:rsidRPr="005F0204">
              <w:rPr>
                <w:rStyle w:val="Hipervnculo"/>
                <w:noProof/>
              </w:rPr>
              <w:t>Glossary of terms</w:t>
            </w:r>
            <w:r w:rsidR="008E7BA0">
              <w:rPr>
                <w:noProof/>
                <w:webHidden/>
              </w:rPr>
              <w:tab/>
            </w:r>
            <w:r w:rsidR="008E7BA0">
              <w:rPr>
                <w:noProof/>
                <w:webHidden/>
              </w:rPr>
              <w:fldChar w:fldCharType="begin"/>
            </w:r>
            <w:r w:rsidR="008E7BA0">
              <w:rPr>
                <w:noProof/>
                <w:webHidden/>
              </w:rPr>
              <w:instrText xml:space="preserve"> PAGEREF _Toc27677688 \h </w:instrText>
            </w:r>
            <w:r w:rsidR="008E7BA0">
              <w:rPr>
                <w:noProof/>
                <w:webHidden/>
              </w:rPr>
            </w:r>
            <w:r w:rsidR="008E7BA0">
              <w:rPr>
                <w:noProof/>
                <w:webHidden/>
              </w:rPr>
              <w:fldChar w:fldCharType="separate"/>
            </w:r>
            <w:r w:rsidR="008E7BA0">
              <w:rPr>
                <w:noProof/>
                <w:webHidden/>
              </w:rPr>
              <w:t>3</w:t>
            </w:r>
            <w:r w:rsidR="008E7BA0">
              <w:rPr>
                <w:noProof/>
                <w:webHidden/>
              </w:rPr>
              <w:fldChar w:fldCharType="end"/>
            </w:r>
          </w:hyperlink>
        </w:p>
        <w:p w14:paraId="31302229" w14:textId="392CA1D3" w:rsidR="008E7BA0" w:rsidRDefault="00E342F0">
          <w:pPr>
            <w:pStyle w:val="TDC1"/>
            <w:tabs>
              <w:tab w:val="left" w:pos="440"/>
              <w:tab w:val="right" w:leader="dot" w:pos="9628"/>
            </w:tabs>
            <w:rPr>
              <w:rFonts w:asciiTheme="minorHAnsi" w:eastAsiaTheme="minorEastAsia" w:hAnsiTheme="minorHAnsi"/>
              <w:noProof/>
              <w:sz w:val="22"/>
              <w:lang w:val="is-IS" w:eastAsia="is-IS"/>
            </w:rPr>
          </w:pPr>
          <w:hyperlink w:anchor="_Toc27677689" w:history="1">
            <w:r w:rsidR="008E7BA0" w:rsidRPr="005F0204">
              <w:rPr>
                <w:rStyle w:val="Hipervnculo"/>
                <w:noProof/>
              </w:rPr>
              <w:t>2</w:t>
            </w:r>
            <w:r w:rsidR="008E7BA0">
              <w:rPr>
                <w:rFonts w:asciiTheme="minorHAnsi" w:eastAsiaTheme="minorEastAsia" w:hAnsiTheme="minorHAnsi"/>
                <w:noProof/>
                <w:sz w:val="22"/>
                <w:lang w:val="is-IS" w:eastAsia="is-IS"/>
              </w:rPr>
              <w:tab/>
            </w:r>
            <w:r w:rsidR="008E7BA0" w:rsidRPr="005F0204">
              <w:rPr>
                <w:rStyle w:val="Hipervnculo"/>
                <w:noProof/>
              </w:rPr>
              <w:t>Design</w:t>
            </w:r>
            <w:r w:rsidR="008E7BA0">
              <w:rPr>
                <w:noProof/>
                <w:webHidden/>
              </w:rPr>
              <w:tab/>
            </w:r>
            <w:r w:rsidR="008E7BA0">
              <w:rPr>
                <w:noProof/>
                <w:webHidden/>
              </w:rPr>
              <w:fldChar w:fldCharType="begin"/>
            </w:r>
            <w:r w:rsidR="008E7BA0">
              <w:rPr>
                <w:noProof/>
                <w:webHidden/>
              </w:rPr>
              <w:instrText xml:space="preserve"> PAGEREF _Toc27677689 \h </w:instrText>
            </w:r>
            <w:r w:rsidR="008E7BA0">
              <w:rPr>
                <w:noProof/>
                <w:webHidden/>
              </w:rPr>
            </w:r>
            <w:r w:rsidR="008E7BA0">
              <w:rPr>
                <w:noProof/>
                <w:webHidden/>
              </w:rPr>
              <w:fldChar w:fldCharType="separate"/>
            </w:r>
            <w:r w:rsidR="008E7BA0">
              <w:rPr>
                <w:noProof/>
                <w:webHidden/>
              </w:rPr>
              <w:t>5</w:t>
            </w:r>
            <w:r w:rsidR="008E7BA0">
              <w:rPr>
                <w:noProof/>
                <w:webHidden/>
              </w:rPr>
              <w:fldChar w:fldCharType="end"/>
            </w:r>
          </w:hyperlink>
        </w:p>
        <w:p w14:paraId="1E9B4CF9" w14:textId="7931304F" w:rsidR="008E7BA0" w:rsidRDefault="00E342F0">
          <w:pPr>
            <w:pStyle w:val="TDC2"/>
            <w:tabs>
              <w:tab w:val="left" w:pos="880"/>
              <w:tab w:val="right" w:leader="dot" w:pos="9628"/>
            </w:tabs>
            <w:rPr>
              <w:rFonts w:asciiTheme="minorHAnsi" w:eastAsiaTheme="minorEastAsia" w:hAnsiTheme="minorHAnsi"/>
              <w:noProof/>
              <w:sz w:val="22"/>
              <w:lang w:val="is-IS" w:eastAsia="is-IS"/>
            </w:rPr>
          </w:pPr>
          <w:hyperlink w:anchor="_Toc27677690" w:history="1">
            <w:r w:rsidR="008E7BA0" w:rsidRPr="005F0204">
              <w:rPr>
                <w:rStyle w:val="Hipervnculo"/>
                <w:noProof/>
              </w:rPr>
              <w:t>2.1</w:t>
            </w:r>
            <w:r w:rsidR="008E7BA0">
              <w:rPr>
                <w:rFonts w:asciiTheme="minorHAnsi" w:eastAsiaTheme="minorEastAsia" w:hAnsiTheme="minorHAnsi"/>
                <w:noProof/>
                <w:sz w:val="22"/>
                <w:lang w:val="is-IS" w:eastAsia="is-IS"/>
              </w:rPr>
              <w:tab/>
            </w:r>
            <w:r w:rsidR="008E7BA0" w:rsidRPr="005F0204">
              <w:rPr>
                <w:rStyle w:val="Hipervnculo"/>
                <w:noProof/>
              </w:rPr>
              <w:t>Layers</w:t>
            </w:r>
            <w:r w:rsidR="008E7BA0">
              <w:rPr>
                <w:noProof/>
                <w:webHidden/>
              </w:rPr>
              <w:tab/>
            </w:r>
            <w:r w:rsidR="008E7BA0">
              <w:rPr>
                <w:noProof/>
                <w:webHidden/>
              </w:rPr>
              <w:fldChar w:fldCharType="begin"/>
            </w:r>
            <w:r w:rsidR="008E7BA0">
              <w:rPr>
                <w:noProof/>
                <w:webHidden/>
              </w:rPr>
              <w:instrText xml:space="preserve"> PAGEREF _Toc27677690 \h </w:instrText>
            </w:r>
            <w:r w:rsidR="008E7BA0">
              <w:rPr>
                <w:noProof/>
                <w:webHidden/>
              </w:rPr>
            </w:r>
            <w:r w:rsidR="008E7BA0">
              <w:rPr>
                <w:noProof/>
                <w:webHidden/>
              </w:rPr>
              <w:fldChar w:fldCharType="separate"/>
            </w:r>
            <w:r w:rsidR="008E7BA0">
              <w:rPr>
                <w:noProof/>
                <w:webHidden/>
              </w:rPr>
              <w:t>5</w:t>
            </w:r>
            <w:r w:rsidR="008E7BA0">
              <w:rPr>
                <w:noProof/>
                <w:webHidden/>
              </w:rPr>
              <w:fldChar w:fldCharType="end"/>
            </w:r>
          </w:hyperlink>
        </w:p>
        <w:p w14:paraId="46E4AA46" w14:textId="09E8693C" w:rsidR="008E7BA0" w:rsidRDefault="00E342F0">
          <w:pPr>
            <w:pStyle w:val="TDC3"/>
            <w:tabs>
              <w:tab w:val="left" w:pos="1320"/>
              <w:tab w:val="right" w:leader="dot" w:pos="9628"/>
            </w:tabs>
            <w:rPr>
              <w:rFonts w:asciiTheme="minorHAnsi" w:eastAsiaTheme="minorEastAsia" w:hAnsiTheme="minorHAnsi"/>
              <w:noProof/>
              <w:sz w:val="22"/>
              <w:lang w:val="is-IS" w:eastAsia="is-IS"/>
            </w:rPr>
          </w:pPr>
          <w:hyperlink w:anchor="_Toc27677691" w:history="1">
            <w:r w:rsidR="008E7BA0" w:rsidRPr="005F0204">
              <w:rPr>
                <w:rStyle w:val="Hipervnculo"/>
                <w:noProof/>
                <w14:scene3d>
                  <w14:camera w14:prst="orthographicFront"/>
                  <w14:lightRig w14:rig="threePt" w14:dir="t">
                    <w14:rot w14:lat="0" w14:lon="0" w14:rev="0"/>
                  </w14:lightRig>
                </w14:scene3d>
              </w:rPr>
              <w:t>2.1.1</w:t>
            </w:r>
            <w:r w:rsidR="008E7BA0">
              <w:rPr>
                <w:rFonts w:asciiTheme="minorHAnsi" w:eastAsiaTheme="minorEastAsia" w:hAnsiTheme="minorHAnsi"/>
                <w:noProof/>
                <w:sz w:val="22"/>
                <w:lang w:val="is-IS" w:eastAsia="is-IS"/>
              </w:rPr>
              <w:tab/>
            </w:r>
            <w:r w:rsidR="008E7BA0" w:rsidRPr="005F0204">
              <w:rPr>
                <w:rStyle w:val="Hipervnculo"/>
                <w:noProof/>
              </w:rPr>
              <w:t>Shared layer</w:t>
            </w:r>
            <w:r w:rsidR="008E7BA0">
              <w:rPr>
                <w:noProof/>
                <w:webHidden/>
              </w:rPr>
              <w:tab/>
            </w:r>
            <w:r w:rsidR="008E7BA0">
              <w:rPr>
                <w:noProof/>
                <w:webHidden/>
              </w:rPr>
              <w:fldChar w:fldCharType="begin"/>
            </w:r>
            <w:r w:rsidR="008E7BA0">
              <w:rPr>
                <w:noProof/>
                <w:webHidden/>
              </w:rPr>
              <w:instrText xml:space="preserve"> PAGEREF _Toc27677691 \h </w:instrText>
            </w:r>
            <w:r w:rsidR="008E7BA0">
              <w:rPr>
                <w:noProof/>
                <w:webHidden/>
              </w:rPr>
            </w:r>
            <w:r w:rsidR="008E7BA0">
              <w:rPr>
                <w:noProof/>
                <w:webHidden/>
              </w:rPr>
              <w:fldChar w:fldCharType="separate"/>
            </w:r>
            <w:r w:rsidR="008E7BA0">
              <w:rPr>
                <w:noProof/>
                <w:webHidden/>
              </w:rPr>
              <w:t>5</w:t>
            </w:r>
            <w:r w:rsidR="008E7BA0">
              <w:rPr>
                <w:noProof/>
                <w:webHidden/>
              </w:rPr>
              <w:fldChar w:fldCharType="end"/>
            </w:r>
          </w:hyperlink>
        </w:p>
        <w:p w14:paraId="4D6513A6" w14:textId="43AD1FCC" w:rsidR="008E7BA0" w:rsidRDefault="00E342F0">
          <w:pPr>
            <w:pStyle w:val="TDC3"/>
            <w:tabs>
              <w:tab w:val="left" w:pos="1320"/>
              <w:tab w:val="right" w:leader="dot" w:pos="9628"/>
            </w:tabs>
            <w:rPr>
              <w:rFonts w:asciiTheme="minorHAnsi" w:eastAsiaTheme="minorEastAsia" w:hAnsiTheme="minorHAnsi"/>
              <w:noProof/>
              <w:sz w:val="22"/>
              <w:lang w:val="is-IS" w:eastAsia="is-IS"/>
            </w:rPr>
          </w:pPr>
          <w:hyperlink w:anchor="_Toc27677692" w:history="1">
            <w:r w:rsidR="008E7BA0" w:rsidRPr="005F0204">
              <w:rPr>
                <w:rStyle w:val="Hipervnculo"/>
                <w:noProof/>
                <w14:scene3d>
                  <w14:camera w14:prst="orthographicFront"/>
                  <w14:lightRig w14:rig="threePt" w14:dir="t">
                    <w14:rot w14:lat="0" w14:lon="0" w14:rev="0"/>
                  </w14:lightRig>
                </w14:scene3d>
              </w:rPr>
              <w:t>2.1.2</w:t>
            </w:r>
            <w:r w:rsidR="008E7BA0">
              <w:rPr>
                <w:rFonts w:asciiTheme="minorHAnsi" w:eastAsiaTheme="minorEastAsia" w:hAnsiTheme="minorHAnsi"/>
                <w:noProof/>
                <w:sz w:val="22"/>
                <w:lang w:val="is-IS" w:eastAsia="is-IS"/>
              </w:rPr>
              <w:tab/>
            </w:r>
            <w:r w:rsidR="008E7BA0" w:rsidRPr="005F0204">
              <w:rPr>
                <w:rStyle w:val="Hipervnculo"/>
                <w:noProof/>
              </w:rPr>
              <w:t>Aligned layer</w:t>
            </w:r>
            <w:r w:rsidR="008E7BA0">
              <w:rPr>
                <w:noProof/>
                <w:webHidden/>
              </w:rPr>
              <w:tab/>
            </w:r>
            <w:r w:rsidR="008E7BA0">
              <w:rPr>
                <w:noProof/>
                <w:webHidden/>
              </w:rPr>
              <w:fldChar w:fldCharType="begin"/>
            </w:r>
            <w:r w:rsidR="008E7BA0">
              <w:rPr>
                <w:noProof/>
                <w:webHidden/>
              </w:rPr>
              <w:instrText xml:space="preserve"> PAGEREF _Toc27677692 \h </w:instrText>
            </w:r>
            <w:r w:rsidR="008E7BA0">
              <w:rPr>
                <w:noProof/>
                <w:webHidden/>
              </w:rPr>
            </w:r>
            <w:r w:rsidR="008E7BA0">
              <w:rPr>
                <w:noProof/>
                <w:webHidden/>
              </w:rPr>
              <w:fldChar w:fldCharType="separate"/>
            </w:r>
            <w:r w:rsidR="008E7BA0">
              <w:rPr>
                <w:noProof/>
                <w:webHidden/>
              </w:rPr>
              <w:t>6</w:t>
            </w:r>
            <w:r w:rsidR="008E7BA0">
              <w:rPr>
                <w:noProof/>
                <w:webHidden/>
              </w:rPr>
              <w:fldChar w:fldCharType="end"/>
            </w:r>
          </w:hyperlink>
        </w:p>
        <w:p w14:paraId="39AFA770" w14:textId="0A063D5F" w:rsidR="008E7BA0" w:rsidRDefault="00E342F0">
          <w:pPr>
            <w:pStyle w:val="TDC3"/>
            <w:tabs>
              <w:tab w:val="left" w:pos="1320"/>
              <w:tab w:val="right" w:leader="dot" w:pos="9628"/>
            </w:tabs>
            <w:rPr>
              <w:rFonts w:asciiTheme="minorHAnsi" w:eastAsiaTheme="minorEastAsia" w:hAnsiTheme="minorHAnsi"/>
              <w:noProof/>
              <w:sz w:val="22"/>
              <w:lang w:val="is-IS" w:eastAsia="is-IS"/>
            </w:rPr>
          </w:pPr>
          <w:hyperlink w:anchor="_Toc27677693" w:history="1">
            <w:r w:rsidR="008E7BA0" w:rsidRPr="005F0204">
              <w:rPr>
                <w:rStyle w:val="Hipervnculo"/>
                <w:noProof/>
                <w14:scene3d>
                  <w14:camera w14:prst="orthographicFront"/>
                  <w14:lightRig w14:rig="threePt" w14:dir="t">
                    <w14:rot w14:lat="0" w14:lon="0" w14:rev="0"/>
                  </w14:lightRig>
                </w14:scene3d>
              </w:rPr>
              <w:t>2.1.3</w:t>
            </w:r>
            <w:r w:rsidR="008E7BA0">
              <w:rPr>
                <w:rFonts w:asciiTheme="minorHAnsi" w:eastAsiaTheme="minorEastAsia" w:hAnsiTheme="minorHAnsi"/>
                <w:noProof/>
                <w:sz w:val="22"/>
                <w:lang w:val="is-IS" w:eastAsia="is-IS"/>
              </w:rPr>
              <w:tab/>
            </w:r>
            <w:r w:rsidR="008E7BA0" w:rsidRPr="005F0204">
              <w:rPr>
                <w:rStyle w:val="Hipervnculo"/>
                <w:noProof/>
              </w:rPr>
              <w:t>Distinct</w:t>
            </w:r>
            <w:r w:rsidR="008E7BA0">
              <w:rPr>
                <w:noProof/>
                <w:webHidden/>
              </w:rPr>
              <w:tab/>
            </w:r>
            <w:r w:rsidR="008E7BA0">
              <w:rPr>
                <w:noProof/>
                <w:webHidden/>
              </w:rPr>
              <w:fldChar w:fldCharType="begin"/>
            </w:r>
            <w:r w:rsidR="008E7BA0">
              <w:rPr>
                <w:noProof/>
                <w:webHidden/>
              </w:rPr>
              <w:instrText xml:space="preserve"> PAGEREF _Toc27677693 \h </w:instrText>
            </w:r>
            <w:r w:rsidR="008E7BA0">
              <w:rPr>
                <w:noProof/>
                <w:webHidden/>
              </w:rPr>
            </w:r>
            <w:r w:rsidR="008E7BA0">
              <w:rPr>
                <w:noProof/>
                <w:webHidden/>
              </w:rPr>
              <w:fldChar w:fldCharType="separate"/>
            </w:r>
            <w:r w:rsidR="008E7BA0">
              <w:rPr>
                <w:noProof/>
                <w:webHidden/>
              </w:rPr>
              <w:t>6</w:t>
            </w:r>
            <w:r w:rsidR="008E7BA0">
              <w:rPr>
                <w:noProof/>
                <w:webHidden/>
              </w:rPr>
              <w:fldChar w:fldCharType="end"/>
            </w:r>
          </w:hyperlink>
        </w:p>
        <w:p w14:paraId="22B74F41" w14:textId="002FCD10" w:rsidR="008E7BA0" w:rsidRDefault="00E342F0">
          <w:pPr>
            <w:pStyle w:val="TDC2"/>
            <w:tabs>
              <w:tab w:val="left" w:pos="880"/>
              <w:tab w:val="right" w:leader="dot" w:pos="9628"/>
            </w:tabs>
            <w:rPr>
              <w:rFonts w:asciiTheme="minorHAnsi" w:eastAsiaTheme="minorEastAsia" w:hAnsiTheme="minorHAnsi"/>
              <w:noProof/>
              <w:sz w:val="22"/>
              <w:lang w:val="is-IS" w:eastAsia="is-IS"/>
            </w:rPr>
          </w:pPr>
          <w:hyperlink w:anchor="_Toc27677694" w:history="1">
            <w:r w:rsidR="008E7BA0" w:rsidRPr="005F0204">
              <w:rPr>
                <w:rStyle w:val="Hipervnculo"/>
                <w:noProof/>
              </w:rPr>
              <w:t>2.2</w:t>
            </w:r>
            <w:r w:rsidR="008E7BA0">
              <w:rPr>
                <w:rFonts w:asciiTheme="minorHAnsi" w:eastAsiaTheme="minorEastAsia" w:hAnsiTheme="minorHAnsi"/>
                <w:noProof/>
                <w:sz w:val="22"/>
                <w:lang w:val="is-IS" w:eastAsia="is-IS"/>
              </w:rPr>
              <w:tab/>
            </w:r>
            <w:r w:rsidR="008E7BA0" w:rsidRPr="005F0204">
              <w:rPr>
                <w:rStyle w:val="Hipervnculo"/>
                <w:noProof/>
              </w:rPr>
              <w:t>Compliance</w:t>
            </w:r>
            <w:r w:rsidR="008E7BA0">
              <w:rPr>
                <w:noProof/>
                <w:webHidden/>
              </w:rPr>
              <w:tab/>
            </w:r>
            <w:r w:rsidR="008E7BA0">
              <w:rPr>
                <w:noProof/>
                <w:webHidden/>
              </w:rPr>
              <w:fldChar w:fldCharType="begin"/>
            </w:r>
            <w:r w:rsidR="008E7BA0">
              <w:rPr>
                <w:noProof/>
                <w:webHidden/>
              </w:rPr>
              <w:instrText xml:space="preserve"> PAGEREF _Toc27677694 \h </w:instrText>
            </w:r>
            <w:r w:rsidR="008E7BA0">
              <w:rPr>
                <w:noProof/>
                <w:webHidden/>
              </w:rPr>
            </w:r>
            <w:r w:rsidR="008E7BA0">
              <w:rPr>
                <w:noProof/>
                <w:webHidden/>
              </w:rPr>
              <w:fldChar w:fldCharType="separate"/>
            </w:r>
            <w:r w:rsidR="008E7BA0">
              <w:rPr>
                <w:noProof/>
                <w:webHidden/>
              </w:rPr>
              <w:t>6</w:t>
            </w:r>
            <w:r w:rsidR="008E7BA0">
              <w:rPr>
                <w:noProof/>
                <w:webHidden/>
              </w:rPr>
              <w:fldChar w:fldCharType="end"/>
            </w:r>
          </w:hyperlink>
        </w:p>
        <w:p w14:paraId="6D6822BD" w14:textId="3FBCC53E" w:rsidR="008E7BA0" w:rsidRDefault="00E342F0">
          <w:pPr>
            <w:pStyle w:val="TDC3"/>
            <w:tabs>
              <w:tab w:val="left" w:pos="1320"/>
              <w:tab w:val="right" w:leader="dot" w:pos="9628"/>
            </w:tabs>
            <w:rPr>
              <w:rFonts w:asciiTheme="minorHAnsi" w:eastAsiaTheme="minorEastAsia" w:hAnsiTheme="minorHAnsi"/>
              <w:noProof/>
              <w:sz w:val="22"/>
              <w:lang w:val="is-IS" w:eastAsia="is-IS"/>
            </w:rPr>
          </w:pPr>
          <w:hyperlink w:anchor="_Toc27677695" w:history="1">
            <w:r w:rsidR="008E7BA0" w:rsidRPr="005F0204">
              <w:rPr>
                <w:rStyle w:val="Hipervnculo"/>
                <w:noProof/>
                <w:lang w:val="is-IS"/>
                <w14:scene3d>
                  <w14:camera w14:prst="orthographicFront"/>
                  <w14:lightRig w14:rig="threePt" w14:dir="t">
                    <w14:rot w14:lat="0" w14:lon="0" w14:rev="0"/>
                  </w14:lightRig>
                </w14:scene3d>
              </w:rPr>
              <w:t>2.2.1</w:t>
            </w:r>
            <w:r w:rsidR="008E7BA0">
              <w:rPr>
                <w:rFonts w:asciiTheme="minorHAnsi" w:eastAsiaTheme="minorEastAsia" w:hAnsiTheme="minorHAnsi"/>
                <w:noProof/>
                <w:sz w:val="22"/>
                <w:lang w:val="is-IS" w:eastAsia="is-IS"/>
              </w:rPr>
              <w:tab/>
            </w:r>
            <w:r w:rsidR="008E7BA0" w:rsidRPr="005F0204">
              <w:rPr>
                <w:rStyle w:val="Hipervnculo"/>
                <w:noProof/>
              </w:rPr>
              <w:t>Compliance of the specialized implementations.</w:t>
            </w:r>
            <w:r w:rsidR="008E7BA0">
              <w:rPr>
                <w:noProof/>
                <w:webHidden/>
              </w:rPr>
              <w:tab/>
            </w:r>
            <w:r w:rsidR="008E7BA0">
              <w:rPr>
                <w:noProof/>
                <w:webHidden/>
              </w:rPr>
              <w:fldChar w:fldCharType="begin"/>
            </w:r>
            <w:r w:rsidR="008E7BA0">
              <w:rPr>
                <w:noProof/>
                <w:webHidden/>
              </w:rPr>
              <w:instrText xml:space="preserve"> PAGEREF _Toc27677695 \h </w:instrText>
            </w:r>
            <w:r w:rsidR="008E7BA0">
              <w:rPr>
                <w:noProof/>
                <w:webHidden/>
              </w:rPr>
            </w:r>
            <w:r w:rsidR="008E7BA0">
              <w:rPr>
                <w:noProof/>
                <w:webHidden/>
              </w:rPr>
              <w:fldChar w:fldCharType="separate"/>
            </w:r>
            <w:r w:rsidR="008E7BA0">
              <w:rPr>
                <w:noProof/>
                <w:webHidden/>
              </w:rPr>
              <w:t>6</w:t>
            </w:r>
            <w:r w:rsidR="008E7BA0">
              <w:rPr>
                <w:noProof/>
                <w:webHidden/>
              </w:rPr>
              <w:fldChar w:fldCharType="end"/>
            </w:r>
          </w:hyperlink>
        </w:p>
        <w:p w14:paraId="4F099A5B" w14:textId="2AE7DE92" w:rsidR="008E7BA0" w:rsidRDefault="00E342F0">
          <w:pPr>
            <w:pStyle w:val="TDC3"/>
            <w:tabs>
              <w:tab w:val="left" w:pos="1320"/>
              <w:tab w:val="right" w:leader="dot" w:pos="9628"/>
            </w:tabs>
            <w:rPr>
              <w:rFonts w:asciiTheme="minorHAnsi" w:eastAsiaTheme="minorEastAsia" w:hAnsiTheme="minorHAnsi"/>
              <w:noProof/>
              <w:sz w:val="22"/>
              <w:lang w:val="is-IS" w:eastAsia="is-IS"/>
            </w:rPr>
          </w:pPr>
          <w:hyperlink w:anchor="_Toc27677696" w:history="1">
            <w:r w:rsidR="008E7BA0" w:rsidRPr="005F0204">
              <w:rPr>
                <w:rStyle w:val="Hipervnculo"/>
                <w:noProof/>
                <w:lang w:val="is-IS"/>
                <w14:scene3d>
                  <w14:camera w14:prst="orthographicFront"/>
                  <w14:lightRig w14:rig="threePt" w14:dir="t">
                    <w14:rot w14:lat="0" w14:lon="0" w14:rev="0"/>
                  </w14:lightRig>
                </w14:scene3d>
              </w:rPr>
              <w:t>2.2.2</w:t>
            </w:r>
            <w:r w:rsidR="008E7BA0">
              <w:rPr>
                <w:rFonts w:asciiTheme="minorHAnsi" w:eastAsiaTheme="minorEastAsia" w:hAnsiTheme="minorHAnsi"/>
                <w:noProof/>
                <w:sz w:val="22"/>
                <w:lang w:val="is-IS" w:eastAsia="is-IS"/>
              </w:rPr>
              <w:tab/>
            </w:r>
            <w:r w:rsidR="008E7BA0" w:rsidRPr="005F0204">
              <w:rPr>
                <w:rStyle w:val="Hipervnculo"/>
                <w:noProof/>
              </w:rPr>
              <w:t>Compliance of sending or receiving party</w:t>
            </w:r>
            <w:r w:rsidR="008E7BA0">
              <w:rPr>
                <w:noProof/>
                <w:webHidden/>
              </w:rPr>
              <w:tab/>
            </w:r>
            <w:r w:rsidR="008E7BA0">
              <w:rPr>
                <w:noProof/>
                <w:webHidden/>
              </w:rPr>
              <w:fldChar w:fldCharType="begin"/>
            </w:r>
            <w:r w:rsidR="008E7BA0">
              <w:rPr>
                <w:noProof/>
                <w:webHidden/>
              </w:rPr>
              <w:instrText xml:space="preserve"> PAGEREF _Toc27677696 \h </w:instrText>
            </w:r>
            <w:r w:rsidR="008E7BA0">
              <w:rPr>
                <w:noProof/>
                <w:webHidden/>
              </w:rPr>
            </w:r>
            <w:r w:rsidR="008E7BA0">
              <w:rPr>
                <w:noProof/>
                <w:webHidden/>
              </w:rPr>
              <w:fldChar w:fldCharType="separate"/>
            </w:r>
            <w:r w:rsidR="008E7BA0">
              <w:rPr>
                <w:noProof/>
                <w:webHidden/>
              </w:rPr>
              <w:t>7</w:t>
            </w:r>
            <w:r w:rsidR="008E7BA0">
              <w:rPr>
                <w:noProof/>
                <w:webHidden/>
              </w:rPr>
              <w:fldChar w:fldCharType="end"/>
            </w:r>
          </w:hyperlink>
        </w:p>
        <w:p w14:paraId="3E736BE7" w14:textId="151F39ED" w:rsidR="008E7BA0" w:rsidRDefault="00E342F0">
          <w:pPr>
            <w:pStyle w:val="TDC3"/>
            <w:tabs>
              <w:tab w:val="left" w:pos="1320"/>
              <w:tab w:val="right" w:leader="dot" w:pos="9628"/>
            </w:tabs>
            <w:rPr>
              <w:rFonts w:asciiTheme="minorHAnsi" w:eastAsiaTheme="minorEastAsia" w:hAnsiTheme="minorHAnsi"/>
              <w:noProof/>
              <w:sz w:val="22"/>
              <w:lang w:val="is-IS" w:eastAsia="is-IS"/>
            </w:rPr>
          </w:pPr>
          <w:hyperlink w:anchor="_Toc27677697" w:history="1">
            <w:r w:rsidR="008E7BA0" w:rsidRPr="005F0204">
              <w:rPr>
                <w:rStyle w:val="Hipervnculo"/>
                <w:noProof/>
                <w:lang w:val="is-IS"/>
                <w14:scene3d>
                  <w14:camera w14:prst="orthographicFront"/>
                  <w14:lightRig w14:rig="threePt" w14:dir="t">
                    <w14:rot w14:lat="0" w14:lon="0" w14:rev="0"/>
                  </w14:lightRig>
                </w14:scene3d>
              </w:rPr>
              <w:t>2.2.3</w:t>
            </w:r>
            <w:r w:rsidR="008E7BA0">
              <w:rPr>
                <w:rFonts w:asciiTheme="minorHAnsi" w:eastAsiaTheme="minorEastAsia" w:hAnsiTheme="minorHAnsi"/>
                <w:noProof/>
                <w:sz w:val="22"/>
                <w:lang w:val="is-IS" w:eastAsia="is-IS"/>
              </w:rPr>
              <w:tab/>
            </w:r>
            <w:r w:rsidR="008E7BA0" w:rsidRPr="005F0204">
              <w:rPr>
                <w:rStyle w:val="Hipervnculo"/>
                <w:noProof/>
              </w:rPr>
              <w:t>Compliance of an invoice document instance</w:t>
            </w:r>
            <w:r w:rsidR="008E7BA0">
              <w:rPr>
                <w:noProof/>
                <w:webHidden/>
              </w:rPr>
              <w:tab/>
            </w:r>
            <w:r w:rsidR="008E7BA0">
              <w:rPr>
                <w:noProof/>
                <w:webHidden/>
              </w:rPr>
              <w:fldChar w:fldCharType="begin"/>
            </w:r>
            <w:r w:rsidR="008E7BA0">
              <w:rPr>
                <w:noProof/>
                <w:webHidden/>
              </w:rPr>
              <w:instrText xml:space="preserve"> PAGEREF _Toc27677697 \h </w:instrText>
            </w:r>
            <w:r w:rsidR="008E7BA0">
              <w:rPr>
                <w:noProof/>
                <w:webHidden/>
              </w:rPr>
            </w:r>
            <w:r w:rsidR="008E7BA0">
              <w:rPr>
                <w:noProof/>
                <w:webHidden/>
              </w:rPr>
              <w:fldChar w:fldCharType="separate"/>
            </w:r>
            <w:r w:rsidR="008E7BA0">
              <w:rPr>
                <w:noProof/>
                <w:webHidden/>
              </w:rPr>
              <w:t>7</w:t>
            </w:r>
            <w:r w:rsidR="008E7BA0">
              <w:rPr>
                <w:noProof/>
                <w:webHidden/>
              </w:rPr>
              <w:fldChar w:fldCharType="end"/>
            </w:r>
          </w:hyperlink>
        </w:p>
        <w:p w14:paraId="6CFF4466" w14:textId="463BB023" w:rsidR="008E7BA0" w:rsidRDefault="00E342F0">
          <w:pPr>
            <w:pStyle w:val="TDC2"/>
            <w:tabs>
              <w:tab w:val="left" w:pos="880"/>
              <w:tab w:val="right" w:leader="dot" w:pos="9628"/>
            </w:tabs>
            <w:rPr>
              <w:rFonts w:asciiTheme="minorHAnsi" w:eastAsiaTheme="minorEastAsia" w:hAnsiTheme="minorHAnsi"/>
              <w:noProof/>
              <w:sz w:val="22"/>
              <w:lang w:val="is-IS" w:eastAsia="is-IS"/>
            </w:rPr>
          </w:pPr>
          <w:hyperlink w:anchor="_Toc27677698" w:history="1">
            <w:r w:rsidR="008E7BA0" w:rsidRPr="005F0204">
              <w:rPr>
                <w:rStyle w:val="Hipervnculo"/>
                <w:noProof/>
              </w:rPr>
              <w:t>2.3</w:t>
            </w:r>
            <w:r w:rsidR="008E7BA0">
              <w:rPr>
                <w:rFonts w:asciiTheme="minorHAnsi" w:eastAsiaTheme="minorEastAsia" w:hAnsiTheme="minorHAnsi"/>
                <w:noProof/>
                <w:sz w:val="22"/>
                <w:lang w:val="is-IS" w:eastAsia="is-IS"/>
              </w:rPr>
              <w:tab/>
            </w:r>
            <w:r w:rsidR="008E7BA0" w:rsidRPr="005F0204">
              <w:rPr>
                <w:rStyle w:val="Hipervnculo"/>
                <w:noProof/>
              </w:rPr>
              <w:t>Specification identifier</w:t>
            </w:r>
            <w:r w:rsidR="008E7BA0">
              <w:rPr>
                <w:noProof/>
                <w:webHidden/>
              </w:rPr>
              <w:tab/>
            </w:r>
            <w:r w:rsidR="008E7BA0">
              <w:rPr>
                <w:noProof/>
                <w:webHidden/>
              </w:rPr>
              <w:fldChar w:fldCharType="begin"/>
            </w:r>
            <w:r w:rsidR="008E7BA0">
              <w:rPr>
                <w:noProof/>
                <w:webHidden/>
              </w:rPr>
              <w:instrText xml:space="preserve"> PAGEREF _Toc27677698 \h </w:instrText>
            </w:r>
            <w:r w:rsidR="008E7BA0">
              <w:rPr>
                <w:noProof/>
                <w:webHidden/>
              </w:rPr>
            </w:r>
            <w:r w:rsidR="008E7BA0">
              <w:rPr>
                <w:noProof/>
                <w:webHidden/>
              </w:rPr>
              <w:fldChar w:fldCharType="separate"/>
            </w:r>
            <w:r w:rsidR="008E7BA0">
              <w:rPr>
                <w:noProof/>
                <w:webHidden/>
              </w:rPr>
              <w:t>7</w:t>
            </w:r>
            <w:r w:rsidR="008E7BA0">
              <w:rPr>
                <w:noProof/>
                <w:webHidden/>
              </w:rPr>
              <w:fldChar w:fldCharType="end"/>
            </w:r>
          </w:hyperlink>
        </w:p>
        <w:p w14:paraId="17EFE1D6" w14:textId="23B7200D" w:rsidR="008E7BA0" w:rsidRDefault="00E342F0">
          <w:pPr>
            <w:pStyle w:val="TDC3"/>
            <w:tabs>
              <w:tab w:val="left" w:pos="1320"/>
              <w:tab w:val="right" w:leader="dot" w:pos="9628"/>
            </w:tabs>
            <w:rPr>
              <w:rFonts w:asciiTheme="minorHAnsi" w:eastAsiaTheme="minorEastAsia" w:hAnsiTheme="minorHAnsi"/>
              <w:noProof/>
              <w:sz w:val="22"/>
              <w:lang w:val="is-IS" w:eastAsia="is-IS"/>
            </w:rPr>
          </w:pPr>
          <w:hyperlink w:anchor="_Toc27677699" w:history="1">
            <w:r w:rsidR="008E7BA0" w:rsidRPr="005F0204">
              <w:rPr>
                <w:rStyle w:val="Hipervnculo"/>
                <w:noProof/>
                <w14:scene3d>
                  <w14:camera w14:prst="orthographicFront"/>
                  <w14:lightRig w14:rig="threePt" w14:dir="t">
                    <w14:rot w14:lat="0" w14:lon="0" w14:rev="0"/>
                  </w14:lightRig>
                </w14:scene3d>
              </w:rPr>
              <w:t>2.3.1</w:t>
            </w:r>
            <w:r w:rsidR="008E7BA0">
              <w:rPr>
                <w:rFonts w:asciiTheme="minorHAnsi" w:eastAsiaTheme="minorEastAsia" w:hAnsiTheme="minorHAnsi"/>
                <w:noProof/>
                <w:sz w:val="22"/>
                <w:lang w:val="is-IS" w:eastAsia="is-IS"/>
              </w:rPr>
              <w:tab/>
            </w:r>
            <w:r w:rsidR="008E7BA0" w:rsidRPr="005F0204">
              <w:rPr>
                <w:rStyle w:val="Hipervnculo"/>
                <w:noProof/>
              </w:rPr>
              <w:t>Examples</w:t>
            </w:r>
            <w:r w:rsidR="008E7BA0">
              <w:rPr>
                <w:noProof/>
                <w:webHidden/>
              </w:rPr>
              <w:tab/>
            </w:r>
            <w:r w:rsidR="008E7BA0">
              <w:rPr>
                <w:noProof/>
                <w:webHidden/>
              </w:rPr>
              <w:fldChar w:fldCharType="begin"/>
            </w:r>
            <w:r w:rsidR="008E7BA0">
              <w:rPr>
                <w:noProof/>
                <w:webHidden/>
              </w:rPr>
              <w:instrText xml:space="preserve"> PAGEREF _Toc27677699 \h </w:instrText>
            </w:r>
            <w:r w:rsidR="008E7BA0">
              <w:rPr>
                <w:noProof/>
                <w:webHidden/>
              </w:rPr>
            </w:r>
            <w:r w:rsidR="008E7BA0">
              <w:rPr>
                <w:noProof/>
                <w:webHidden/>
              </w:rPr>
              <w:fldChar w:fldCharType="separate"/>
            </w:r>
            <w:r w:rsidR="008E7BA0">
              <w:rPr>
                <w:noProof/>
                <w:webHidden/>
              </w:rPr>
              <w:t>7</w:t>
            </w:r>
            <w:r w:rsidR="008E7BA0">
              <w:rPr>
                <w:noProof/>
                <w:webHidden/>
              </w:rPr>
              <w:fldChar w:fldCharType="end"/>
            </w:r>
          </w:hyperlink>
        </w:p>
        <w:p w14:paraId="68B78E0E" w14:textId="5ABD9200" w:rsidR="008E7BA0" w:rsidRDefault="00E342F0">
          <w:pPr>
            <w:pStyle w:val="TDC3"/>
            <w:tabs>
              <w:tab w:val="left" w:pos="1320"/>
              <w:tab w:val="right" w:leader="dot" w:pos="9628"/>
            </w:tabs>
            <w:rPr>
              <w:rFonts w:asciiTheme="minorHAnsi" w:eastAsiaTheme="minorEastAsia" w:hAnsiTheme="minorHAnsi"/>
              <w:noProof/>
              <w:sz w:val="22"/>
              <w:lang w:val="is-IS" w:eastAsia="is-IS"/>
            </w:rPr>
          </w:pPr>
          <w:hyperlink w:anchor="_Toc27677700" w:history="1">
            <w:r w:rsidR="008E7BA0" w:rsidRPr="005F0204">
              <w:rPr>
                <w:rStyle w:val="Hipervnculo"/>
                <w:noProof/>
                <w14:scene3d>
                  <w14:camera w14:prst="orthographicFront"/>
                  <w14:lightRig w14:rig="threePt" w14:dir="t">
                    <w14:rot w14:lat="0" w14:lon="0" w14:rev="0"/>
                  </w14:lightRig>
                </w14:scene3d>
              </w:rPr>
              <w:t>2.3.2</w:t>
            </w:r>
            <w:r w:rsidR="008E7BA0">
              <w:rPr>
                <w:rFonts w:asciiTheme="minorHAnsi" w:eastAsiaTheme="minorEastAsia" w:hAnsiTheme="minorHAnsi"/>
                <w:noProof/>
                <w:sz w:val="22"/>
                <w:lang w:val="is-IS" w:eastAsia="is-IS"/>
              </w:rPr>
              <w:tab/>
            </w:r>
            <w:r w:rsidR="008E7BA0" w:rsidRPr="005F0204">
              <w:rPr>
                <w:rStyle w:val="Hipervnculo"/>
                <w:noProof/>
              </w:rPr>
              <w:t>Interoperability</w:t>
            </w:r>
            <w:r w:rsidR="008E7BA0">
              <w:rPr>
                <w:noProof/>
                <w:webHidden/>
              </w:rPr>
              <w:tab/>
            </w:r>
            <w:r w:rsidR="008E7BA0">
              <w:rPr>
                <w:noProof/>
                <w:webHidden/>
              </w:rPr>
              <w:fldChar w:fldCharType="begin"/>
            </w:r>
            <w:r w:rsidR="008E7BA0">
              <w:rPr>
                <w:noProof/>
                <w:webHidden/>
              </w:rPr>
              <w:instrText xml:space="preserve"> PAGEREF _Toc27677700 \h </w:instrText>
            </w:r>
            <w:r w:rsidR="008E7BA0">
              <w:rPr>
                <w:noProof/>
                <w:webHidden/>
              </w:rPr>
            </w:r>
            <w:r w:rsidR="008E7BA0">
              <w:rPr>
                <w:noProof/>
                <w:webHidden/>
              </w:rPr>
              <w:fldChar w:fldCharType="separate"/>
            </w:r>
            <w:r w:rsidR="008E7BA0">
              <w:rPr>
                <w:noProof/>
                <w:webHidden/>
              </w:rPr>
              <w:t>8</w:t>
            </w:r>
            <w:r w:rsidR="008E7BA0">
              <w:rPr>
                <w:noProof/>
                <w:webHidden/>
              </w:rPr>
              <w:fldChar w:fldCharType="end"/>
            </w:r>
          </w:hyperlink>
        </w:p>
        <w:p w14:paraId="64D19B95" w14:textId="3F86DAF9" w:rsidR="008E7BA0" w:rsidRDefault="00E342F0">
          <w:pPr>
            <w:pStyle w:val="TDC2"/>
            <w:tabs>
              <w:tab w:val="left" w:pos="880"/>
              <w:tab w:val="right" w:leader="dot" w:pos="9628"/>
            </w:tabs>
            <w:rPr>
              <w:rFonts w:asciiTheme="minorHAnsi" w:eastAsiaTheme="minorEastAsia" w:hAnsiTheme="minorHAnsi"/>
              <w:noProof/>
              <w:sz w:val="22"/>
              <w:lang w:val="is-IS" w:eastAsia="is-IS"/>
            </w:rPr>
          </w:pPr>
          <w:hyperlink w:anchor="_Toc27677701" w:history="1">
            <w:r w:rsidR="008E7BA0" w:rsidRPr="005F0204">
              <w:rPr>
                <w:rStyle w:val="Hipervnculo"/>
                <w:noProof/>
              </w:rPr>
              <w:t>2.4</w:t>
            </w:r>
            <w:r w:rsidR="008E7BA0">
              <w:rPr>
                <w:rFonts w:asciiTheme="minorHAnsi" w:eastAsiaTheme="minorEastAsia" w:hAnsiTheme="minorHAnsi"/>
                <w:noProof/>
                <w:sz w:val="22"/>
                <w:lang w:val="is-IS" w:eastAsia="is-IS"/>
              </w:rPr>
              <w:tab/>
            </w:r>
            <w:r w:rsidR="008E7BA0" w:rsidRPr="005F0204">
              <w:rPr>
                <w:rStyle w:val="Hipervnculo"/>
                <w:noProof/>
              </w:rPr>
              <w:t>Syntax binding</w:t>
            </w:r>
            <w:r w:rsidR="008E7BA0">
              <w:rPr>
                <w:noProof/>
                <w:webHidden/>
              </w:rPr>
              <w:tab/>
            </w:r>
            <w:r w:rsidR="008E7BA0">
              <w:rPr>
                <w:noProof/>
                <w:webHidden/>
              </w:rPr>
              <w:fldChar w:fldCharType="begin"/>
            </w:r>
            <w:r w:rsidR="008E7BA0">
              <w:rPr>
                <w:noProof/>
                <w:webHidden/>
              </w:rPr>
              <w:instrText xml:space="preserve"> PAGEREF _Toc27677701 \h </w:instrText>
            </w:r>
            <w:r w:rsidR="008E7BA0">
              <w:rPr>
                <w:noProof/>
                <w:webHidden/>
              </w:rPr>
            </w:r>
            <w:r w:rsidR="008E7BA0">
              <w:rPr>
                <w:noProof/>
                <w:webHidden/>
              </w:rPr>
              <w:fldChar w:fldCharType="separate"/>
            </w:r>
            <w:r w:rsidR="008E7BA0">
              <w:rPr>
                <w:noProof/>
                <w:webHidden/>
              </w:rPr>
              <w:t>8</w:t>
            </w:r>
            <w:r w:rsidR="008E7BA0">
              <w:rPr>
                <w:noProof/>
                <w:webHidden/>
              </w:rPr>
              <w:fldChar w:fldCharType="end"/>
            </w:r>
          </w:hyperlink>
        </w:p>
        <w:p w14:paraId="584A7D91" w14:textId="32223106" w:rsidR="008E7BA0" w:rsidRDefault="00E342F0">
          <w:pPr>
            <w:pStyle w:val="TDC1"/>
            <w:tabs>
              <w:tab w:val="left" w:pos="440"/>
              <w:tab w:val="right" w:leader="dot" w:pos="9628"/>
            </w:tabs>
            <w:rPr>
              <w:rFonts w:asciiTheme="minorHAnsi" w:eastAsiaTheme="minorEastAsia" w:hAnsiTheme="minorHAnsi"/>
              <w:noProof/>
              <w:sz w:val="22"/>
              <w:lang w:val="is-IS" w:eastAsia="is-IS"/>
            </w:rPr>
          </w:pPr>
          <w:hyperlink w:anchor="_Toc27677702" w:history="1">
            <w:r w:rsidR="008E7BA0" w:rsidRPr="005F0204">
              <w:rPr>
                <w:rStyle w:val="Hipervnculo"/>
                <w:noProof/>
              </w:rPr>
              <w:t>3</w:t>
            </w:r>
            <w:r w:rsidR="008E7BA0">
              <w:rPr>
                <w:rFonts w:asciiTheme="minorHAnsi" w:eastAsiaTheme="minorEastAsia" w:hAnsiTheme="minorHAnsi"/>
                <w:noProof/>
                <w:sz w:val="22"/>
                <w:lang w:val="is-IS" w:eastAsia="is-IS"/>
              </w:rPr>
              <w:tab/>
            </w:r>
            <w:r w:rsidR="008E7BA0" w:rsidRPr="005F0204">
              <w:rPr>
                <w:rStyle w:val="Hipervnculo"/>
                <w:noProof/>
              </w:rPr>
              <w:t>Rules</w:t>
            </w:r>
            <w:r w:rsidR="008E7BA0">
              <w:rPr>
                <w:noProof/>
                <w:webHidden/>
              </w:rPr>
              <w:tab/>
            </w:r>
            <w:r w:rsidR="008E7BA0">
              <w:rPr>
                <w:noProof/>
                <w:webHidden/>
              </w:rPr>
              <w:fldChar w:fldCharType="begin"/>
            </w:r>
            <w:r w:rsidR="008E7BA0">
              <w:rPr>
                <w:noProof/>
                <w:webHidden/>
              </w:rPr>
              <w:instrText xml:space="preserve"> PAGEREF _Toc27677702 \h </w:instrText>
            </w:r>
            <w:r w:rsidR="008E7BA0">
              <w:rPr>
                <w:noProof/>
                <w:webHidden/>
              </w:rPr>
            </w:r>
            <w:r w:rsidR="008E7BA0">
              <w:rPr>
                <w:noProof/>
                <w:webHidden/>
              </w:rPr>
              <w:fldChar w:fldCharType="separate"/>
            </w:r>
            <w:r w:rsidR="008E7BA0">
              <w:rPr>
                <w:noProof/>
                <w:webHidden/>
              </w:rPr>
              <w:t>8</w:t>
            </w:r>
            <w:r w:rsidR="008E7BA0">
              <w:rPr>
                <w:noProof/>
                <w:webHidden/>
              </w:rPr>
              <w:fldChar w:fldCharType="end"/>
            </w:r>
          </w:hyperlink>
        </w:p>
        <w:p w14:paraId="3CC006BB" w14:textId="03435ED7" w:rsidR="008E7BA0" w:rsidRDefault="00E342F0">
          <w:pPr>
            <w:pStyle w:val="TDC1"/>
            <w:tabs>
              <w:tab w:val="left" w:pos="440"/>
              <w:tab w:val="right" w:leader="dot" w:pos="9628"/>
            </w:tabs>
            <w:rPr>
              <w:rFonts w:asciiTheme="minorHAnsi" w:eastAsiaTheme="minorEastAsia" w:hAnsiTheme="minorHAnsi"/>
              <w:noProof/>
              <w:sz w:val="22"/>
              <w:lang w:val="is-IS" w:eastAsia="is-IS"/>
            </w:rPr>
          </w:pPr>
          <w:hyperlink w:anchor="_Toc27677703" w:history="1">
            <w:r w:rsidR="008E7BA0" w:rsidRPr="005F0204">
              <w:rPr>
                <w:rStyle w:val="Hipervnculo"/>
                <w:noProof/>
              </w:rPr>
              <w:t>4</w:t>
            </w:r>
            <w:r w:rsidR="008E7BA0">
              <w:rPr>
                <w:rFonts w:asciiTheme="minorHAnsi" w:eastAsiaTheme="minorEastAsia" w:hAnsiTheme="minorHAnsi"/>
                <w:noProof/>
                <w:sz w:val="22"/>
                <w:lang w:val="is-IS" w:eastAsia="is-IS"/>
              </w:rPr>
              <w:tab/>
            </w:r>
            <w:r w:rsidR="008E7BA0" w:rsidRPr="005F0204">
              <w:rPr>
                <w:rStyle w:val="Hipervnculo"/>
                <w:noProof/>
              </w:rPr>
              <w:t>Code lists</w:t>
            </w:r>
            <w:r w:rsidR="008E7BA0">
              <w:rPr>
                <w:noProof/>
                <w:webHidden/>
              </w:rPr>
              <w:tab/>
            </w:r>
            <w:r w:rsidR="008E7BA0">
              <w:rPr>
                <w:noProof/>
                <w:webHidden/>
              </w:rPr>
              <w:fldChar w:fldCharType="begin"/>
            </w:r>
            <w:r w:rsidR="008E7BA0">
              <w:rPr>
                <w:noProof/>
                <w:webHidden/>
              </w:rPr>
              <w:instrText xml:space="preserve"> PAGEREF _Toc27677703 \h </w:instrText>
            </w:r>
            <w:r w:rsidR="008E7BA0">
              <w:rPr>
                <w:noProof/>
                <w:webHidden/>
              </w:rPr>
            </w:r>
            <w:r w:rsidR="008E7BA0">
              <w:rPr>
                <w:noProof/>
                <w:webHidden/>
              </w:rPr>
              <w:fldChar w:fldCharType="separate"/>
            </w:r>
            <w:r w:rsidR="008E7BA0">
              <w:rPr>
                <w:noProof/>
                <w:webHidden/>
              </w:rPr>
              <w:t>12</w:t>
            </w:r>
            <w:r w:rsidR="008E7BA0">
              <w:rPr>
                <w:noProof/>
                <w:webHidden/>
              </w:rPr>
              <w:fldChar w:fldCharType="end"/>
            </w:r>
          </w:hyperlink>
        </w:p>
        <w:p w14:paraId="2DCF12B8" w14:textId="185A05B8" w:rsidR="008E7BA0" w:rsidRDefault="00E342F0">
          <w:pPr>
            <w:pStyle w:val="TDC3"/>
            <w:tabs>
              <w:tab w:val="left" w:pos="1320"/>
              <w:tab w:val="right" w:leader="dot" w:pos="9628"/>
            </w:tabs>
            <w:rPr>
              <w:rFonts w:asciiTheme="minorHAnsi" w:eastAsiaTheme="minorEastAsia" w:hAnsiTheme="minorHAnsi"/>
              <w:noProof/>
              <w:sz w:val="22"/>
              <w:lang w:val="is-IS" w:eastAsia="is-IS"/>
            </w:rPr>
          </w:pPr>
          <w:hyperlink w:anchor="_Toc27677704" w:history="1">
            <w:r w:rsidR="008E7BA0" w:rsidRPr="005F0204">
              <w:rPr>
                <w:rStyle w:val="Hipervnculo"/>
                <w:noProof/>
                <w14:scene3d>
                  <w14:camera w14:prst="orthographicFront"/>
                  <w14:lightRig w14:rig="threePt" w14:dir="t">
                    <w14:rot w14:lat="0" w14:lon="0" w14:rev="0"/>
                  </w14:lightRig>
                </w14:scene3d>
              </w:rPr>
              <w:t>4.1.1</w:t>
            </w:r>
            <w:r w:rsidR="008E7BA0">
              <w:rPr>
                <w:rFonts w:asciiTheme="minorHAnsi" w:eastAsiaTheme="minorEastAsia" w:hAnsiTheme="minorHAnsi"/>
                <w:noProof/>
                <w:sz w:val="22"/>
                <w:lang w:val="is-IS" w:eastAsia="is-IS"/>
              </w:rPr>
              <w:tab/>
            </w:r>
            <w:r w:rsidR="008E7BA0" w:rsidRPr="005F0204">
              <w:rPr>
                <w:rStyle w:val="Hipervnculo"/>
                <w:noProof/>
              </w:rPr>
              <w:t>Shared code lists</w:t>
            </w:r>
            <w:r w:rsidR="008E7BA0">
              <w:rPr>
                <w:noProof/>
                <w:webHidden/>
              </w:rPr>
              <w:tab/>
            </w:r>
            <w:r w:rsidR="008E7BA0">
              <w:rPr>
                <w:noProof/>
                <w:webHidden/>
              </w:rPr>
              <w:fldChar w:fldCharType="begin"/>
            </w:r>
            <w:r w:rsidR="008E7BA0">
              <w:rPr>
                <w:noProof/>
                <w:webHidden/>
              </w:rPr>
              <w:instrText xml:space="preserve"> PAGEREF _Toc27677704 \h </w:instrText>
            </w:r>
            <w:r w:rsidR="008E7BA0">
              <w:rPr>
                <w:noProof/>
                <w:webHidden/>
              </w:rPr>
            </w:r>
            <w:r w:rsidR="008E7BA0">
              <w:rPr>
                <w:noProof/>
                <w:webHidden/>
              </w:rPr>
              <w:fldChar w:fldCharType="separate"/>
            </w:r>
            <w:r w:rsidR="008E7BA0">
              <w:rPr>
                <w:noProof/>
                <w:webHidden/>
              </w:rPr>
              <w:t>12</w:t>
            </w:r>
            <w:r w:rsidR="008E7BA0">
              <w:rPr>
                <w:noProof/>
                <w:webHidden/>
              </w:rPr>
              <w:fldChar w:fldCharType="end"/>
            </w:r>
          </w:hyperlink>
        </w:p>
        <w:p w14:paraId="7C0DEE10" w14:textId="7BBC9BB0" w:rsidR="008E7BA0" w:rsidRDefault="00E342F0">
          <w:pPr>
            <w:pStyle w:val="TDC3"/>
            <w:tabs>
              <w:tab w:val="left" w:pos="1320"/>
              <w:tab w:val="right" w:leader="dot" w:pos="9628"/>
            </w:tabs>
            <w:rPr>
              <w:rFonts w:asciiTheme="minorHAnsi" w:eastAsiaTheme="minorEastAsia" w:hAnsiTheme="minorHAnsi"/>
              <w:noProof/>
              <w:sz w:val="22"/>
              <w:lang w:val="is-IS" w:eastAsia="is-IS"/>
            </w:rPr>
          </w:pPr>
          <w:hyperlink w:anchor="_Toc27677705" w:history="1">
            <w:r w:rsidR="008E7BA0" w:rsidRPr="005F0204">
              <w:rPr>
                <w:rStyle w:val="Hipervnculo"/>
                <w:noProof/>
                <w:lang w:eastAsia="is-IS"/>
                <w14:scene3d>
                  <w14:camera w14:prst="orthographicFront"/>
                  <w14:lightRig w14:rig="threePt" w14:dir="t">
                    <w14:rot w14:lat="0" w14:lon="0" w14:rev="0"/>
                  </w14:lightRig>
                </w14:scene3d>
              </w:rPr>
              <w:t>4.1.2</w:t>
            </w:r>
            <w:r w:rsidR="008E7BA0">
              <w:rPr>
                <w:rFonts w:asciiTheme="minorHAnsi" w:eastAsiaTheme="minorEastAsia" w:hAnsiTheme="minorHAnsi"/>
                <w:noProof/>
                <w:sz w:val="22"/>
                <w:lang w:val="is-IS" w:eastAsia="is-IS"/>
              </w:rPr>
              <w:tab/>
            </w:r>
            <w:r w:rsidR="008E7BA0" w:rsidRPr="005F0204">
              <w:rPr>
                <w:rStyle w:val="Hipervnculo"/>
                <w:noProof/>
                <w:lang w:eastAsia="is-IS"/>
              </w:rPr>
              <w:t>Other codes lists</w:t>
            </w:r>
            <w:r w:rsidR="008E7BA0">
              <w:rPr>
                <w:noProof/>
                <w:webHidden/>
              </w:rPr>
              <w:tab/>
            </w:r>
            <w:r w:rsidR="008E7BA0">
              <w:rPr>
                <w:noProof/>
                <w:webHidden/>
              </w:rPr>
              <w:fldChar w:fldCharType="begin"/>
            </w:r>
            <w:r w:rsidR="008E7BA0">
              <w:rPr>
                <w:noProof/>
                <w:webHidden/>
              </w:rPr>
              <w:instrText xml:space="preserve"> PAGEREF _Toc27677705 \h </w:instrText>
            </w:r>
            <w:r w:rsidR="008E7BA0">
              <w:rPr>
                <w:noProof/>
                <w:webHidden/>
              </w:rPr>
            </w:r>
            <w:r w:rsidR="008E7BA0">
              <w:rPr>
                <w:noProof/>
                <w:webHidden/>
              </w:rPr>
              <w:fldChar w:fldCharType="separate"/>
            </w:r>
            <w:r w:rsidR="008E7BA0">
              <w:rPr>
                <w:noProof/>
                <w:webHidden/>
              </w:rPr>
              <w:t>12</w:t>
            </w:r>
            <w:r w:rsidR="008E7BA0">
              <w:rPr>
                <w:noProof/>
                <w:webHidden/>
              </w:rPr>
              <w:fldChar w:fldCharType="end"/>
            </w:r>
          </w:hyperlink>
        </w:p>
        <w:p w14:paraId="3D72D81E" w14:textId="2EF4A465" w:rsidR="008E7BA0" w:rsidRDefault="00E342F0">
          <w:pPr>
            <w:pStyle w:val="TDC1"/>
            <w:tabs>
              <w:tab w:val="left" w:pos="440"/>
              <w:tab w:val="right" w:leader="dot" w:pos="9628"/>
            </w:tabs>
            <w:rPr>
              <w:rFonts w:asciiTheme="minorHAnsi" w:eastAsiaTheme="minorEastAsia" w:hAnsiTheme="minorHAnsi"/>
              <w:noProof/>
              <w:sz w:val="22"/>
              <w:lang w:val="is-IS" w:eastAsia="is-IS"/>
            </w:rPr>
          </w:pPr>
          <w:hyperlink w:anchor="_Toc27677706" w:history="1">
            <w:r w:rsidR="008E7BA0" w:rsidRPr="005F0204">
              <w:rPr>
                <w:rStyle w:val="Hipervnculo"/>
                <w:noProof/>
              </w:rPr>
              <w:t>5</w:t>
            </w:r>
            <w:r w:rsidR="008E7BA0">
              <w:rPr>
                <w:rFonts w:asciiTheme="minorHAnsi" w:eastAsiaTheme="minorEastAsia" w:hAnsiTheme="minorHAnsi"/>
                <w:noProof/>
                <w:sz w:val="22"/>
                <w:lang w:val="is-IS" w:eastAsia="is-IS"/>
              </w:rPr>
              <w:tab/>
            </w:r>
            <w:r w:rsidR="008E7BA0" w:rsidRPr="005F0204">
              <w:rPr>
                <w:rStyle w:val="Hipervnculo"/>
                <w:noProof/>
              </w:rPr>
              <w:t>Data model</w:t>
            </w:r>
            <w:r w:rsidR="008E7BA0">
              <w:rPr>
                <w:noProof/>
                <w:webHidden/>
              </w:rPr>
              <w:tab/>
            </w:r>
            <w:r w:rsidR="008E7BA0">
              <w:rPr>
                <w:noProof/>
                <w:webHidden/>
              </w:rPr>
              <w:fldChar w:fldCharType="begin"/>
            </w:r>
            <w:r w:rsidR="008E7BA0">
              <w:rPr>
                <w:noProof/>
                <w:webHidden/>
              </w:rPr>
              <w:instrText xml:space="preserve"> PAGEREF _Toc27677706 \h </w:instrText>
            </w:r>
            <w:r w:rsidR="008E7BA0">
              <w:rPr>
                <w:noProof/>
                <w:webHidden/>
              </w:rPr>
            </w:r>
            <w:r w:rsidR="008E7BA0">
              <w:rPr>
                <w:noProof/>
                <w:webHidden/>
              </w:rPr>
              <w:fldChar w:fldCharType="separate"/>
            </w:r>
            <w:r w:rsidR="008E7BA0">
              <w:rPr>
                <w:noProof/>
                <w:webHidden/>
              </w:rPr>
              <w:t>13</w:t>
            </w:r>
            <w:r w:rsidR="008E7BA0">
              <w:rPr>
                <w:noProof/>
                <w:webHidden/>
              </w:rPr>
              <w:fldChar w:fldCharType="end"/>
            </w:r>
          </w:hyperlink>
        </w:p>
        <w:p w14:paraId="02347121" w14:textId="79D9DDEC" w:rsidR="00A353DC" w:rsidRPr="005D43CD" w:rsidRDefault="00A353DC">
          <w:r w:rsidRPr="005D43CD">
            <w:rPr>
              <w:b/>
              <w:bCs/>
            </w:rPr>
            <w:fldChar w:fldCharType="end"/>
          </w:r>
        </w:p>
      </w:sdtContent>
    </w:sdt>
    <w:p w14:paraId="01F02186" w14:textId="3B43EDBB" w:rsidR="00A353DC" w:rsidRPr="005D43CD" w:rsidRDefault="00A353DC">
      <w:r w:rsidRPr="005D43CD">
        <w:br w:type="page"/>
      </w:r>
    </w:p>
    <w:p w14:paraId="38E4AD1E" w14:textId="4B5E8EB8" w:rsidR="00FD4F09" w:rsidRPr="005D43CD" w:rsidRDefault="00FD4F09" w:rsidP="002625C0">
      <w:pPr>
        <w:pStyle w:val="Ttulo1"/>
      </w:pPr>
      <w:bookmarkStart w:id="0" w:name="_Toc27677684"/>
      <w:r w:rsidRPr="005D43CD">
        <w:lastRenderedPageBreak/>
        <w:t>Introduction</w:t>
      </w:r>
      <w:bookmarkEnd w:id="0"/>
    </w:p>
    <w:p w14:paraId="2957854F" w14:textId="261139D5" w:rsidR="00E342F0" w:rsidRDefault="00FD4F09" w:rsidP="00FD4F09">
      <w:pPr>
        <w:pStyle w:val="Textoindependiente"/>
        <w:rPr>
          <w:ins w:id="1" w:author="Oriol Bausà Peris" w:date="2020-01-01T18:00:00Z"/>
        </w:rPr>
      </w:pPr>
      <w:r w:rsidRPr="005D43CD">
        <w:t xml:space="preserve">The </w:t>
      </w:r>
      <w:proofErr w:type="spellStart"/>
      <w:r w:rsidRPr="005D43CD">
        <w:t>Peppol</w:t>
      </w:r>
      <w:proofErr w:type="spellEnd"/>
      <w:r w:rsidRPr="005D43CD">
        <w:t xml:space="preserve"> International Invoicing </w:t>
      </w:r>
      <w:ins w:id="2" w:author="Oriol Bausà Peris" w:date="2020-01-01T18:12:00Z">
        <w:r w:rsidR="006A3389">
          <w:t xml:space="preserve">(PINT) </w:t>
        </w:r>
      </w:ins>
      <w:r w:rsidRPr="005D43CD">
        <w:t>Model is a semantic data model that defines a set of business terms in an invoice</w:t>
      </w:r>
      <w:ins w:id="3" w:author="Oriol Bausà Peris" w:date="2020-01-01T18:00:00Z">
        <w:r w:rsidR="00E342F0">
          <w:t xml:space="preserve"> to be used in an international context</w:t>
        </w:r>
      </w:ins>
      <w:r w:rsidRPr="005D43CD">
        <w:t xml:space="preserve">. </w:t>
      </w:r>
    </w:p>
    <w:p w14:paraId="7DCAFD1A" w14:textId="6335FDD3" w:rsidR="00FD4F09" w:rsidRPr="005D43CD" w:rsidRDefault="00FD4F09" w:rsidP="00FD4F09">
      <w:pPr>
        <w:pStyle w:val="Textoindependiente"/>
      </w:pPr>
      <w:r w:rsidRPr="005D43CD">
        <w:t>The semantic definition of those business terms is shared between compliant users of the model.</w:t>
      </w:r>
    </w:p>
    <w:p w14:paraId="5211E32D" w14:textId="39D6F443" w:rsidR="003316BC" w:rsidRPr="005D43CD" w:rsidRDefault="003316BC" w:rsidP="00550F77">
      <w:pPr>
        <w:pStyle w:val="Ttulo2"/>
      </w:pPr>
      <w:bookmarkStart w:id="4" w:name="_Toc27677685"/>
      <w:r w:rsidRPr="005D43CD">
        <w:t>Objective</w:t>
      </w:r>
      <w:bookmarkEnd w:id="4"/>
    </w:p>
    <w:p w14:paraId="7B46EFEB" w14:textId="77777777" w:rsidR="006A3389" w:rsidRDefault="00550F77" w:rsidP="00550F77">
      <w:pPr>
        <w:pStyle w:val="Textoindependiente"/>
        <w:rPr>
          <w:ins w:id="5" w:author="Oriol Bausà Peris" w:date="2020-01-01T18:09:00Z"/>
        </w:rPr>
      </w:pPr>
      <w:r w:rsidRPr="005D43CD">
        <w:t xml:space="preserve">The objective of this specification is to </w:t>
      </w:r>
      <w:del w:id="6" w:author="Oriol Bausà Peris" w:date="2020-01-01T18:01:00Z">
        <w:r w:rsidRPr="005D43CD" w:rsidDel="00E342F0">
          <w:delText xml:space="preserve">specify </w:delText>
        </w:r>
      </w:del>
      <w:ins w:id="7" w:author="Oriol Bausà Peris" w:date="2020-01-01T18:01:00Z">
        <w:r w:rsidR="00E342F0">
          <w:t>define</w:t>
        </w:r>
        <w:r w:rsidR="00E342F0" w:rsidRPr="005D43CD">
          <w:t xml:space="preserve"> </w:t>
        </w:r>
      </w:ins>
      <w:r w:rsidRPr="005D43CD">
        <w:t xml:space="preserve">an international invoicing model </w:t>
      </w:r>
      <w:del w:id="8" w:author="Oriol Bausà Peris" w:date="2020-01-01T18:09:00Z">
        <w:r w:rsidRPr="005D43CD" w:rsidDel="006A3389">
          <w:delText xml:space="preserve">that </w:delText>
        </w:r>
      </w:del>
      <w:ins w:id="9" w:author="Oriol Bausà Peris" w:date="2020-01-01T18:09:00Z">
        <w:r w:rsidR="006A3389">
          <w:t>to</w:t>
        </w:r>
        <w:r w:rsidR="006A3389" w:rsidRPr="005D43CD">
          <w:t xml:space="preserve"> </w:t>
        </w:r>
      </w:ins>
      <w:r w:rsidRPr="005D43CD">
        <w:t>enable</w:t>
      </w:r>
      <w:del w:id="10" w:author="Oriol Bausà Peris" w:date="2020-01-01T18:09:00Z">
        <w:r w:rsidRPr="005D43CD" w:rsidDel="006A3389">
          <w:delText>s</w:delText>
        </w:r>
      </w:del>
      <w:r w:rsidRPr="005D43CD">
        <w:t xml:space="preserve"> </w:t>
      </w:r>
      <w:ins w:id="11" w:author="Oriol Bausà Peris" w:date="2020-01-01T18:03:00Z">
        <w:r w:rsidR="00E342F0">
          <w:t>the</w:t>
        </w:r>
      </w:ins>
      <w:ins w:id="12" w:author="Oriol Bausà Peris" w:date="2020-01-01T18:02:00Z">
        <w:r w:rsidR="00E342F0">
          <w:t xml:space="preserve"> international exchange of electronic invoices</w:t>
        </w:r>
      </w:ins>
      <w:ins w:id="13" w:author="Oriol Bausà Peris" w:date="2020-01-01T18:03:00Z">
        <w:r w:rsidR="00E342F0">
          <w:t xml:space="preserve">. </w:t>
        </w:r>
      </w:ins>
    </w:p>
    <w:p w14:paraId="2C632C3B" w14:textId="32273E29" w:rsidR="00550F77" w:rsidRPr="005D43CD" w:rsidRDefault="00E342F0" w:rsidP="00550F77">
      <w:pPr>
        <w:pStyle w:val="Textoindependiente"/>
      </w:pPr>
      <w:ins w:id="14" w:author="Oriol Bausà Peris" w:date="2020-01-01T18:03:00Z">
        <w:r>
          <w:t>Those</w:t>
        </w:r>
      </w:ins>
      <w:ins w:id="15" w:author="Oriol Bausà Peris" w:date="2020-01-01T18:02:00Z">
        <w:r>
          <w:t xml:space="preserve"> </w:t>
        </w:r>
      </w:ins>
      <w:proofErr w:type="spellStart"/>
      <w:r w:rsidR="00550F77" w:rsidRPr="005D43CD">
        <w:t>Peppol</w:t>
      </w:r>
      <w:proofErr w:type="spellEnd"/>
      <w:r w:rsidR="00550F77" w:rsidRPr="005D43CD">
        <w:t xml:space="preserve"> Authorities in different parts of the world </w:t>
      </w:r>
      <w:ins w:id="16" w:author="Oriol Bausà Peris" w:date="2020-01-01T18:03:00Z">
        <w:r>
          <w:t>using th</w:t>
        </w:r>
      </w:ins>
      <w:ins w:id="17" w:author="Oriol Bausà Peris" w:date="2020-01-01T18:09:00Z">
        <w:r w:rsidR="006A3389">
          <w:t>is</w:t>
        </w:r>
      </w:ins>
      <w:ins w:id="18" w:author="Oriol Bausà Peris" w:date="2020-01-01T18:03:00Z">
        <w:r>
          <w:t xml:space="preserve"> international invoicing model as the basis </w:t>
        </w:r>
      </w:ins>
      <w:r w:rsidR="00550F77" w:rsidRPr="005D43CD">
        <w:t xml:space="preserve">to implement </w:t>
      </w:r>
      <w:ins w:id="19" w:author="Oriol Bausà Peris" w:date="2020-01-01T18:04:00Z">
        <w:r>
          <w:t xml:space="preserve">their </w:t>
        </w:r>
      </w:ins>
      <w:proofErr w:type="spellStart"/>
      <w:r w:rsidR="00550F77" w:rsidRPr="005D43CD">
        <w:t>eInvoicing</w:t>
      </w:r>
      <w:proofErr w:type="spellEnd"/>
      <w:r w:rsidR="00550F77" w:rsidRPr="005D43CD">
        <w:t xml:space="preserve"> </w:t>
      </w:r>
      <w:ins w:id="20" w:author="Oriol Bausà Peris" w:date="2020-01-01T18:04:00Z">
        <w:r>
          <w:t xml:space="preserve">national requirements would ensure that their invoices would be exchangeable and understandable in other electronic invoicing jurisdictions, allowing </w:t>
        </w:r>
      </w:ins>
      <w:ins w:id="21" w:author="Oriol Bausà Peris" w:date="2020-01-01T18:05:00Z">
        <w:r>
          <w:t>global interoperability regardless of domestic or jurisdictional requirements.</w:t>
        </w:r>
      </w:ins>
      <w:del w:id="22" w:author="Oriol Bausà Peris" w:date="2020-01-01T18:05:00Z">
        <w:r w:rsidR="00550F77" w:rsidRPr="005D43CD" w:rsidDel="00E342F0">
          <w:delText>through the Peppol network with support to their national requirements while maintaining the possibility to exchange invoices internationally</w:delText>
        </w:r>
      </w:del>
      <w:r w:rsidR="00550F77" w:rsidRPr="005D43CD">
        <w:t>.</w:t>
      </w:r>
    </w:p>
    <w:p w14:paraId="2508F5FD" w14:textId="218A761A" w:rsidR="00550F77" w:rsidRDefault="00550F77" w:rsidP="00550F77">
      <w:pPr>
        <w:pStyle w:val="Textoindependiente"/>
      </w:pPr>
      <w:r w:rsidRPr="005D43CD">
        <w:t>The primary objective of the International model is to develop a shared part that fosters interoperability. Enabling support for specific requirements will be attempted where possible but is secondary.</w:t>
      </w:r>
    </w:p>
    <w:p w14:paraId="57E1938B" w14:textId="286C9BD4" w:rsidR="00915FA4" w:rsidRDefault="00915FA4" w:rsidP="00915FA4">
      <w:pPr>
        <w:pStyle w:val="Ttulo2"/>
      </w:pPr>
      <w:bookmarkStart w:id="23" w:name="_Toc27677686"/>
      <w:r>
        <w:t>European eInvoicing standard EN 16931</w:t>
      </w:r>
      <w:bookmarkEnd w:id="23"/>
    </w:p>
    <w:p w14:paraId="69A2E742" w14:textId="26888B8E" w:rsidR="00915FA4" w:rsidRDefault="00915FA4" w:rsidP="00915FA4">
      <w:pPr>
        <w:pStyle w:val="Textoindependiente"/>
      </w:pPr>
      <w:r>
        <w:t xml:space="preserve">The Peppol International Invoicing model is based on the European eInvoicing standard as well as requirements collected from non-European participants </w:t>
      </w:r>
      <w:del w:id="24" w:author="Oriol Bausà Peris" w:date="2020-01-01T18:10:00Z">
        <w:r w:rsidDel="006A3389">
          <w:delText xml:space="preserve">of the </w:delText>
        </w:r>
      </w:del>
      <w:r w:rsidR="00DD66A4">
        <w:t>who are governed by non-EU legislation.</w:t>
      </w:r>
    </w:p>
    <w:p w14:paraId="2B8F7A5A" w14:textId="484F3489" w:rsidR="00DD66A4" w:rsidRDefault="00DD66A4" w:rsidP="00915FA4">
      <w:pPr>
        <w:pStyle w:val="Textoindependiente"/>
      </w:pPr>
      <w:r>
        <w:t>The EN 16931 is built according to a standardization request issued by the European Commission with basis in Directive 2014/55 on electronic invoicing. That standardization request sets the scope of the EN to support EU Directives, mainly the VAT Directive 2006/112. Consequently, when applying the EN</w:t>
      </w:r>
      <w:ins w:id="25" w:author="Oriol Bausà Peris" w:date="2020-01-01T18:10:00Z">
        <w:r w:rsidR="006A3389">
          <w:t xml:space="preserve"> </w:t>
        </w:r>
      </w:ins>
      <w:r>
        <w:t>16931 in countries where EU Directives do not apply</w:t>
      </w:r>
      <w:ins w:id="26" w:author="Oriol Bausà Peris" w:date="2020-01-01T18:10:00Z">
        <w:r w:rsidR="006A3389">
          <w:t>,</w:t>
        </w:r>
      </w:ins>
      <w:r>
        <w:t xml:space="preserve"> the EN can not be implemented without changing it in ways that are defined as Extension, as defined in the EN 16931 – part5.</w:t>
      </w:r>
    </w:p>
    <w:p w14:paraId="174AB9C3" w14:textId="7DE460BD" w:rsidR="00915FA4" w:rsidRDefault="00DD66A4" w:rsidP="00915FA4">
      <w:pPr>
        <w:pStyle w:val="Textoindependiente"/>
      </w:pPr>
      <w:r>
        <w:t xml:space="preserve">The Peppol International Invoicing </w:t>
      </w:r>
      <w:ins w:id="27" w:author="Oriol Bausà Peris" w:date="2020-01-01T18:11:00Z">
        <w:r w:rsidR="006A3389">
          <w:t>m</w:t>
        </w:r>
      </w:ins>
      <w:del w:id="28" w:author="Oriol Bausà Peris" w:date="2020-01-01T18:11:00Z">
        <w:r w:rsidDel="006A3389">
          <w:delText>M</w:delText>
        </w:r>
      </w:del>
      <w:r>
        <w:t xml:space="preserve">odel is </w:t>
      </w:r>
      <w:r w:rsidR="002F1007">
        <w:t>an extended version of the EN where specification of business terms that can not be applied outside of Europe are generalized (extended) so that the non-EU requirement</w:t>
      </w:r>
      <w:ins w:id="29" w:author="Oriol Bausà Peris" w:date="2020-01-01T18:11:00Z">
        <w:r w:rsidR="006A3389">
          <w:t>s</w:t>
        </w:r>
      </w:ins>
      <w:r w:rsidR="002F1007">
        <w:t xml:space="preserve"> are accommodated. Consequently, the EN 16931 </w:t>
      </w:r>
      <w:del w:id="30" w:author="Oriol Bausà Peris" w:date="2020-01-01T18:11:00Z">
        <w:r w:rsidR="002F1007" w:rsidDel="006A3389">
          <w:delText xml:space="preserve">can </w:delText>
        </w:r>
      </w:del>
      <w:ins w:id="31" w:author="Oriol Bausà Peris" w:date="2020-01-01T18:11:00Z">
        <w:r w:rsidR="006A3389">
          <w:t>will</w:t>
        </w:r>
        <w:r w:rsidR="006A3389">
          <w:t xml:space="preserve"> </w:t>
        </w:r>
      </w:ins>
      <w:r w:rsidR="002F1007">
        <w:t>be</w:t>
      </w:r>
      <w:ins w:id="32" w:author="Oriol Bausà Peris" w:date="2020-01-01T18:11:00Z">
        <w:r w:rsidR="006A3389">
          <w:t>come</w:t>
        </w:r>
      </w:ins>
      <w:r w:rsidR="002F1007">
        <w:t xml:space="preserve"> </w:t>
      </w:r>
      <w:del w:id="33" w:author="Oriol Bausà Peris" w:date="2020-01-01T18:11:00Z">
        <w:r w:rsidR="002F1007" w:rsidDel="006A3389">
          <w:delText xml:space="preserve">defined as </w:delText>
        </w:r>
      </w:del>
      <w:r w:rsidR="002F1007">
        <w:t>a compliant restriction of the Peppol International Model. Specification</w:t>
      </w:r>
      <w:ins w:id="34" w:author="Oriol Bausà Peris" w:date="2020-01-01T18:13:00Z">
        <w:r w:rsidR="006A3389">
          <w:t>s</w:t>
        </w:r>
      </w:ins>
      <w:r w:rsidR="002F1007">
        <w:t xml:space="preserve"> created by other countries to support their legislation </w:t>
      </w:r>
      <w:del w:id="35" w:author="Oriol Bausà Peris" w:date="2020-01-01T18:12:00Z">
        <w:r w:rsidR="002F1007" w:rsidDel="006A3389">
          <w:delText xml:space="preserve">can </w:delText>
        </w:r>
      </w:del>
      <w:ins w:id="36" w:author="Oriol Bausà Peris" w:date="2020-01-01T18:12:00Z">
        <w:r w:rsidR="006A3389">
          <w:t>will</w:t>
        </w:r>
        <w:r w:rsidR="006A3389">
          <w:t xml:space="preserve"> </w:t>
        </w:r>
      </w:ins>
      <w:r w:rsidR="002F1007">
        <w:t>also be specified as restriction</w:t>
      </w:r>
      <w:ins w:id="37" w:author="Oriol Bausà Peris" w:date="2020-01-01T18:12:00Z">
        <w:r w:rsidR="006A3389">
          <w:t>s</w:t>
        </w:r>
      </w:ins>
      <w:r w:rsidR="002F1007">
        <w:t xml:space="preserve"> of the PINT model.</w:t>
      </w:r>
    </w:p>
    <w:p w14:paraId="21B1F472" w14:textId="58EDE95A" w:rsidR="002F1007" w:rsidRDefault="002F1007" w:rsidP="002F1007">
      <w:pPr>
        <w:pStyle w:val="Ttulo2"/>
      </w:pPr>
      <w:bookmarkStart w:id="38" w:name="_Toc27677687"/>
      <w:r>
        <w:t>Peppol BIS Billing 3.0</w:t>
      </w:r>
      <w:bookmarkEnd w:id="38"/>
    </w:p>
    <w:p w14:paraId="3A1E14B6" w14:textId="5A92F647" w:rsidR="002F1007" w:rsidRDefault="002F1007" w:rsidP="002F1007">
      <w:pPr>
        <w:pStyle w:val="Textoindependiente"/>
      </w:pPr>
      <w:r>
        <w:t>The Peppol BIS Billing 3.0 is a compliant CIUS on the EN 16931 European eInvoice standard. As such it enables those who can receive it to be also compliant to the Directive 2014/55 on eInvoicing in the European Public sector.</w:t>
      </w:r>
    </w:p>
    <w:p w14:paraId="52FEF495" w14:textId="41DCF07D" w:rsidR="002F1007" w:rsidRDefault="002F1007" w:rsidP="002F1007">
      <w:pPr>
        <w:pStyle w:val="Textoindependiente"/>
      </w:pPr>
      <w:r>
        <w:t>Since the PINT is an extension on the EN 16931 then the EN is by default a compliant restriction on the PINT and since Peppol BIS Billing is a compliant restriction to the EN it is by default also a compliant restriction to the PINT.</w:t>
      </w:r>
    </w:p>
    <w:p w14:paraId="5402C88C" w14:textId="6EF235B5" w:rsidR="00C92525" w:rsidRPr="002F1007" w:rsidRDefault="00C92525" w:rsidP="00C92525">
      <w:pPr>
        <w:pStyle w:val="Textoindependiente"/>
        <w:jc w:val="center"/>
      </w:pPr>
      <w:r>
        <w:rPr>
          <w:noProof/>
        </w:rPr>
        <w:drawing>
          <wp:inline distT="0" distB="0" distL="0" distR="0" wp14:anchorId="39D923A0" wp14:editId="291C921B">
            <wp:extent cx="5191125" cy="2133456"/>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7647" cy="2136137"/>
                    </a:xfrm>
                    <a:prstGeom prst="rect">
                      <a:avLst/>
                    </a:prstGeom>
                    <a:noFill/>
                  </pic:spPr>
                </pic:pic>
              </a:graphicData>
            </a:graphic>
          </wp:inline>
        </w:drawing>
      </w:r>
    </w:p>
    <w:p w14:paraId="724C8F86" w14:textId="77777777" w:rsidR="008E7BA0" w:rsidRPr="005D43CD" w:rsidRDefault="008E7BA0" w:rsidP="008E7BA0">
      <w:pPr>
        <w:pStyle w:val="Ttulo2"/>
      </w:pPr>
      <w:bookmarkStart w:id="39" w:name="_Toc27677688"/>
      <w:r w:rsidRPr="005D43CD">
        <w:lastRenderedPageBreak/>
        <w:t>Glossary of terms</w:t>
      </w:r>
      <w:bookmarkEnd w:id="39"/>
    </w:p>
    <w:tbl>
      <w:tblPr>
        <w:tblStyle w:val="Tabladelista3-nfasis5"/>
        <w:tblW w:w="0" w:type="auto"/>
        <w:tblLook w:val="04A0" w:firstRow="1" w:lastRow="0" w:firstColumn="1" w:lastColumn="0" w:noHBand="0" w:noVBand="1"/>
      </w:tblPr>
      <w:tblGrid>
        <w:gridCol w:w="2830"/>
        <w:gridCol w:w="6792"/>
      </w:tblGrid>
      <w:tr w:rsidR="008E7BA0" w:rsidRPr="005D43CD" w14:paraId="76107743" w14:textId="77777777" w:rsidTr="00E342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14:paraId="7E2B07E1" w14:textId="77777777" w:rsidR="008E7BA0" w:rsidRPr="005D43CD" w:rsidRDefault="008E7BA0" w:rsidP="00E342F0">
            <w:pPr>
              <w:pStyle w:val="Textoindependiente"/>
            </w:pPr>
            <w:r w:rsidRPr="005D43CD">
              <w:t>Term</w:t>
            </w:r>
          </w:p>
        </w:tc>
        <w:tc>
          <w:tcPr>
            <w:tcW w:w="6792" w:type="dxa"/>
          </w:tcPr>
          <w:p w14:paraId="53DA3AD9" w14:textId="77777777" w:rsidR="008E7BA0" w:rsidRPr="005D43CD" w:rsidRDefault="008E7BA0" w:rsidP="00E342F0">
            <w:pPr>
              <w:pStyle w:val="Textoindependiente"/>
              <w:cnfStyle w:val="100000000000" w:firstRow="1" w:lastRow="0" w:firstColumn="0" w:lastColumn="0" w:oddVBand="0" w:evenVBand="0" w:oddHBand="0" w:evenHBand="0" w:firstRowFirstColumn="0" w:firstRowLastColumn="0" w:lastRowFirstColumn="0" w:lastRowLastColumn="0"/>
            </w:pPr>
            <w:r w:rsidRPr="005D43CD">
              <w:t>Definition</w:t>
            </w:r>
          </w:p>
        </w:tc>
      </w:tr>
      <w:tr w:rsidR="008E7BA0" w:rsidRPr="005D43CD" w14:paraId="0C8B209F" w14:textId="77777777" w:rsidTr="00E34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0BC3CC6" w14:textId="77777777" w:rsidR="008E7BA0" w:rsidRPr="005D43CD" w:rsidRDefault="008E7BA0" w:rsidP="00E342F0">
            <w:pPr>
              <w:pStyle w:val="Textoindependiente"/>
            </w:pPr>
            <w:r w:rsidRPr="005D43CD">
              <w:t>semantic data model</w:t>
            </w:r>
          </w:p>
        </w:tc>
        <w:tc>
          <w:tcPr>
            <w:tcW w:w="6792" w:type="dxa"/>
          </w:tcPr>
          <w:p w14:paraId="00746674" w14:textId="77777777" w:rsidR="008E7BA0" w:rsidRPr="005D43CD" w:rsidRDefault="008E7BA0" w:rsidP="00E342F0">
            <w:pPr>
              <w:pStyle w:val="Textoindependiente"/>
              <w:cnfStyle w:val="000000100000" w:firstRow="0" w:lastRow="0" w:firstColumn="0" w:lastColumn="0" w:oddVBand="0" w:evenVBand="0" w:oddHBand="1" w:evenHBand="0" w:firstRowFirstColumn="0" w:firstRowLastColumn="0" w:lastRowFirstColumn="0" w:lastRowLastColumn="0"/>
            </w:pPr>
            <w:r w:rsidRPr="005D43CD">
              <w:t>structured set of logically interrelated information elements</w:t>
            </w:r>
          </w:p>
        </w:tc>
      </w:tr>
      <w:tr w:rsidR="008E7BA0" w:rsidRPr="005D43CD" w14:paraId="09BF11C4" w14:textId="77777777" w:rsidTr="00E342F0">
        <w:tc>
          <w:tcPr>
            <w:cnfStyle w:val="001000000000" w:firstRow="0" w:lastRow="0" w:firstColumn="1" w:lastColumn="0" w:oddVBand="0" w:evenVBand="0" w:oddHBand="0" w:evenHBand="0" w:firstRowFirstColumn="0" w:firstRowLastColumn="0" w:lastRowFirstColumn="0" w:lastRowLastColumn="0"/>
            <w:tcW w:w="2830" w:type="dxa"/>
          </w:tcPr>
          <w:p w14:paraId="506F3B3E" w14:textId="77777777" w:rsidR="008E7BA0" w:rsidRPr="005D43CD" w:rsidRDefault="008E7BA0" w:rsidP="00E342F0">
            <w:pPr>
              <w:pStyle w:val="Textoindependiente"/>
            </w:pPr>
            <w:r w:rsidRPr="005D43CD">
              <w:t>business term</w:t>
            </w:r>
          </w:p>
        </w:tc>
        <w:tc>
          <w:tcPr>
            <w:tcW w:w="6792" w:type="dxa"/>
          </w:tcPr>
          <w:p w14:paraId="5640A9CD" w14:textId="77777777" w:rsidR="008E7BA0" w:rsidRPr="005D43CD" w:rsidRDefault="008E7BA0" w:rsidP="00E342F0">
            <w:pPr>
              <w:pStyle w:val="Textoindependiente"/>
              <w:cnfStyle w:val="000000000000" w:firstRow="0" w:lastRow="0" w:firstColumn="0" w:lastColumn="0" w:oddVBand="0" w:evenVBand="0" w:oddHBand="0" w:evenHBand="0" w:firstRowFirstColumn="0" w:firstRowLastColumn="0" w:lastRowFirstColumn="0" w:lastRowLastColumn="0"/>
            </w:pPr>
            <w:r w:rsidRPr="005D43CD">
              <w:t>label assigned to a given information element which is used as a primary reference</w:t>
            </w:r>
          </w:p>
        </w:tc>
      </w:tr>
      <w:tr w:rsidR="008E7BA0" w:rsidRPr="005D43CD" w14:paraId="5B4927BD" w14:textId="77777777" w:rsidTr="00E34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2193C16" w14:textId="77777777" w:rsidR="008E7BA0" w:rsidRPr="005D43CD" w:rsidRDefault="008E7BA0" w:rsidP="00E342F0">
            <w:pPr>
              <w:pStyle w:val="Textoindependiente"/>
            </w:pPr>
            <w:r w:rsidRPr="005D43CD">
              <w:t>shared</w:t>
            </w:r>
          </w:p>
        </w:tc>
        <w:tc>
          <w:tcPr>
            <w:tcW w:w="6792" w:type="dxa"/>
          </w:tcPr>
          <w:p w14:paraId="1D22CE18" w14:textId="77777777" w:rsidR="008E7BA0" w:rsidRPr="005D43CD" w:rsidRDefault="008E7BA0" w:rsidP="00E342F0">
            <w:pPr>
              <w:pStyle w:val="Textoindependiente"/>
              <w:cnfStyle w:val="000000100000" w:firstRow="0" w:lastRow="0" w:firstColumn="0" w:lastColumn="0" w:oddVBand="0" w:evenVBand="0" w:oddHBand="1" w:evenHBand="0" w:firstRowFirstColumn="0" w:firstRowLastColumn="0" w:lastRowFirstColumn="0" w:lastRowLastColumn="0"/>
            </w:pPr>
            <w:r w:rsidRPr="005D43CD">
              <w:t>Business terms which definition is shared by all specifications that are compliant to the international invoicing model.</w:t>
            </w:r>
          </w:p>
        </w:tc>
      </w:tr>
      <w:tr w:rsidR="008E7BA0" w:rsidRPr="005D43CD" w14:paraId="7B082203" w14:textId="77777777" w:rsidTr="00E342F0">
        <w:tc>
          <w:tcPr>
            <w:cnfStyle w:val="001000000000" w:firstRow="0" w:lastRow="0" w:firstColumn="1" w:lastColumn="0" w:oddVBand="0" w:evenVBand="0" w:oddHBand="0" w:evenHBand="0" w:firstRowFirstColumn="0" w:firstRowLastColumn="0" w:lastRowFirstColumn="0" w:lastRowLastColumn="0"/>
            <w:tcW w:w="2830" w:type="dxa"/>
          </w:tcPr>
          <w:p w14:paraId="20867745" w14:textId="77777777" w:rsidR="008E7BA0" w:rsidRPr="005D43CD" w:rsidRDefault="008E7BA0" w:rsidP="00E342F0">
            <w:pPr>
              <w:pStyle w:val="Textoindependiente"/>
            </w:pPr>
            <w:r w:rsidRPr="005D43CD">
              <w:t>aligned</w:t>
            </w:r>
          </w:p>
        </w:tc>
        <w:tc>
          <w:tcPr>
            <w:tcW w:w="6792" w:type="dxa"/>
          </w:tcPr>
          <w:p w14:paraId="619A6456" w14:textId="77777777" w:rsidR="008E7BA0" w:rsidRPr="005D43CD" w:rsidRDefault="008E7BA0" w:rsidP="00E342F0">
            <w:pPr>
              <w:pStyle w:val="Textoindependiente"/>
              <w:cnfStyle w:val="000000000000" w:firstRow="0" w:lastRow="0" w:firstColumn="0" w:lastColumn="0" w:oddVBand="0" w:evenVBand="0" w:oddHBand="0" w:evenHBand="0" w:firstRowFirstColumn="0" w:firstRowLastColumn="0" w:lastRowFirstColumn="0" w:lastRowLastColumn="0"/>
            </w:pPr>
            <w:r w:rsidRPr="005D43CD">
              <w:t>Business terms that have generalized definition that can be specialized (restricted) in individual specifications.</w:t>
            </w:r>
          </w:p>
        </w:tc>
      </w:tr>
      <w:tr w:rsidR="008E7BA0" w:rsidRPr="005D43CD" w14:paraId="045BC6D8" w14:textId="77777777" w:rsidTr="00E34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20DC714" w14:textId="77777777" w:rsidR="008E7BA0" w:rsidRPr="005D43CD" w:rsidRDefault="008E7BA0" w:rsidP="00E342F0">
            <w:pPr>
              <w:pStyle w:val="Textoindependiente"/>
            </w:pPr>
            <w:r w:rsidRPr="005D43CD">
              <w:t>distinct</w:t>
            </w:r>
          </w:p>
        </w:tc>
        <w:tc>
          <w:tcPr>
            <w:tcW w:w="6792" w:type="dxa"/>
          </w:tcPr>
          <w:p w14:paraId="659AF2A6" w14:textId="77777777" w:rsidR="008E7BA0" w:rsidRPr="005D43CD" w:rsidRDefault="008E7BA0" w:rsidP="00E342F0">
            <w:pPr>
              <w:pStyle w:val="Textoindependiente"/>
              <w:cnfStyle w:val="000000100000" w:firstRow="0" w:lastRow="0" w:firstColumn="0" w:lastColumn="0" w:oddVBand="0" w:evenVBand="0" w:oddHBand="1" w:evenHBand="0" w:firstRowFirstColumn="0" w:firstRowLastColumn="0" w:lastRowFirstColumn="0" w:lastRowLastColumn="0"/>
            </w:pPr>
            <w:r w:rsidRPr="005D43CD">
              <w:t>Business terms that are added in individual specification and only understood by those who process according to that specification. Default meaning is the semantic definition of the syn</w:t>
            </w:r>
            <w:r>
              <w:t>tax</w:t>
            </w:r>
            <w:r w:rsidRPr="005D43CD">
              <w:t xml:space="preserve"> element that the business term is mapped to.</w:t>
            </w:r>
          </w:p>
        </w:tc>
      </w:tr>
      <w:tr w:rsidR="008E7BA0" w:rsidRPr="005D43CD" w14:paraId="402962A3" w14:textId="77777777" w:rsidTr="00E342F0">
        <w:tc>
          <w:tcPr>
            <w:cnfStyle w:val="001000000000" w:firstRow="0" w:lastRow="0" w:firstColumn="1" w:lastColumn="0" w:oddVBand="0" w:evenVBand="0" w:oddHBand="0" w:evenHBand="0" w:firstRowFirstColumn="0" w:firstRowLastColumn="0" w:lastRowFirstColumn="0" w:lastRowLastColumn="0"/>
            <w:tcW w:w="2830" w:type="dxa"/>
          </w:tcPr>
          <w:p w14:paraId="4FE7EC3D" w14:textId="77777777" w:rsidR="008E7BA0" w:rsidRPr="005D43CD" w:rsidRDefault="008E7BA0" w:rsidP="00E342F0">
            <w:pPr>
              <w:pStyle w:val="Textoindependiente"/>
            </w:pPr>
            <w:r>
              <w:t>tax</w:t>
            </w:r>
          </w:p>
        </w:tc>
        <w:tc>
          <w:tcPr>
            <w:tcW w:w="6792" w:type="dxa"/>
          </w:tcPr>
          <w:p w14:paraId="0F5EBA9A" w14:textId="29A241A1" w:rsidR="008E7BA0" w:rsidRPr="005D43CD" w:rsidRDefault="008E7BA0" w:rsidP="00E342F0">
            <w:pPr>
              <w:pStyle w:val="Textoindependiente"/>
              <w:cnfStyle w:val="000000000000" w:firstRow="0" w:lastRow="0" w:firstColumn="0" w:lastColumn="0" w:oddVBand="0" w:evenVBand="0" w:oddHBand="0" w:evenHBand="0" w:firstRowFirstColumn="0" w:firstRowLastColumn="0" w:lastRowFirstColumn="0" w:lastRowLastColumn="0"/>
            </w:pPr>
            <w:r>
              <w:t>Tax</w:t>
            </w:r>
            <w:r w:rsidRPr="005D43CD">
              <w:t xml:space="preserve">es that are applied to items at the time of sale, such as Value Added </w:t>
            </w:r>
            <w:r>
              <w:t>Tax</w:t>
            </w:r>
            <w:r w:rsidRPr="005D43CD">
              <w:t xml:space="preserve"> (VAT), Goods and Service </w:t>
            </w:r>
            <w:r>
              <w:t>Tax</w:t>
            </w:r>
            <w:r w:rsidRPr="005D43CD">
              <w:t xml:space="preserve"> (GST), Consumption </w:t>
            </w:r>
            <w:r>
              <w:t>tax</w:t>
            </w:r>
            <w:r w:rsidRPr="005D43CD">
              <w:t xml:space="preserve">, Sales </w:t>
            </w:r>
            <w:r>
              <w:t>tax</w:t>
            </w:r>
            <w:r w:rsidRPr="005D43CD">
              <w:t xml:space="preserve">. In the PINT the term does not </w:t>
            </w:r>
            <w:del w:id="40" w:author="Oriol Bausà Peris" w:date="2020-01-01T18:16:00Z">
              <w:r w:rsidRPr="005D43CD" w:rsidDel="006A3389">
                <w:delText xml:space="preserve">include </w:delText>
              </w:r>
            </w:del>
            <w:ins w:id="41" w:author="Oriol Bausà Peris" w:date="2020-01-01T18:16:00Z">
              <w:r w:rsidR="006A3389">
                <w:t>refer to</w:t>
              </w:r>
              <w:r w:rsidR="006A3389" w:rsidRPr="005D43CD">
                <w:t xml:space="preserve"> </w:t>
              </w:r>
            </w:ins>
            <w:r>
              <w:t>tax</w:t>
            </w:r>
            <w:r w:rsidRPr="005D43CD">
              <w:t>es and duties that are applied to the product itself.</w:t>
            </w:r>
          </w:p>
        </w:tc>
      </w:tr>
      <w:tr w:rsidR="008E7BA0" w:rsidRPr="005D43CD" w14:paraId="3E86E3A6" w14:textId="77777777" w:rsidTr="00E34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EB9E601" w14:textId="77777777" w:rsidR="008E7BA0" w:rsidRPr="005D43CD" w:rsidRDefault="008E7BA0" w:rsidP="00E342F0">
            <w:pPr>
              <w:pStyle w:val="Textoindependiente"/>
            </w:pPr>
            <w:r w:rsidRPr="005D43CD">
              <w:t>electronic invoice</w:t>
            </w:r>
          </w:p>
        </w:tc>
        <w:tc>
          <w:tcPr>
            <w:tcW w:w="6792" w:type="dxa"/>
          </w:tcPr>
          <w:p w14:paraId="0CB95F3A" w14:textId="50BC8BF0" w:rsidR="008E7BA0" w:rsidRPr="005D43CD" w:rsidRDefault="008E7BA0" w:rsidP="00E342F0">
            <w:pPr>
              <w:pStyle w:val="Textoindependiente"/>
              <w:cnfStyle w:val="000000100000" w:firstRow="0" w:lastRow="0" w:firstColumn="0" w:lastColumn="0" w:oddVBand="0" w:evenVBand="0" w:oddHBand="1" w:evenHBand="0" w:firstRowFirstColumn="0" w:firstRowLastColumn="0" w:lastRowFirstColumn="0" w:lastRowLastColumn="0"/>
            </w:pPr>
            <w:r w:rsidRPr="005D43CD">
              <w:t>invoice that has been issued, transmitted, and received in a structured electronic format which allows for its automatic and electronic processing</w:t>
            </w:r>
            <w:ins w:id="42" w:author="Oriol Bausà Peris" w:date="2020-01-01T18:17:00Z">
              <w:r w:rsidR="006A3389">
                <w:t>.</w:t>
              </w:r>
            </w:ins>
          </w:p>
        </w:tc>
      </w:tr>
      <w:tr w:rsidR="008E7BA0" w:rsidRPr="005D43CD" w14:paraId="3098D6CB" w14:textId="77777777" w:rsidTr="00E342F0">
        <w:tc>
          <w:tcPr>
            <w:cnfStyle w:val="001000000000" w:firstRow="0" w:lastRow="0" w:firstColumn="1" w:lastColumn="0" w:oddVBand="0" w:evenVBand="0" w:oddHBand="0" w:evenHBand="0" w:firstRowFirstColumn="0" w:firstRowLastColumn="0" w:lastRowFirstColumn="0" w:lastRowLastColumn="0"/>
            <w:tcW w:w="2830" w:type="dxa"/>
          </w:tcPr>
          <w:p w14:paraId="57D83E41" w14:textId="77777777" w:rsidR="008E7BA0" w:rsidRPr="005D43CD" w:rsidRDefault="008E7BA0" w:rsidP="00E342F0">
            <w:pPr>
              <w:pStyle w:val="Textoindependiente"/>
            </w:pPr>
            <w:r w:rsidRPr="005D43CD">
              <w:t>information element</w:t>
            </w:r>
          </w:p>
        </w:tc>
        <w:tc>
          <w:tcPr>
            <w:tcW w:w="6792" w:type="dxa"/>
          </w:tcPr>
          <w:p w14:paraId="1DD9337C" w14:textId="77777777" w:rsidR="008E7BA0" w:rsidRPr="005D43CD" w:rsidRDefault="008E7BA0" w:rsidP="00E342F0">
            <w:pPr>
              <w:pStyle w:val="Textoindependiente"/>
              <w:cnfStyle w:val="000000000000" w:firstRow="0" w:lastRow="0" w:firstColumn="0" w:lastColumn="0" w:oddVBand="0" w:evenVBand="0" w:oddHBand="0" w:evenHBand="0" w:firstRowFirstColumn="0" w:firstRowLastColumn="0" w:lastRowFirstColumn="0" w:lastRowLastColumn="0"/>
            </w:pPr>
            <w:r w:rsidRPr="005D43CD">
              <w:t>semantic concept that can be defined independent of any representation in a syn</w:t>
            </w:r>
            <w:r>
              <w:t>tax</w:t>
            </w:r>
          </w:p>
        </w:tc>
      </w:tr>
      <w:tr w:rsidR="008E7BA0" w:rsidRPr="005D43CD" w14:paraId="3EA65D09" w14:textId="77777777" w:rsidTr="00E34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274ECCE" w14:textId="77777777" w:rsidR="008E7BA0" w:rsidRPr="005D43CD" w:rsidRDefault="008E7BA0" w:rsidP="00E342F0">
            <w:pPr>
              <w:pStyle w:val="Textoindependiente"/>
            </w:pPr>
            <w:r w:rsidRPr="005D43CD">
              <w:t>structured information element</w:t>
            </w:r>
          </w:p>
        </w:tc>
        <w:tc>
          <w:tcPr>
            <w:tcW w:w="6792" w:type="dxa"/>
          </w:tcPr>
          <w:p w14:paraId="0AAD8A7C" w14:textId="77777777" w:rsidR="008E7BA0" w:rsidRPr="005D43CD" w:rsidRDefault="008E7BA0" w:rsidP="00E342F0">
            <w:pPr>
              <w:pStyle w:val="Textoindependiente"/>
              <w:cnfStyle w:val="000000100000" w:firstRow="0" w:lastRow="0" w:firstColumn="0" w:lastColumn="0" w:oddVBand="0" w:evenVBand="0" w:oddHBand="1" w:evenHBand="0" w:firstRowFirstColumn="0" w:firstRowLastColumn="0" w:lastRowFirstColumn="0" w:lastRowLastColumn="0"/>
            </w:pPr>
            <w:r w:rsidRPr="005D43CD">
              <w:t>information element that can be processed automatically</w:t>
            </w:r>
          </w:p>
        </w:tc>
      </w:tr>
      <w:tr w:rsidR="008E7BA0" w:rsidRPr="005D43CD" w14:paraId="556F9BB8" w14:textId="77777777" w:rsidTr="00E342F0">
        <w:tc>
          <w:tcPr>
            <w:cnfStyle w:val="001000000000" w:firstRow="0" w:lastRow="0" w:firstColumn="1" w:lastColumn="0" w:oddVBand="0" w:evenVBand="0" w:oddHBand="0" w:evenHBand="0" w:firstRowFirstColumn="0" w:firstRowLastColumn="0" w:lastRowFirstColumn="0" w:lastRowLastColumn="0"/>
            <w:tcW w:w="2830" w:type="dxa"/>
          </w:tcPr>
          <w:p w14:paraId="0F4BFFA2" w14:textId="77777777" w:rsidR="008E7BA0" w:rsidRPr="005D43CD" w:rsidRDefault="008E7BA0" w:rsidP="00E342F0">
            <w:pPr>
              <w:pStyle w:val="Textoindependiente"/>
            </w:pPr>
            <w:r w:rsidRPr="005D43CD">
              <w:t>syn</w:t>
            </w:r>
            <w:r>
              <w:t>tax</w:t>
            </w:r>
          </w:p>
        </w:tc>
        <w:tc>
          <w:tcPr>
            <w:tcW w:w="6792" w:type="dxa"/>
          </w:tcPr>
          <w:p w14:paraId="719AA9C3" w14:textId="77777777" w:rsidR="008E7BA0" w:rsidRPr="005D43CD" w:rsidRDefault="008E7BA0" w:rsidP="00E342F0">
            <w:pPr>
              <w:pStyle w:val="Textoindependiente"/>
              <w:cnfStyle w:val="000000000000" w:firstRow="0" w:lastRow="0" w:firstColumn="0" w:lastColumn="0" w:oddVBand="0" w:evenVBand="0" w:oddHBand="0" w:evenHBand="0" w:firstRowFirstColumn="0" w:firstRowLastColumn="0" w:lastRowFirstColumn="0" w:lastRowLastColumn="0"/>
            </w:pPr>
            <w:r w:rsidRPr="005D43CD">
              <w:t>machine-readable language or dialect used to represent the information elements contained in an electronic document (e.g. an electronic invoice)</w:t>
            </w:r>
          </w:p>
        </w:tc>
      </w:tr>
      <w:tr w:rsidR="008E7BA0" w:rsidRPr="005D43CD" w14:paraId="15A73388" w14:textId="77777777" w:rsidTr="00E34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5B5C1AE" w14:textId="77777777" w:rsidR="008E7BA0" w:rsidRPr="005D43CD" w:rsidRDefault="008E7BA0" w:rsidP="00E342F0">
            <w:pPr>
              <w:pStyle w:val="Textoindependiente"/>
            </w:pPr>
            <w:commentRangeStart w:id="43"/>
            <w:r w:rsidRPr="005D43CD">
              <w:t>core invoice model</w:t>
            </w:r>
          </w:p>
        </w:tc>
        <w:tc>
          <w:tcPr>
            <w:tcW w:w="6792" w:type="dxa"/>
          </w:tcPr>
          <w:p w14:paraId="18D3EFE7" w14:textId="77777777" w:rsidR="008E7BA0" w:rsidRPr="005D43CD" w:rsidRDefault="008E7BA0" w:rsidP="00E342F0">
            <w:pPr>
              <w:pStyle w:val="Textoindependiente"/>
              <w:cnfStyle w:val="000000100000" w:firstRow="0" w:lastRow="0" w:firstColumn="0" w:lastColumn="0" w:oddVBand="0" w:evenVBand="0" w:oddHBand="1" w:evenHBand="0" w:firstRowFirstColumn="0" w:firstRowLastColumn="0" w:lastRowFirstColumn="0" w:lastRowLastColumn="0"/>
            </w:pPr>
            <w:r w:rsidRPr="005D43CD">
              <w:t>semantic data model of the core elements of an electronic invoice</w:t>
            </w:r>
            <w:commentRangeEnd w:id="43"/>
            <w:r w:rsidR="00C61779">
              <w:rPr>
                <w:rStyle w:val="Refdecomentario"/>
              </w:rPr>
              <w:commentReference w:id="43"/>
            </w:r>
          </w:p>
        </w:tc>
      </w:tr>
      <w:tr w:rsidR="008E7BA0" w:rsidRPr="005D43CD" w14:paraId="2C562288" w14:textId="77777777" w:rsidTr="00E342F0">
        <w:tc>
          <w:tcPr>
            <w:cnfStyle w:val="001000000000" w:firstRow="0" w:lastRow="0" w:firstColumn="1" w:lastColumn="0" w:oddVBand="0" w:evenVBand="0" w:oddHBand="0" w:evenHBand="0" w:firstRowFirstColumn="0" w:firstRowLastColumn="0" w:lastRowFirstColumn="0" w:lastRowLastColumn="0"/>
            <w:tcW w:w="2830" w:type="dxa"/>
          </w:tcPr>
          <w:p w14:paraId="4A70AE3D" w14:textId="77777777" w:rsidR="008E7BA0" w:rsidRPr="005D43CD" w:rsidRDefault="008E7BA0" w:rsidP="00E342F0">
            <w:pPr>
              <w:pStyle w:val="Textoindependiente"/>
            </w:pPr>
            <w:commentRangeStart w:id="44"/>
            <w:r w:rsidRPr="005D43CD">
              <w:t>core elements of an electronic invoice</w:t>
            </w:r>
          </w:p>
        </w:tc>
        <w:tc>
          <w:tcPr>
            <w:tcW w:w="6792" w:type="dxa"/>
          </w:tcPr>
          <w:p w14:paraId="5FD93F16" w14:textId="77777777" w:rsidR="008E7BA0" w:rsidRPr="005D43CD" w:rsidRDefault="008E7BA0" w:rsidP="00E342F0">
            <w:pPr>
              <w:pStyle w:val="Textoindependiente"/>
              <w:cnfStyle w:val="000000000000" w:firstRow="0" w:lastRow="0" w:firstColumn="0" w:lastColumn="0" w:oddVBand="0" w:evenVBand="0" w:oddHBand="0" w:evenHBand="0" w:firstRowFirstColumn="0" w:firstRowLastColumn="0" w:lastRowFirstColumn="0" w:lastRowLastColumn="0"/>
            </w:pPr>
            <w:r w:rsidRPr="005D43CD">
              <w:t>set of essential information elements that an electronic invoice may contain in order to enable cross-border interoperability, including the necessary information to ensure legal compliance</w:t>
            </w:r>
            <w:commentRangeEnd w:id="44"/>
            <w:r w:rsidR="00C61779">
              <w:rPr>
                <w:rStyle w:val="Refdecomentario"/>
              </w:rPr>
              <w:commentReference w:id="44"/>
            </w:r>
          </w:p>
        </w:tc>
      </w:tr>
      <w:tr w:rsidR="008E7BA0" w:rsidRPr="005D43CD" w14:paraId="19904550" w14:textId="77777777" w:rsidTr="00E34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F7798B0" w14:textId="77777777" w:rsidR="008E7BA0" w:rsidRPr="005D43CD" w:rsidRDefault="008E7BA0" w:rsidP="00E342F0">
            <w:pPr>
              <w:pStyle w:val="Textoindependiente"/>
            </w:pPr>
            <w:r w:rsidRPr="005D43CD">
              <w:t>identifier</w:t>
            </w:r>
          </w:p>
        </w:tc>
        <w:tc>
          <w:tcPr>
            <w:tcW w:w="6792" w:type="dxa"/>
          </w:tcPr>
          <w:p w14:paraId="2A299D9C" w14:textId="77777777" w:rsidR="008E7BA0" w:rsidRPr="005D43CD" w:rsidRDefault="008E7BA0" w:rsidP="00E342F0">
            <w:pPr>
              <w:pStyle w:val="Textoindependiente"/>
              <w:cnfStyle w:val="000000100000" w:firstRow="0" w:lastRow="0" w:firstColumn="0" w:lastColumn="0" w:oddVBand="0" w:evenVBand="0" w:oddHBand="1" w:evenHBand="0" w:firstRowFirstColumn="0" w:firstRowLastColumn="0" w:lastRowFirstColumn="0" w:lastRowLastColumn="0"/>
            </w:pPr>
            <w:r w:rsidRPr="005D43CD">
              <w:t>character string used to establish the identity of, and distinguish uniquely, one instance of an object within an identification scheme from all other objects within the same scheme</w:t>
            </w:r>
          </w:p>
        </w:tc>
      </w:tr>
      <w:tr w:rsidR="008E7BA0" w:rsidRPr="005D43CD" w14:paraId="22DD6A07" w14:textId="77777777" w:rsidTr="00E342F0">
        <w:tc>
          <w:tcPr>
            <w:cnfStyle w:val="001000000000" w:firstRow="0" w:lastRow="0" w:firstColumn="1" w:lastColumn="0" w:oddVBand="0" w:evenVBand="0" w:oddHBand="0" w:evenHBand="0" w:firstRowFirstColumn="0" w:firstRowLastColumn="0" w:lastRowFirstColumn="0" w:lastRowLastColumn="0"/>
            <w:tcW w:w="2830" w:type="dxa"/>
          </w:tcPr>
          <w:p w14:paraId="4EBFC728" w14:textId="77777777" w:rsidR="008E7BA0" w:rsidRPr="005D43CD" w:rsidRDefault="008E7BA0" w:rsidP="00E342F0">
            <w:pPr>
              <w:pStyle w:val="Textoindependiente"/>
            </w:pPr>
            <w:r w:rsidRPr="005D43CD">
              <w:t>identification scheme</w:t>
            </w:r>
          </w:p>
        </w:tc>
        <w:tc>
          <w:tcPr>
            <w:tcW w:w="6792" w:type="dxa"/>
          </w:tcPr>
          <w:p w14:paraId="2E48331B" w14:textId="77777777" w:rsidR="008E7BA0" w:rsidRPr="005D43CD" w:rsidRDefault="008E7BA0" w:rsidP="00E342F0">
            <w:pPr>
              <w:pStyle w:val="Textoindependiente"/>
              <w:cnfStyle w:val="000000000000" w:firstRow="0" w:lastRow="0" w:firstColumn="0" w:lastColumn="0" w:oddVBand="0" w:evenVBand="0" w:oddHBand="0" w:evenHBand="0" w:firstRowFirstColumn="0" w:firstRowLastColumn="0" w:lastRowFirstColumn="0" w:lastRowLastColumn="0"/>
            </w:pPr>
            <w:r w:rsidRPr="005D43CD">
              <w:t>collection of identifiers applicable for a given type of object governed under a common set of rules</w:t>
            </w:r>
          </w:p>
        </w:tc>
      </w:tr>
      <w:tr w:rsidR="008E7BA0" w:rsidRPr="005D43CD" w14:paraId="62C513BE" w14:textId="77777777" w:rsidTr="00E34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3395281" w14:textId="77777777" w:rsidR="008E7BA0" w:rsidRPr="005D43CD" w:rsidRDefault="008E7BA0" w:rsidP="00E342F0">
            <w:pPr>
              <w:pStyle w:val="Textoindependiente"/>
            </w:pPr>
            <w:r w:rsidRPr="005D43CD">
              <w:t>compliant</w:t>
            </w:r>
          </w:p>
        </w:tc>
        <w:tc>
          <w:tcPr>
            <w:tcW w:w="6792" w:type="dxa"/>
          </w:tcPr>
          <w:p w14:paraId="691EEF09" w14:textId="23BC39BB" w:rsidR="008E7BA0" w:rsidRPr="005D43CD" w:rsidRDefault="008E7BA0" w:rsidP="00E342F0">
            <w:pPr>
              <w:pStyle w:val="Textoindependiente"/>
              <w:cnfStyle w:val="000000100000" w:firstRow="0" w:lastRow="0" w:firstColumn="0" w:lastColumn="0" w:oddVBand="0" w:evenVBand="0" w:oddHBand="1" w:evenHBand="0" w:firstRowFirstColumn="0" w:firstRowLastColumn="0" w:lastRowFirstColumn="0" w:lastRowLastColumn="0"/>
            </w:pPr>
            <w:r w:rsidRPr="005D43CD">
              <w:t xml:space="preserve">some or all features of the </w:t>
            </w:r>
            <w:del w:id="45" w:author="Oriol Bausà Peris" w:date="2020-01-01T18:27:00Z">
              <w:r w:rsidRPr="005D43CD" w:rsidDel="00C61779">
                <w:delText xml:space="preserve">core </w:delText>
              </w:r>
            </w:del>
            <w:ins w:id="46" w:author="Oriol Bausà Peris" w:date="2020-01-01T18:27:00Z">
              <w:r w:rsidR="00C61779">
                <w:t>PEPPOL international</w:t>
              </w:r>
              <w:r w:rsidR="00C61779" w:rsidRPr="005D43CD">
                <w:t xml:space="preserve"> </w:t>
              </w:r>
            </w:ins>
            <w:r w:rsidRPr="005D43CD">
              <w:t xml:space="preserve">invoice model are used, and all rules of the </w:t>
            </w:r>
            <w:del w:id="47" w:author="Oriol Bausà Peris" w:date="2020-01-01T18:27:00Z">
              <w:r w:rsidRPr="005D43CD" w:rsidDel="00C61779">
                <w:delText xml:space="preserve">core </w:delText>
              </w:r>
            </w:del>
            <w:ins w:id="48" w:author="Oriol Bausà Peris" w:date="2020-01-01T18:27:00Z">
              <w:r w:rsidR="00C61779">
                <w:t>PEPPOL international</w:t>
              </w:r>
              <w:r w:rsidR="00C61779" w:rsidRPr="005D43CD">
                <w:t xml:space="preserve"> </w:t>
              </w:r>
            </w:ins>
            <w:r w:rsidRPr="005D43CD">
              <w:t>invoice model are respected</w:t>
            </w:r>
          </w:p>
        </w:tc>
      </w:tr>
      <w:tr w:rsidR="008E7BA0" w:rsidRPr="005D43CD" w14:paraId="62213F0C" w14:textId="77777777" w:rsidTr="00E342F0">
        <w:tc>
          <w:tcPr>
            <w:cnfStyle w:val="001000000000" w:firstRow="0" w:lastRow="0" w:firstColumn="1" w:lastColumn="0" w:oddVBand="0" w:evenVBand="0" w:oddHBand="0" w:evenHBand="0" w:firstRowFirstColumn="0" w:firstRowLastColumn="0" w:lastRowFirstColumn="0" w:lastRowLastColumn="0"/>
            <w:tcW w:w="2830" w:type="dxa"/>
          </w:tcPr>
          <w:p w14:paraId="3D935A4F" w14:textId="77777777" w:rsidR="008E7BA0" w:rsidRPr="005D43CD" w:rsidRDefault="008E7BA0" w:rsidP="00E342F0">
            <w:pPr>
              <w:pStyle w:val="Textoindependiente"/>
            </w:pPr>
            <w:r w:rsidRPr="005D43CD">
              <w:t>conformant</w:t>
            </w:r>
          </w:p>
        </w:tc>
        <w:tc>
          <w:tcPr>
            <w:tcW w:w="6792" w:type="dxa"/>
          </w:tcPr>
          <w:p w14:paraId="58FC4CF5" w14:textId="211A8600" w:rsidR="008E7BA0" w:rsidRPr="005D43CD" w:rsidRDefault="008E7BA0" w:rsidP="00E342F0">
            <w:pPr>
              <w:pStyle w:val="Textoindependiente"/>
              <w:cnfStyle w:val="000000000000" w:firstRow="0" w:lastRow="0" w:firstColumn="0" w:lastColumn="0" w:oddVBand="0" w:evenVBand="0" w:oddHBand="0" w:evenHBand="0" w:firstRowFirstColumn="0" w:firstRowLastColumn="0" w:lastRowFirstColumn="0" w:lastRowLastColumn="0"/>
            </w:pPr>
            <w:r w:rsidRPr="005D43CD">
              <w:t xml:space="preserve">all rules of the </w:t>
            </w:r>
            <w:del w:id="49" w:author="Oriol Bausà Peris" w:date="2020-01-01T18:27:00Z">
              <w:r w:rsidRPr="005D43CD" w:rsidDel="00C61779">
                <w:delText xml:space="preserve">core </w:delText>
              </w:r>
            </w:del>
            <w:ins w:id="50" w:author="Oriol Bausà Peris" w:date="2020-01-01T18:27:00Z">
              <w:r w:rsidR="00C61779">
                <w:t>PEPPOL i</w:t>
              </w:r>
            </w:ins>
            <w:ins w:id="51" w:author="Oriol Bausà Peris" w:date="2020-01-01T18:28:00Z">
              <w:r w:rsidR="00C61779">
                <w:t>nternational</w:t>
              </w:r>
            </w:ins>
            <w:ins w:id="52" w:author="Oriol Bausà Peris" w:date="2020-01-01T18:27:00Z">
              <w:r w:rsidR="00C61779" w:rsidRPr="005D43CD">
                <w:t xml:space="preserve"> </w:t>
              </w:r>
            </w:ins>
            <w:r w:rsidRPr="005D43CD">
              <w:t xml:space="preserve">invoice model are respected, and some additional features not defined in the </w:t>
            </w:r>
            <w:del w:id="53" w:author="Oriol Bausà Peris" w:date="2020-01-01T18:28:00Z">
              <w:r w:rsidRPr="005D43CD" w:rsidDel="00C61779">
                <w:delText xml:space="preserve">core </w:delText>
              </w:r>
            </w:del>
            <w:ins w:id="54" w:author="Oriol Bausà Peris" w:date="2020-01-01T18:28:00Z">
              <w:r w:rsidR="00C61779">
                <w:t>PEPPOL international</w:t>
              </w:r>
              <w:r w:rsidR="00C61779" w:rsidRPr="005D43CD">
                <w:t xml:space="preserve"> </w:t>
              </w:r>
            </w:ins>
            <w:r w:rsidRPr="005D43CD">
              <w:t>invoice model are also used</w:t>
            </w:r>
          </w:p>
        </w:tc>
      </w:tr>
    </w:tbl>
    <w:p w14:paraId="307CACB7" w14:textId="77777777" w:rsidR="008E7BA0" w:rsidRPr="005D43CD" w:rsidRDefault="008E7BA0" w:rsidP="008E7BA0">
      <w:pPr>
        <w:pStyle w:val="Textoindependiente"/>
      </w:pPr>
    </w:p>
    <w:p w14:paraId="39FABDE6" w14:textId="77777777" w:rsidR="008E7BA0" w:rsidRPr="005D43CD" w:rsidRDefault="008E7BA0" w:rsidP="008E7BA0">
      <w:pPr>
        <w:rPr>
          <w:color w:val="00326D"/>
          <w:sz w:val="60"/>
          <w:szCs w:val="60"/>
        </w:rPr>
      </w:pPr>
      <w:r w:rsidRPr="005D43CD">
        <w:br w:type="page"/>
      </w:r>
    </w:p>
    <w:p w14:paraId="221E3461" w14:textId="0C6A7CB9" w:rsidR="003316BC" w:rsidRPr="005D43CD" w:rsidRDefault="00550F77" w:rsidP="002625C0">
      <w:pPr>
        <w:pStyle w:val="Ttulo1"/>
      </w:pPr>
      <w:bookmarkStart w:id="55" w:name="_Toc27677689"/>
      <w:r w:rsidRPr="005D43CD">
        <w:lastRenderedPageBreak/>
        <w:t>D</w:t>
      </w:r>
      <w:r w:rsidR="003316BC" w:rsidRPr="005D43CD">
        <w:t>esign</w:t>
      </w:r>
      <w:bookmarkEnd w:id="55"/>
    </w:p>
    <w:p w14:paraId="57252CD5" w14:textId="5A8F4A8C" w:rsidR="00C92525" w:rsidRPr="005D43CD" w:rsidRDefault="00C92525" w:rsidP="00C92525">
      <w:pPr>
        <w:pStyle w:val="Textoindependiente"/>
      </w:pPr>
      <w:r>
        <w:t>To enable interoperability there</w:t>
      </w:r>
      <w:r w:rsidRPr="005D43CD">
        <w:t xml:space="preserve"> must be a </w:t>
      </w:r>
      <w:ins w:id="56" w:author="Oriol Bausà Peris" w:date="2020-01-01T18:28:00Z">
        <w:r w:rsidR="00C61779">
          <w:t xml:space="preserve">set of </w:t>
        </w:r>
      </w:ins>
      <w:del w:id="57" w:author="Oriol Bausà Peris" w:date="2020-01-01T18:28:00Z">
        <w:r w:rsidRPr="005D43CD" w:rsidDel="00C61779">
          <w:delText xml:space="preserve">component </w:delText>
        </w:r>
      </w:del>
      <w:ins w:id="58" w:author="Oriol Bausà Peris" w:date="2020-01-01T18:28:00Z">
        <w:r w:rsidR="00C61779">
          <w:t>information elements</w:t>
        </w:r>
        <w:r w:rsidR="00C61779" w:rsidRPr="005D43CD">
          <w:t xml:space="preserve"> </w:t>
        </w:r>
      </w:ins>
      <w:r w:rsidRPr="005D43CD">
        <w:t xml:space="preserve">that </w:t>
      </w:r>
      <w:ins w:id="59" w:author="Oriol Bausà Peris" w:date="2020-01-01T18:28:00Z">
        <w:r w:rsidR="00C61779">
          <w:t>are</w:t>
        </w:r>
      </w:ins>
      <w:del w:id="60" w:author="Oriol Bausà Peris" w:date="2020-01-01T18:28:00Z">
        <w:r w:rsidRPr="005D43CD" w:rsidDel="00C61779">
          <w:delText>is</w:delText>
        </w:r>
      </w:del>
      <w:r w:rsidRPr="005D43CD">
        <w:t xml:space="preserve"> shared between all users</w:t>
      </w:r>
      <w:del w:id="61" w:author="Oriol Bausà Peris" w:date="2020-01-01T18:29:00Z">
        <w:r w:rsidRPr="005D43CD" w:rsidDel="00C61779">
          <w:delText xml:space="preserve"> in the same way</w:delText>
        </w:r>
      </w:del>
      <w:r w:rsidRPr="005D43CD">
        <w:t>. Th</w:t>
      </w:r>
      <w:ins w:id="62" w:author="Oriol Bausà Peris" w:date="2020-01-01T18:29:00Z">
        <w:r w:rsidR="00C61779">
          <w:t xml:space="preserve">ese information elements </w:t>
        </w:r>
      </w:ins>
      <w:del w:id="63" w:author="Oriol Bausà Peris" w:date="2020-01-01T18:29:00Z">
        <w:r w:rsidRPr="005D43CD" w:rsidDel="00C61779">
          <w:delText>is component may</w:delText>
        </w:r>
      </w:del>
      <w:ins w:id="64" w:author="Oriol Bausà Peris" w:date="2020-01-01T18:29:00Z">
        <w:r w:rsidR="00C61779">
          <w:t>shall</w:t>
        </w:r>
      </w:ins>
      <w:r w:rsidRPr="005D43CD">
        <w:t xml:space="preserve"> not be specialized by anyone who </w:t>
      </w:r>
      <w:del w:id="65" w:author="Oriol Bausà Peris" w:date="2020-01-01T18:31:00Z">
        <w:r w:rsidRPr="005D43CD" w:rsidDel="00C61779">
          <w:delText xml:space="preserve">is </w:delText>
        </w:r>
      </w:del>
      <w:del w:id="66" w:author="Oriol Bausà Peris" w:date="2020-01-01T18:29:00Z">
        <w:r w:rsidRPr="005D43CD" w:rsidDel="00C61779">
          <w:delText xml:space="preserve">using </w:delText>
        </w:r>
      </w:del>
      <w:ins w:id="67" w:author="Oriol Bausà Peris" w:date="2020-01-01T18:29:00Z">
        <w:r w:rsidR="00C61779">
          <w:t>claim</w:t>
        </w:r>
      </w:ins>
      <w:ins w:id="68" w:author="Oriol Bausà Peris" w:date="2020-01-01T18:31:00Z">
        <w:r w:rsidR="00C61779">
          <w:t>s</w:t>
        </w:r>
      </w:ins>
      <w:ins w:id="69" w:author="Oriol Bausà Peris" w:date="2020-01-01T18:29:00Z">
        <w:r w:rsidR="00C61779">
          <w:t xml:space="preserve"> conformance to</w:t>
        </w:r>
        <w:r w:rsidR="00C61779" w:rsidRPr="005D43CD">
          <w:t xml:space="preserve"> </w:t>
        </w:r>
      </w:ins>
      <w:r w:rsidRPr="005D43CD">
        <w:t>the international model.</w:t>
      </w:r>
    </w:p>
    <w:p w14:paraId="4835B980" w14:textId="6B22B90B" w:rsidR="00C92525" w:rsidRPr="005D43CD" w:rsidRDefault="00C92525" w:rsidP="00C92525">
      <w:pPr>
        <w:pStyle w:val="Textoindependiente"/>
        <w:numPr>
          <w:ilvl w:val="0"/>
          <w:numId w:val="29"/>
        </w:numPr>
      </w:pPr>
      <w:r w:rsidRPr="005D43CD">
        <w:t xml:space="preserve">If someone restricts </w:t>
      </w:r>
      <w:del w:id="70" w:author="Oriol Bausà Peris" w:date="2020-01-01T18:32:00Z">
        <w:r w:rsidRPr="005D43CD" w:rsidDel="00C61779">
          <w:delText xml:space="preserve">its </w:delText>
        </w:r>
      </w:del>
      <w:ins w:id="71" w:author="Oriol Bausà Peris" w:date="2020-01-01T18:33:00Z">
        <w:r w:rsidR="00C61779">
          <w:t>the</w:t>
        </w:r>
      </w:ins>
      <w:ins w:id="72" w:author="Oriol Bausà Peris" w:date="2020-01-01T18:32:00Z">
        <w:r w:rsidR="00C61779" w:rsidRPr="005D43CD">
          <w:t xml:space="preserve"> </w:t>
        </w:r>
      </w:ins>
      <w:r w:rsidRPr="005D43CD">
        <w:t xml:space="preserve">meaning </w:t>
      </w:r>
      <w:ins w:id="73" w:author="Oriol Bausà Peris" w:date="2020-01-01T18:33:00Z">
        <w:r w:rsidR="00C61779">
          <w:t xml:space="preserve">of these information elements </w:t>
        </w:r>
      </w:ins>
      <w:r w:rsidRPr="005D43CD">
        <w:t>and uses</w:t>
      </w:r>
      <w:ins w:id="74" w:author="Oriol Bausà Peris" w:date="2020-01-01T18:32:00Z">
        <w:r w:rsidR="00C61779">
          <w:t xml:space="preserve"> </w:t>
        </w:r>
      </w:ins>
      <w:ins w:id="75" w:author="Oriol Bausà Peris" w:date="2020-01-01T18:33:00Z">
        <w:r w:rsidR="00C61779">
          <w:t>them restricted</w:t>
        </w:r>
      </w:ins>
      <w:r w:rsidRPr="005D43CD">
        <w:t xml:space="preserve"> </w:t>
      </w:r>
      <w:del w:id="76" w:author="Oriol Bausà Peris" w:date="2020-01-01T18:33:00Z">
        <w:r w:rsidRPr="005D43CD" w:rsidDel="00C61779">
          <w:delText xml:space="preserve">that </w:delText>
        </w:r>
      </w:del>
      <w:r w:rsidRPr="005D43CD">
        <w:t xml:space="preserve">as </w:t>
      </w:r>
      <w:del w:id="77" w:author="Oriol Bausà Peris" w:date="2020-01-01T18:32:00Z">
        <w:r w:rsidRPr="005D43CD" w:rsidDel="00C61779">
          <w:delText>receiving capability</w:delText>
        </w:r>
      </w:del>
      <w:ins w:id="78" w:author="Oriol Bausà Peris" w:date="2020-01-01T18:32:00Z">
        <w:r w:rsidR="00C61779">
          <w:t>a receiver</w:t>
        </w:r>
      </w:ins>
      <w:r w:rsidRPr="005D43CD">
        <w:t xml:space="preserve">, then he will not </w:t>
      </w:r>
      <w:ins w:id="79" w:author="Oriol Bausà Peris" w:date="2020-01-01T18:30:00Z">
        <w:r w:rsidR="00C61779">
          <w:t xml:space="preserve">be able to </w:t>
        </w:r>
      </w:ins>
      <w:del w:id="80" w:author="Oriol Bausà Peris" w:date="2020-01-01T18:33:00Z">
        <w:r w:rsidRPr="005D43CD" w:rsidDel="00C61779">
          <w:delText xml:space="preserve">process </w:delText>
        </w:r>
      </w:del>
      <w:ins w:id="81" w:author="Oriol Bausà Peris" w:date="2020-01-01T18:33:00Z">
        <w:r w:rsidR="00C61779">
          <w:t>understand</w:t>
        </w:r>
        <w:r w:rsidR="00C61779" w:rsidRPr="005D43CD">
          <w:t xml:space="preserve"> </w:t>
        </w:r>
      </w:ins>
      <w:del w:id="82" w:author="Oriol Bausà Peris" w:date="2020-01-01T18:32:00Z">
        <w:r w:rsidRPr="005D43CD" w:rsidDel="00C61779">
          <w:delText xml:space="preserve">all </w:delText>
        </w:r>
      </w:del>
      <w:ins w:id="83" w:author="Oriol Bausà Peris" w:date="2020-01-01T18:32:00Z">
        <w:r w:rsidR="00C61779">
          <w:t xml:space="preserve">everything the sender </w:t>
        </w:r>
      </w:ins>
      <w:ins w:id="84" w:author="Oriol Bausà Peris" w:date="2020-01-01T18:33:00Z">
        <w:r w:rsidR="00826635">
          <w:t>is able</w:t>
        </w:r>
      </w:ins>
      <w:ins w:id="85" w:author="Oriol Bausà Peris" w:date="2020-01-01T18:32:00Z">
        <w:r w:rsidR="00C61779">
          <w:t xml:space="preserve"> to </w:t>
        </w:r>
      </w:ins>
      <w:ins w:id="86" w:author="Oriol Bausà Peris" w:date="2020-01-01T18:33:00Z">
        <w:r w:rsidR="00C61779">
          <w:t>send</w:t>
        </w:r>
      </w:ins>
      <w:del w:id="87" w:author="Oriol Bausà Peris" w:date="2020-01-01T18:32:00Z">
        <w:r w:rsidRPr="005D43CD" w:rsidDel="00C61779">
          <w:delText>that someone who is sending</w:delText>
        </w:r>
      </w:del>
      <w:r w:rsidRPr="005D43CD">
        <w:t>.</w:t>
      </w:r>
    </w:p>
    <w:p w14:paraId="501A4056" w14:textId="32340333" w:rsidR="00C92525" w:rsidRPr="005D43CD" w:rsidRDefault="00C92525" w:rsidP="00C92525">
      <w:pPr>
        <w:pStyle w:val="Textoindependiente"/>
        <w:numPr>
          <w:ilvl w:val="0"/>
          <w:numId w:val="29"/>
        </w:numPr>
      </w:pPr>
      <w:r w:rsidRPr="005D43CD">
        <w:t xml:space="preserve">If the </w:t>
      </w:r>
      <w:ins w:id="88" w:author="Oriol Bausà Peris" w:date="2020-01-01T18:34:00Z">
        <w:r w:rsidR="00826635">
          <w:t xml:space="preserve">set of </w:t>
        </w:r>
      </w:ins>
      <w:r w:rsidRPr="005D43CD">
        <w:t xml:space="preserve">shared </w:t>
      </w:r>
      <w:ins w:id="89" w:author="Oriol Bausà Peris" w:date="2020-01-01T18:34:00Z">
        <w:r w:rsidR="00826635">
          <w:t xml:space="preserve">information </w:t>
        </w:r>
      </w:ins>
      <w:del w:id="90" w:author="Oriol Bausà Peris" w:date="2020-01-01T18:34:00Z">
        <w:r w:rsidRPr="005D43CD" w:rsidDel="00826635">
          <w:delText xml:space="preserve">part </w:delText>
        </w:r>
      </w:del>
      <w:ins w:id="91" w:author="Oriol Bausà Peris" w:date="2020-01-01T18:34:00Z">
        <w:r w:rsidR="00826635">
          <w:t>elements</w:t>
        </w:r>
        <w:r w:rsidR="00826635">
          <w:t xml:space="preserve"> </w:t>
        </w:r>
      </w:ins>
      <w:r w:rsidRPr="005D43CD">
        <w:t>is large</w:t>
      </w:r>
      <w:ins w:id="92" w:author="Oriol Bausà Peris" w:date="2020-01-01T18:34:00Z">
        <w:r w:rsidR="00826635">
          <w:t>,</w:t>
        </w:r>
      </w:ins>
      <w:r w:rsidRPr="005D43CD">
        <w:t xml:space="preserve"> it will cover a wide</w:t>
      </w:r>
      <w:del w:id="93" w:author="Oriol Bausà Peris" w:date="2020-01-01T18:34:00Z">
        <w:r w:rsidRPr="005D43CD" w:rsidDel="00826635">
          <w:delText>r</w:delText>
        </w:r>
      </w:del>
      <w:r w:rsidRPr="005D43CD">
        <w:t xml:space="preserve"> set of business requirements that parties may want to modify.</w:t>
      </w:r>
    </w:p>
    <w:p w14:paraId="1A22FF1B" w14:textId="77777777" w:rsidR="00C92525" w:rsidRPr="005D43CD" w:rsidRDefault="00C92525" w:rsidP="00C92525">
      <w:pPr>
        <w:pStyle w:val="Textoindependiente"/>
        <w:numPr>
          <w:ilvl w:val="0"/>
          <w:numId w:val="29"/>
        </w:numPr>
      </w:pPr>
      <w:r w:rsidRPr="005D43CD">
        <w:t>What is the minimum meaningful invoice that everyone can agree on? Irrelevant of the industry he is working in.</w:t>
      </w:r>
    </w:p>
    <w:p w14:paraId="08E998DC" w14:textId="2C716AD6" w:rsidR="00826635" w:rsidRDefault="00D1698A" w:rsidP="00C92525">
      <w:pPr>
        <w:pStyle w:val="Textoindependiente"/>
        <w:rPr>
          <w:ins w:id="94" w:author="Oriol Bausà Peris" w:date="2020-01-01T18:40:00Z"/>
        </w:rPr>
      </w:pPr>
      <w:ins w:id="95" w:author="Oriol Bausà Peris" w:date="2020-01-01T18:44:00Z">
        <w:r>
          <w:t>Besides</w:t>
        </w:r>
      </w:ins>
      <w:ins w:id="96" w:author="Oriol Bausà Peris" w:date="2020-01-01T18:41:00Z">
        <w:r w:rsidR="00826635">
          <w:t xml:space="preserve"> the set of shared information elements, the PEPPOL international invoice model shall identify a set of generalized information elements that </w:t>
        </w:r>
      </w:ins>
      <w:ins w:id="97" w:author="Oriol Bausà Peris" w:date="2020-01-01T18:42:00Z">
        <w:r w:rsidR="00826635">
          <w:t xml:space="preserve">can be aligned </w:t>
        </w:r>
      </w:ins>
      <w:ins w:id="98" w:author="Oriol Bausà Peris" w:date="2020-01-01T18:43:00Z">
        <w:r w:rsidR="00826635">
          <w:t>across different domains or jurisdictions.</w:t>
        </w:r>
      </w:ins>
      <w:ins w:id="99" w:author="Oriol Bausà Peris" w:date="2020-01-01T18:42:00Z">
        <w:r w:rsidR="00826635">
          <w:t xml:space="preserve"> </w:t>
        </w:r>
      </w:ins>
    </w:p>
    <w:p w14:paraId="4BA17CCF" w14:textId="684CDC3D" w:rsidR="00C92525" w:rsidDel="00D1698A" w:rsidRDefault="00C92525" w:rsidP="00C92525">
      <w:pPr>
        <w:pStyle w:val="Textoindependiente"/>
        <w:rPr>
          <w:del w:id="100" w:author="Oriol Bausà Peris" w:date="2020-01-01T18:43:00Z"/>
        </w:rPr>
      </w:pPr>
      <w:del w:id="101" w:author="Oriol Bausà Peris" w:date="2020-01-01T18:43:00Z">
        <w:r w:rsidRPr="005D43CD" w:rsidDel="00D1698A">
          <w:delText>The international invoicing model enables the creation of invoices that can be exchanged in an interoperable way across the world.</w:delText>
        </w:r>
      </w:del>
    </w:p>
    <w:p w14:paraId="31BC7701" w14:textId="500006E7" w:rsidR="00ED448C" w:rsidRPr="005D43CD" w:rsidRDefault="00ED448C" w:rsidP="00ED448C">
      <w:pPr>
        <w:pStyle w:val="Ttulo2"/>
      </w:pPr>
      <w:bookmarkStart w:id="102" w:name="_Toc27677690"/>
      <w:r>
        <w:t>Layers</w:t>
      </w:r>
      <w:bookmarkEnd w:id="102"/>
    </w:p>
    <w:p w14:paraId="37D1D0B7" w14:textId="580FC80E" w:rsidR="00F07759" w:rsidRDefault="00915FA4" w:rsidP="00915FA4">
      <w:pPr>
        <w:pStyle w:val="Textoindependiente"/>
        <w:rPr>
          <w:ins w:id="103" w:author="Oriol Bausà Peris" w:date="2020-01-01T18:45:00Z"/>
          <w:noProof/>
        </w:rPr>
      </w:pPr>
      <w:r>
        <w:rPr>
          <w:noProof/>
        </w:rPr>
        <w:t xml:space="preserve">The Peppol International </w:t>
      </w:r>
      <w:r w:rsidR="002F1007">
        <w:rPr>
          <w:noProof/>
        </w:rPr>
        <w:t>model is a layered model</w:t>
      </w:r>
      <w:r w:rsidR="00C92525">
        <w:rPr>
          <w:noProof/>
        </w:rPr>
        <w:t xml:space="preserve"> with two main layer</w:t>
      </w:r>
      <w:ins w:id="104" w:author="Oriol Bausà Peris" w:date="2020-01-01T18:44:00Z">
        <w:r w:rsidR="00D1698A">
          <w:rPr>
            <w:noProof/>
          </w:rPr>
          <w:t>s</w:t>
        </w:r>
      </w:ins>
      <w:r w:rsidR="00C92525">
        <w:rPr>
          <w:noProof/>
        </w:rPr>
        <w:t xml:space="preserve"> and an</w:t>
      </w:r>
      <w:del w:id="105" w:author="Oriol Bausà Peris" w:date="2020-01-02T14:00:00Z">
        <w:r w:rsidR="00C92525" w:rsidDel="00642901">
          <w:rPr>
            <w:noProof/>
          </w:rPr>
          <w:delText>d</w:delText>
        </w:r>
      </w:del>
      <w:r w:rsidR="00C92525">
        <w:rPr>
          <w:noProof/>
        </w:rPr>
        <w:t xml:space="preserve"> external one.</w:t>
      </w:r>
    </w:p>
    <w:p w14:paraId="707AA4BD" w14:textId="77777777" w:rsidR="00D1698A" w:rsidRDefault="00D1698A" w:rsidP="00915FA4">
      <w:pPr>
        <w:pStyle w:val="Textoindependiente"/>
        <w:rPr>
          <w:noProof/>
        </w:rPr>
      </w:pPr>
    </w:p>
    <w:tbl>
      <w:tblPr>
        <w:tblW w:w="0" w:type="auto"/>
        <w:tblLook w:val="04A0" w:firstRow="1" w:lastRow="0" w:firstColumn="1" w:lastColumn="0" w:noHBand="0" w:noVBand="1"/>
      </w:tblPr>
      <w:tblGrid>
        <w:gridCol w:w="4814"/>
        <w:gridCol w:w="4814"/>
      </w:tblGrid>
      <w:tr w:rsidR="00ED448C" w14:paraId="114DEFAF" w14:textId="77777777" w:rsidTr="00ED448C">
        <w:tc>
          <w:tcPr>
            <w:tcW w:w="4814" w:type="dxa"/>
            <w:vAlign w:val="center"/>
          </w:tcPr>
          <w:p w14:paraId="5AB9B1B0" w14:textId="77777777" w:rsidR="00ED448C" w:rsidRDefault="00ED448C" w:rsidP="00ED448C">
            <w:pPr>
              <w:pStyle w:val="Textoindependiente"/>
              <w:rPr>
                <w:noProof/>
              </w:rPr>
            </w:pPr>
          </w:p>
          <w:p w14:paraId="20E2A5CD" w14:textId="77777777" w:rsidR="00ED448C" w:rsidRDefault="00ED448C" w:rsidP="00ED448C">
            <w:pPr>
              <w:pStyle w:val="Textoindependiente"/>
              <w:numPr>
                <w:ilvl w:val="0"/>
                <w:numId w:val="30"/>
              </w:numPr>
            </w:pPr>
            <w:r>
              <w:rPr>
                <w:noProof/>
              </w:rPr>
              <w:t>Shared layer</w:t>
            </w:r>
          </w:p>
          <w:p w14:paraId="31FF5C6D" w14:textId="77777777" w:rsidR="00ED448C" w:rsidRDefault="00ED448C" w:rsidP="00ED448C">
            <w:pPr>
              <w:pStyle w:val="Textoindependiente"/>
              <w:numPr>
                <w:ilvl w:val="0"/>
                <w:numId w:val="30"/>
              </w:numPr>
            </w:pPr>
            <w:r>
              <w:rPr>
                <w:noProof/>
              </w:rPr>
              <w:t>Aligned layer</w:t>
            </w:r>
          </w:p>
          <w:p w14:paraId="2C8988DB" w14:textId="77777777" w:rsidR="00ED448C" w:rsidRDefault="00ED448C" w:rsidP="00ED448C">
            <w:pPr>
              <w:pStyle w:val="Textoindependiente"/>
              <w:numPr>
                <w:ilvl w:val="0"/>
                <w:numId w:val="30"/>
              </w:numPr>
            </w:pPr>
            <w:r>
              <w:rPr>
                <w:noProof/>
              </w:rPr>
              <w:t>Distinct layer</w:t>
            </w:r>
          </w:p>
          <w:p w14:paraId="1144A6CF" w14:textId="77777777" w:rsidR="00ED448C" w:rsidRDefault="00ED448C" w:rsidP="00ED448C">
            <w:pPr>
              <w:pStyle w:val="Textoindependiente"/>
              <w:rPr>
                <w:noProof/>
              </w:rPr>
            </w:pPr>
          </w:p>
        </w:tc>
        <w:tc>
          <w:tcPr>
            <w:tcW w:w="4814" w:type="dxa"/>
          </w:tcPr>
          <w:p w14:paraId="11C01763" w14:textId="575CE299" w:rsidR="00ED448C" w:rsidRDefault="00ED448C" w:rsidP="00915FA4">
            <w:pPr>
              <w:pStyle w:val="Textoindependiente"/>
              <w:rPr>
                <w:noProof/>
              </w:rPr>
            </w:pPr>
            <w:r>
              <w:rPr>
                <w:noProof/>
              </w:rPr>
              <w:drawing>
                <wp:inline distT="0" distB="0" distL="0" distR="0" wp14:anchorId="216DEC96" wp14:editId="111A0AA4">
                  <wp:extent cx="2423966" cy="26695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4152" cy="2680758"/>
                          </a:xfrm>
                          <a:prstGeom prst="rect">
                            <a:avLst/>
                          </a:prstGeom>
                          <a:noFill/>
                        </pic:spPr>
                      </pic:pic>
                    </a:graphicData>
                  </a:graphic>
                </wp:inline>
              </w:drawing>
            </w:r>
          </w:p>
        </w:tc>
      </w:tr>
    </w:tbl>
    <w:p w14:paraId="5717430B" w14:textId="0A26CA69" w:rsidR="00ED448C" w:rsidRPr="005D43CD" w:rsidRDefault="00ED448C" w:rsidP="00ED448C">
      <w:pPr>
        <w:pStyle w:val="Textoindependiente"/>
        <w:jc w:val="center"/>
      </w:pPr>
    </w:p>
    <w:p w14:paraId="23D8ABEC" w14:textId="16F4AA6C" w:rsidR="00F07759" w:rsidRPr="005D43CD" w:rsidRDefault="00F07759" w:rsidP="00F07759">
      <w:pPr>
        <w:pStyle w:val="Ttulo3"/>
      </w:pPr>
      <w:bookmarkStart w:id="106" w:name="_Toc27677691"/>
      <w:r w:rsidRPr="005D43CD">
        <w:t>Shared</w:t>
      </w:r>
      <w:r w:rsidR="00C92525">
        <w:t xml:space="preserve"> layer</w:t>
      </w:r>
      <w:bookmarkEnd w:id="106"/>
    </w:p>
    <w:p w14:paraId="1E5E024F" w14:textId="2E253110" w:rsidR="00F07759" w:rsidRPr="005D43CD" w:rsidRDefault="00F07759" w:rsidP="00F07759">
      <w:pPr>
        <w:pStyle w:val="Textoindependiente"/>
      </w:pPr>
      <w:r w:rsidRPr="005D43CD">
        <w:t xml:space="preserve">The shared content of the </w:t>
      </w:r>
      <w:ins w:id="107" w:author="Oriol Bausà Peris" w:date="2020-01-01T18:45:00Z">
        <w:r w:rsidR="00D1698A">
          <w:t xml:space="preserve">semantic data </w:t>
        </w:r>
      </w:ins>
      <w:r w:rsidRPr="005D43CD">
        <w:t xml:space="preserve">model is the key for interoperability. It is intended to enable exchange of invoices across </w:t>
      </w:r>
      <w:del w:id="108" w:author="Oriol Bausà Peris" w:date="2020-01-02T14:00:00Z">
        <w:r w:rsidRPr="005D43CD" w:rsidDel="00642901">
          <w:delText xml:space="preserve">countries and other </w:delText>
        </w:r>
      </w:del>
      <w:r w:rsidRPr="005D43CD">
        <w:t xml:space="preserve">invoicing domains in a way that </w:t>
      </w:r>
      <w:ins w:id="109" w:author="Oriol Bausà Peris" w:date="2020-01-02T14:00:00Z">
        <w:r w:rsidR="00642901">
          <w:t xml:space="preserve">they </w:t>
        </w:r>
      </w:ins>
      <w:r w:rsidRPr="005D43CD">
        <w:t xml:space="preserve">can be processed automatically by the receiver, </w:t>
      </w:r>
      <w:del w:id="110" w:author="Oriol Bausà Peris" w:date="2020-01-02T14:00:00Z">
        <w:r w:rsidRPr="005D43CD" w:rsidDel="00642901">
          <w:delText xml:space="preserve">while </w:delText>
        </w:r>
      </w:del>
      <w:ins w:id="111" w:author="Oriol Bausà Peris" w:date="2020-01-02T14:00:00Z">
        <w:r w:rsidR="00642901">
          <w:t>although</w:t>
        </w:r>
        <w:r w:rsidR="00642901" w:rsidRPr="005D43CD">
          <w:t xml:space="preserve"> </w:t>
        </w:r>
      </w:ins>
      <w:r w:rsidRPr="005D43CD">
        <w:t xml:space="preserve">it does not necessarily fully support all requirements </w:t>
      </w:r>
      <w:del w:id="112" w:author="Oriol Bausà Peris" w:date="2020-01-02T14:00:00Z">
        <w:r w:rsidRPr="005D43CD" w:rsidDel="00642901">
          <w:delText xml:space="preserve">for </w:delText>
        </w:r>
      </w:del>
      <w:ins w:id="113" w:author="Oriol Bausà Peris" w:date="2020-01-02T14:00:00Z">
        <w:r w:rsidR="00642901">
          <w:t>of</w:t>
        </w:r>
        <w:r w:rsidR="00642901" w:rsidRPr="005D43CD">
          <w:t xml:space="preserve"> </w:t>
        </w:r>
      </w:ins>
      <w:r w:rsidRPr="005D43CD">
        <w:t>the sender. The main characteristics of the shared content are the following:</w:t>
      </w:r>
    </w:p>
    <w:p w14:paraId="178B4A9F" w14:textId="6A43BE35" w:rsidR="00F07759" w:rsidRPr="005D43CD" w:rsidRDefault="00F07759" w:rsidP="00F07759">
      <w:pPr>
        <w:pStyle w:val="Textoindependiente"/>
        <w:numPr>
          <w:ilvl w:val="0"/>
          <w:numId w:val="18"/>
        </w:numPr>
      </w:pPr>
      <w:r w:rsidRPr="005D43CD">
        <w:t>It is defined and used in the same way in all invoicing domains.</w:t>
      </w:r>
    </w:p>
    <w:p w14:paraId="55BA78E5" w14:textId="43E4EB65" w:rsidR="00F07759" w:rsidRPr="005D43CD" w:rsidRDefault="00F07759" w:rsidP="00F07759">
      <w:pPr>
        <w:pStyle w:val="Textoindependiente"/>
        <w:numPr>
          <w:ilvl w:val="0"/>
          <w:numId w:val="18"/>
        </w:numPr>
      </w:pPr>
      <w:commentRangeStart w:id="114"/>
      <w:r w:rsidRPr="005D43CD">
        <w:t>It applies minimum rules to the content.</w:t>
      </w:r>
      <w:commentRangeEnd w:id="114"/>
      <w:r w:rsidR="00642901">
        <w:rPr>
          <w:rStyle w:val="Refdecomentario"/>
        </w:rPr>
        <w:commentReference w:id="114"/>
      </w:r>
    </w:p>
    <w:p w14:paraId="6DBCDFCD" w14:textId="402749FF" w:rsidR="00F07759" w:rsidRPr="005D43CD" w:rsidRDefault="00F07759" w:rsidP="00F07759">
      <w:pPr>
        <w:pStyle w:val="Textoindependiente"/>
        <w:numPr>
          <w:ilvl w:val="0"/>
          <w:numId w:val="18"/>
        </w:numPr>
      </w:pPr>
      <w:r w:rsidRPr="005D43CD">
        <w:t>It is enough for basic automation</w:t>
      </w:r>
      <w:del w:id="115" w:author="Oriol Bausà Peris" w:date="2020-01-02T14:02:00Z">
        <w:r w:rsidRPr="005D43CD" w:rsidDel="00642901">
          <w:delText>s</w:delText>
        </w:r>
      </w:del>
    </w:p>
    <w:p w14:paraId="01E2A9EC" w14:textId="39FA69CE" w:rsidR="00F07759" w:rsidRPr="005D43CD" w:rsidRDefault="00F07759" w:rsidP="00F07759">
      <w:pPr>
        <w:pStyle w:val="Textoindependiente"/>
        <w:numPr>
          <w:ilvl w:val="1"/>
          <w:numId w:val="18"/>
        </w:numPr>
      </w:pPr>
      <w:r w:rsidRPr="005D43CD">
        <w:t>Reading into ERP system.</w:t>
      </w:r>
    </w:p>
    <w:p w14:paraId="6F9D6C51" w14:textId="56B9D462" w:rsidR="00F07759" w:rsidRPr="005D43CD" w:rsidRDefault="00F07759" w:rsidP="00F07759">
      <w:pPr>
        <w:pStyle w:val="Textoindependiente"/>
        <w:numPr>
          <w:ilvl w:val="1"/>
          <w:numId w:val="18"/>
        </w:numPr>
      </w:pPr>
      <w:r w:rsidRPr="005D43CD">
        <w:t>Booking into accounts.</w:t>
      </w:r>
    </w:p>
    <w:p w14:paraId="0551585E" w14:textId="3215978F" w:rsidR="00F07759" w:rsidRPr="005D43CD" w:rsidRDefault="00F07759" w:rsidP="00F07759">
      <w:pPr>
        <w:pStyle w:val="Textoindependiente"/>
        <w:numPr>
          <w:ilvl w:val="1"/>
          <w:numId w:val="18"/>
        </w:numPr>
      </w:pPr>
      <w:r w:rsidRPr="005D43CD">
        <w:t>Order to invoice matching.</w:t>
      </w:r>
    </w:p>
    <w:p w14:paraId="1CB7B8C9" w14:textId="447A922F" w:rsidR="00F07759" w:rsidRPr="005D43CD" w:rsidRDefault="00F07759" w:rsidP="00F07759">
      <w:pPr>
        <w:pStyle w:val="Textoindependiente"/>
        <w:numPr>
          <w:ilvl w:val="0"/>
          <w:numId w:val="18"/>
        </w:numPr>
      </w:pPr>
      <w:r w:rsidRPr="005D43CD">
        <w:t>Examples of content</w:t>
      </w:r>
    </w:p>
    <w:p w14:paraId="4F38B80F" w14:textId="47221A2F" w:rsidR="00F07759" w:rsidRPr="005D43CD" w:rsidRDefault="00F07759" w:rsidP="00F07759">
      <w:pPr>
        <w:pStyle w:val="Textoindependiente"/>
        <w:numPr>
          <w:ilvl w:val="1"/>
          <w:numId w:val="18"/>
        </w:numPr>
      </w:pPr>
      <w:r w:rsidRPr="005D43CD">
        <w:lastRenderedPageBreak/>
        <w:t>Invoice meta data</w:t>
      </w:r>
    </w:p>
    <w:p w14:paraId="4DF9E466" w14:textId="025366BA" w:rsidR="00F07759" w:rsidRPr="005D43CD" w:rsidRDefault="00F07759" w:rsidP="00F07759">
      <w:pPr>
        <w:pStyle w:val="Textoindependiente"/>
        <w:numPr>
          <w:ilvl w:val="1"/>
          <w:numId w:val="18"/>
        </w:numPr>
      </w:pPr>
      <w:r w:rsidRPr="005D43CD">
        <w:t>Trading parties</w:t>
      </w:r>
    </w:p>
    <w:p w14:paraId="06BC0BCD" w14:textId="5498A564" w:rsidR="00F07759" w:rsidRPr="005D43CD" w:rsidRDefault="00F07759" w:rsidP="00F07759">
      <w:pPr>
        <w:pStyle w:val="Textoindependiente"/>
        <w:numPr>
          <w:ilvl w:val="1"/>
          <w:numId w:val="18"/>
        </w:numPr>
      </w:pPr>
      <w:r w:rsidRPr="005D43CD">
        <w:t>Total amounts.</w:t>
      </w:r>
    </w:p>
    <w:p w14:paraId="771D7CC7" w14:textId="7F0DD387" w:rsidR="00F07759" w:rsidRPr="005D43CD" w:rsidRDefault="00F07759" w:rsidP="00F07759">
      <w:pPr>
        <w:pStyle w:val="Textoindependiente"/>
        <w:numPr>
          <w:ilvl w:val="1"/>
          <w:numId w:val="18"/>
        </w:numPr>
      </w:pPr>
      <w:r w:rsidRPr="005D43CD">
        <w:t>Items and prices.</w:t>
      </w:r>
    </w:p>
    <w:p w14:paraId="2B23FB9C" w14:textId="5078EFF5" w:rsidR="00F07759" w:rsidRPr="005D43CD" w:rsidRDefault="00F07759" w:rsidP="00F07759">
      <w:pPr>
        <w:pStyle w:val="Textoindependiente"/>
        <w:numPr>
          <w:ilvl w:val="1"/>
          <w:numId w:val="18"/>
        </w:numPr>
      </w:pPr>
      <w:r w:rsidRPr="005D43CD">
        <w:t>References.</w:t>
      </w:r>
    </w:p>
    <w:p w14:paraId="373A1CD7" w14:textId="6A20C81D" w:rsidR="00F07759" w:rsidRPr="005D43CD" w:rsidRDefault="00F07759" w:rsidP="00F07759">
      <w:pPr>
        <w:pStyle w:val="Ttulo3"/>
      </w:pPr>
      <w:bookmarkStart w:id="116" w:name="_Toc27677692"/>
      <w:r w:rsidRPr="005D43CD">
        <w:t>Aligned</w:t>
      </w:r>
      <w:r w:rsidR="00C92525">
        <w:t xml:space="preserve"> layer</w:t>
      </w:r>
      <w:bookmarkEnd w:id="116"/>
    </w:p>
    <w:p w14:paraId="046435FF" w14:textId="38459678" w:rsidR="00F07759" w:rsidRPr="005D43CD" w:rsidRDefault="00F07759" w:rsidP="00F07759">
      <w:pPr>
        <w:pStyle w:val="Textoindependiente"/>
      </w:pPr>
      <w:r w:rsidRPr="005D43CD">
        <w:t xml:space="preserve">The aligned content </w:t>
      </w:r>
      <w:ins w:id="117" w:author="Oriol Bausà Peris" w:date="2020-01-02T14:02:00Z">
        <w:r w:rsidR="00642901">
          <w:t xml:space="preserve">of the semantic data model </w:t>
        </w:r>
      </w:ins>
      <w:r w:rsidRPr="005D43CD">
        <w:t>is defined in a generalized way allowing it to be specialized in each invoicing domain. This allows the receivers to understand the received data in general terms but not necessarily specifically enough to automate its processing. The main characteristics of the aligned content are:</w:t>
      </w:r>
    </w:p>
    <w:p w14:paraId="13781FA7" w14:textId="60AA3EE7" w:rsidR="00F07759" w:rsidRPr="005D43CD" w:rsidRDefault="00F07759" w:rsidP="00F07759">
      <w:pPr>
        <w:pStyle w:val="Textoindependiente"/>
        <w:numPr>
          <w:ilvl w:val="0"/>
          <w:numId w:val="19"/>
        </w:numPr>
      </w:pPr>
      <w:r w:rsidRPr="005D43CD">
        <w:t>It is defined in general terms but is expected to be given a more specialized definition in different invoicing domain</w:t>
      </w:r>
      <w:ins w:id="118" w:author="Oriol Bausà Peris" w:date="2020-01-02T14:03:00Z">
        <w:r w:rsidR="00642901">
          <w:t>s</w:t>
        </w:r>
      </w:ins>
      <w:r w:rsidRPr="005D43CD">
        <w:t>.</w:t>
      </w:r>
    </w:p>
    <w:p w14:paraId="0262FCFF" w14:textId="0AD1327B" w:rsidR="00F07759" w:rsidRPr="005D43CD" w:rsidRDefault="00F07759" w:rsidP="00F07759">
      <w:pPr>
        <w:pStyle w:val="Textoindependiente"/>
        <w:numPr>
          <w:ilvl w:val="0"/>
          <w:numId w:val="19"/>
        </w:numPr>
      </w:pPr>
      <w:r w:rsidRPr="005D43CD">
        <w:t>It can be understood in general terms by all domains.</w:t>
      </w:r>
    </w:p>
    <w:p w14:paraId="2A908660" w14:textId="168A4AD0" w:rsidR="00F07759" w:rsidRPr="005D43CD" w:rsidRDefault="00F07759" w:rsidP="00F07759">
      <w:pPr>
        <w:pStyle w:val="Textoindependiente"/>
        <w:numPr>
          <w:ilvl w:val="0"/>
          <w:numId w:val="19"/>
        </w:numPr>
      </w:pPr>
      <w:commentRangeStart w:id="119"/>
      <w:r w:rsidRPr="005D43CD">
        <w:t>It contains no business rules, but rules can be added as part of the specialization.</w:t>
      </w:r>
      <w:commentRangeEnd w:id="119"/>
      <w:r w:rsidR="00642901">
        <w:rPr>
          <w:rStyle w:val="Refdecomentario"/>
        </w:rPr>
        <w:commentReference w:id="119"/>
      </w:r>
    </w:p>
    <w:p w14:paraId="057FCC26" w14:textId="5264D4E5" w:rsidR="00F07759" w:rsidRPr="005D43CD" w:rsidRDefault="00F07759" w:rsidP="00F07759">
      <w:pPr>
        <w:pStyle w:val="Textoindependiente"/>
        <w:numPr>
          <w:ilvl w:val="0"/>
          <w:numId w:val="19"/>
        </w:numPr>
      </w:pPr>
      <w:r w:rsidRPr="005D43CD">
        <w:t>The generalized definition of the requirements is not aimed to support automation of processing although some automation may be achieved.</w:t>
      </w:r>
    </w:p>
    <w:p w14:paraId="12C78BEC" w14:textId="01482C0A" w:rsidR="00F07759" w:rsidRPr="005D43CD" w:rsidRDefault="00F07759" w:rsidP="00F07759">
      <w:pPr>
        <w:pStyle w:val="Textoindependiente"/>
        <w:numPr>
          <w:ilvl w:val="0"/>
          <w:numId w:val="19"/>
        </w:numPr>
      </w:pPr>
      <w:r w:rsidRPr="005D43CD">
        <w:t>Examples of content.</w:t>
      </w:r>
    </w:p>
    <w:p w14:paraId="0C4FA678" w14:textId="54383FF3" w:rsidR="00F07759" w:rsidRPr="005D43CD" w:rsidRDefault="00915FA4" w:rsidP="00F07759">
      <w:pPr>
        <w:pStyle w:val="Textoindependiente"/>
        <w:numPr>
          <w:ilvl w:val="1"/>
          <w:numId w:val="19"/>
        </w:numPr>
      </w:pPr>
      <w:commentRangeStart w:id="120"/>
      <w:r>
        <w:t>Tax</w:t>
      </w:r>
      <w:r w:rsidR="00F07759" w:rsidRPr="005D43CD">
        <w:t xml:space="preserve"> information.</w:t>
      </w:r>
    </w:p>
    <w:p w14:paraId="56218EBC" w14:textId="7E9C08DE" w:rsidR="00F07759" w:rsidRPr="005D43CD" w:rsidRDefault="00F07759" w:rsidP="00F07759">
      <w:pPr>
        <w:pStyle w:val="Textoindependiente"/>
        <w:numPr>
          <w:ilvl w:val="1"/>
          <w:numId w:val="19"/>
        </w:numPr>
      </w:pPr>
      <w:r w:rsidRPr="005D43CD">
        <w:t>Payment instructions.</w:t>
      </w:r>
      <w:commentRangeEnd w:id="120"/>
      <w:r w:rsidR="00642901">
        <w:rPr>
          <w:rStyle w:val="Refdecomentario"/>
        </w:rPr>
        <w:commentReference w:id="120"/>
      </w:r>
    </w:p>
    <w:p w14:paraId="042C1374" w14:textId="63BA88DE" w:rsidR="00F07759" w:rsidRPr="005D43CD" w:rsidRDefault="00F07759" w:rsidP="00F07759">
      <w:pPr>
        <w:pStyle w:val="Ttulo3"/>
      </w:pPr>
      <w:bookmarkStart w:id="121" w:name="_Toc27677693"/>
      <w:r w:rsidRPr="005D43CD">
        <w:t>Distinct</w:t>
      </w:r>
      <w:bookmarkEnd w:id="121"/>
    </w:p>
    <w:p w14:paraId="35808088" w14:textId="77777777" w:rsidR="00516DB8" w:rsidRPr="005D43CD" w:rsidRDefault="00516DB8" w:rsidP="00516DB8">
      <w:pPr>
        <w:pStyle w:val="Textoindependiente"/>
      </w:pPr>
      <w:r w:rsidRPr="005D43CD">
        <w:t>The model recognizes that in some invoicing domains some distinct content may be required, for different r</w:t>
      </w:r>
      <w:commentRangeStart w:id="122"/>
      <w:r w:rsidRPr="005D43CD">
        <w:t>easons</w:t>
      </w:r>
      <w:commentRangeEnd w:id="122"/>
      <w:r w:rsidR="006F05BC">
        <w:rPr>
          <w:rStyle w:val="Refdecomentario"/>
        </w:rPr>
        <w:commentReference w:id="122"/>
      </w:r>
      <w:r w:rsidRPr="005D43CD">
        <w:t xml:space="preserve">. The international invoice model should not define these requirements since by doing so they would become either shared or aligned. </w:t>
      </w:r>
    </w:p>
    <w:p w14:paraId="1DCFC1EB" w14:textId="15C0A929" w:rsidR="00516DB8" w:rsidRPr="005D43CD" w:rsidRDefault="00516DB8" w:rsidP="00516DB8">
      <w:pPr>
        <w:pStyle w:val="Textoindependiente"/>
        <w:numPr>
          <w:ilvl w:val="0"/>
          <w:numId w:val="20"/>
        </w:numPr>
      </w:pPr>
      <w:r w:rsidRPr="005D43CD">
        <w:t>The distinct content may not necessarily be understood by a receiver in a different invoicing domain</w:t>
      </w:r>
      <w:ins w:id="123" w:author="Oriol Bausà Peris" w:date="2020-01-02T14:08:00Z">
        <w:r w:rsidR="006F05BC">
          <w:t>s</w:t>
        </w:r>
      </w:ins>
      <w:r w:rsidRPr="005D43CD">
        <w:t>.</w:t>
      </w:r>
    </w:p>
    <w:p w14:paraId="464F060C" w14:textId="23314F26" w:rsidR="00516DB8" w:rsidRPr="005D43CD" w:rsidRDefault="00516DB8" w:rsidP="00516DB8">
      <w:pPr>
        <w:pStyle w:val="Textoindependiente"/>
        <w:numPr>
          <w:ilvl w:val="0"/>
          <w:numId w:val="20"/>
        </w:numPr>
      </w:pPr>
      <w:r w:rsidRPr="005D43CD">
        <w:t>Examples of content.</w:t>
      </w:r>
    </w:p>
    <w:p w14:paraId="60A7E49B" w14:textId="5FC9D46E" w:rsidR="00516DB8" w:rsidRPr="005D43CD" w:rsidRDefault="00516DB8" w:rsidP="00516DB8">
      <w:pPr>
        <w:pStyle w:val="Textoindependiente"/>
        <w:numPr>
          <w:ilvl w:val="1"/>
          <w:numId w:val="20"/>
        </w:numPr>
      </w:pPr>
      <w:commentRangeStart w:id="124"/>
      <w:r w:rsidRPr="005D43CD">
        <w:t>Content that is distinct for different domains.</w:t>
      </w:r>
    </w:p>
    <w:p w14:paraId="23F9FDE1" w14:textId="34439201" w:rsidR="00516DB8" w:rsidRPr="005D43CD" w:rsidRDefault="00516DB8" w:rsidP="00516DB8">
      <w:pPr>
        <w:pStyle w:val="Textoindependiente"/>
        <w:numPr>
          <w:ilvl w:val="2"/>
          <w:numId w:val="20"/>
        </w:numPr>
      </w:pPr>
      <w:r w:rsidRPr="005D43CD">
        <w:t>invoice domain specific legislation and practices.</w:t>
      </w:r>
    </w:p>
    <w:p w14:paraId="0621A044" w14:textId="5B31BDD0" w:rsidR="00516DB8" w:rsidRDefault="00516DB8" w:rsidP="00516DB8">
      <w:pPr>
        <w:pStyle w:val="Textoindependiente"/>
        <w:numPr>
          <w:ilvl w:val="2"/>
          <w:numId w:val="20"/>
        </w:numPr>
      </w:pPr>
      <w:r w:rsidRPr="005D43CD">
        <w:t>sectoral legislation and practices.</w:t>
      </w:r>
      <w:commentRangeEnd w:id="124"/>
      <w:r w:rsidR="006F05BC">
        <w:rPr>
          <w:rStyle w:val="Refdecomentario"/>
        </w:rPr>
        <w:commentReference w:id="124"/>
      </w:r>
    </w:p>
    <w:p w14:paraId="1E4BC9E7" w14:textId="2D552EAA" w:rsidR="003336F0" w:rsidRDefault="003336F0" w:rsidP="003336F0">
      <w:pPr>
        <w:pStyle w:val="Ttulo2"/>
      </w:pPr>
      <w:bookmarkStart w:id="125" w:name="_Toc27677694"/>
      <w:r>
        <w:t>Compliance</w:t>
      </w:r>
      <w:bookmarkEnd w:id="125"/>
    </w:p>
    <w:p w14:paraId="37EBF1EC" w14:textId="704D6A2A" w:rsidR="0028761A" w:rsidRDefault="0028761A" w:rsidP="0028761A">
      <w:pPr>
        <w:pStyle w:val="Textoindependiente"/>
      </w:pPr>
      <w:r>
        <w:t>Compliance to the Peppol international invoicing model is measured on three levels.</w:t>
      </w:r>
    </w:p>
    <w:p w14:paraId="64EED10E" w14:textId="368AD936" w:rsidR="0028761A" w:rsidRDefault="0028761A" w:rsidP="0028761A">
      <w:pPr>
        <w:pStyle w:val="Textoindependiente"/>
        <w:numPr>
          <w:ilvl w:val="0"/>
          <w:numId w:val="26"/>
        </w:numPr>
      </w:pPr>
      <w:r>
        <w:t>The compliance of the specialized implementation of the model.</w:t>
      </w:r>
    </w:p>
    <w:p w14:paraId="07BBB946" w14:textId="568289E4" w:rsidR="0028761A" w:rsidRDefault="0028761A" w:rsidP="0028761A">
      <w:pPr>
        <w:pStyle w:val="Textoindependiente"/>
        <w:numPr>
          <w:ilvl w:val="0"/>
          <w:numId w:val="26"/>
        </w:numPr>
      </w:pPr>
      <w:r>
        <w:t>Compliance of the receiving or sending parties</w:t>
      </w:r>
    </w:p>
    <w:p w14:paraId="68F0D25B" w14:textId="70BF6E50" w:rsidR="0028761A" w:rsidRPr="0028761A" w:rsidRDefault="0028761A" w:rsidP="0028761A">
      <w:pPr>
        <w:pStyle w:val="Textoindependiente"/>
        <w:numPr>
          <w:ilvl w:val="0"/>
          <w:numId w:val="26"/>
        </w:numPr>
      </w:pPr>
      <w:r>
        <w:t>Compliance of the document instance.</w:t>
      </w:r>
    </w:p>
    <w:p w14:paraId="2E8987C0" w14:textId="77777777" w:rsidR="00784E18" w:rsidRPr="00784E18" w:rsidRDefault="00784E18" w:rsidP="0028761A">
      <w:pPr>
        <w:pStyle w:val="Ttulo3"/>
        <w:rPr>
          <w:lang w:val="is-IS"/>
        </w:rPr>
      </w:pPr>
      <w:bookmarkStart w:id="126" w:name="_Toc27677695"/>
      <w:r w:rsidRPr="00784E18">
        <w:t>Compliance of the specialized implementations.</w:t>
      </w:r>
      <w:bookmarkEnd w:id="126"/>
    </w:p>
    <w:p w14:paraId="6D29A63E" w14:textId="438595B6" w:rsidR="00784E18" w:rsidRPr="00784E18" w:rsidRDefault="0028761A" w:rsidP="0028761A">
      <w:pPr>
        <w:pStyle w:val="Textoindependiente"/>
      </w:pPr>
      <w:r>
        <w:t xml:space="preserve">A specialized specification that is compliant to the Peppol International Invoicing model shall only include rules that result in a document instance that is compliant with the Peppol International model when validated by the </w:t>
      </w:r>
      <w:ins w:id="127" w:author="Oriol Bausà Peris" w:date="2020-01-02T14:20:00Z">
        <w:r w:rsidR="00885ACF">
          <w:t>PINT</w:t>
        </w:r>
      </w:ins>
      <w:del w:id="128" w:author="Oriol Bausà Peris" w:date="2020-01-02T14:20:00Z">
        <w:r w:rsidDel="00885ACF">
          <w:delText>models</w:delText>
        </w:r>
      </w:del>
      <w:r>
        <w:t xml:space="preserve"> artefacts alone. The documentation of the specification shall fulfil the following requirements.</w:t>
      </w:r>
    </w:p>
    <w:p w14:paraId="71DB7C07" w14:textId="77777777" w:rsidR="00784E18" w:rsidRPr="00784E18" w:rsidRDefault="00784E18" w:rsidP="0028761A">
      <w:pPr>
        <w:pStyle w:val="Textoindependiente"/>
        <w:numPr>
          <w:ilvl w:val="0"/>
          <w:numId w:val="27"/>
        </w:numPr>
      </w:pPr>
      <w:r w:rsidRPr="00784E18">
        <w:t>the specification shall clearly state what business functions and/or legal requirements it is intended to support;</w:t>
      </w:r>
    </w:p>
    <w:p w14:paraId="0C31FAC7" w14:textId="77777777" w:rsidR="00784E18" w:rsidRPr="00784E18" w:rsidRDefault="00784E18" w:rsidP="0028761A">
      <w:pPr>
        <w:pStyle w:val="Textoindependiente"/>
        <w:numPr>
          <w:ilvl w:val="0"/>
          <w:numId w:val="27"/>
        </w:numPr>
      </w:pPr>
      <w:r w:rsidRPr="00784E18">
        <w:t>the specification shall clearly state its issuer and responsible 'governor';</w:t>
      </w:r>
    </w:p>
    <w:p w14:paraId="746E5CDC" w14:textId="41D625E6" w:rsidR="00784E18" w:rsidRPr="00784E18" w:rsidRDefault="00784E18" w:rsidP="0028761A">
      <w:pPr>
        <w:pStyle w:val="Textoindependiente"/>
        <w:numPr>
          <w:ilvl w:val="0"/>
          <w:numId w:val="27"/>
        </w:numPr>
      </w:pPr>
      <w:r w:rsidRPr="00784E18">
        <w:lastRenderedPageBreak/>
        <w:t xml:space="preserve">the specification shall clearly state in what way </w:t>
      </w:r>
      <w:r w:rsidR="0028761A">
        <w:t>it differs from the Peppol International Invoicing model</w:t>
      </w:r>
      <w:r w:rsidRPr="00784E18">
        <w:t>, either by documenting the difference only or by specifically pointing out what the differences are;</w:t>
      </w:r>
    </w:p>
    <w:p w14:paraId="48ED6972" w14:textId="7A451DD8" w:rsidR="00784E18" w:rsidRPr="00784E18" w:rsidRDefault="00784E18" w:rsidP="0028761A">
      <w:pPr>
        <w:pStyle w:val="Textoindependiente"/>
        <w:numPr>
          <w:ilvl w:val="0"/>
          <w:numId w:val="27"/>
        </w:numPr>
      </w:pPr>
      <w:del w:id="129" w:author="Oriol Bausà Peris" w:date="2020-01-02T14:20:00Z">
        <w:r w:rsidRPr="00784E18" w:rsidDel="00885ACF">
          <w:delText xml:space="preserve">the </w:delText>
        </w:r>
      </w:del>
      <w:ins w:id="130" w:author="Oriol Bausà Peris" w:date="2020-01-02T14:20:00Z">
        <w:r w:rsidR="00885ACF">
          <w:t>any</w:t>
        </w:r>
        <w:r w:rsidR="00885ACF" w:rsidRPr="00784E18">
          <w:t xml:space="preserve"> </w:t>
        </w:r>
      </w:ins>
      <w:r w:rsidRPr="00784E18">
        <w:t xml:space="preserve">resulting invoice document instance shall be compliant to </w:t>
      </w:r>
      <w:r w:rsidR="0028761A">
        <w:t>Peppol International Model</w:t>
      </w:r>
      <w:r w:rsidRPr="00784E18">
        <w:t>.</w:t>
      </w:r>
    </w:p>
    <w:p w14:paraId="56F30843" w14:textId="1E0143D2" w:rsidR="00784E18" w:rsidRPr="00784E18" w:rsidRDefault="00784E18" w:rsidP="0028761A">
      <w:pPr>
        <w:pStyle w:val="Textoindependiente"/>
        <w:numPr>
          <w:ilvl w:val="0"/>
          <w:numId w:val="27"/>
        </w:numPr>
      </w:pPr>
      <w:r w:rsidRPr="00784E18">
        <w:t>the specification and, when relevant, its version shall be uniquely identifiable both for referencing and for identification in processing; (</w:t>
      </w:r>
      <w:r w:rsidR="0028761A">
        <w:t>specification</w:t>
      </w:r>
      <w:r w:rsidRPr="00784E18">
        <w:t xml:space="preserve"> id)</w:t>
      </w:r>
    </w:p>
    <w:p w14:paraId="4490E7FA" w14:textId="16CB2F40" w:rsidR="00784E18" w:rsidRPr="00784E18" w:rsidRDefault="00784E18" w:rsidP="0028761A">
      <w:pPr>
        <w:pStyle w:val="Textoindependiente"/>
        <w:numPr>
          <w:ilvl w:val="0"/>
          <w:numId w:val="27"/>
        </w:numPr>
      </w:pPr>
      <w:r w:rsidRPr="00784E18">
        <w:t xml:space="preserve">the specification shall state its underlying specifications (the </w:t>
      </w:r>
      <w:r w:rsidR="0028761A">
        <w:t>Peppol International model</w:t>
      </w:r>
      <w:r w:rsidRPr="00784E18">
        <w:t xml:space="preserve"> as well as other specifications that it may build upon);</w:t>
      </w:r>
    </w:p>
    <w:p w14:paraId="06204268" w14:textId="7DCD4467" w:rsidR="00784E18" w:rsidRPr="00784E18" w:rsidRDefault="00784E18" w:rsidP="0028761A">
      <w:pPr>
        <w:pStyle w:val="Textoindependiente"/>
        <w:numPr>
          <w:ilvl w:val="0"/>
          <w:numId w:val="27"/>
        </w:numPr>
      </w:pPr>
      <w:r w:rsidRPr="00784E18">
        <w:t>the syn</w:t>
      </w:r>
      <w:r w:rsidR="00915FA4">
        <w:t>tax</w:t>
      </w:r>
      <w:r w:rsidRPr="00784E18">
        <w:t xml:space="preserve"> binding of a specification shall follow the syn</w:t>
      </w:r>
      <w:r w:rsidR="00915FA4">
        <w:t>tax</w:t>
      </w:r>
      <w:r w:rsidRPr="00784E18">
        <w:t xml:space="preserve"> binding methodology defined in CEN/TS 16931-3-1.</w:t>
      </w:r>
    </w:p>
    <w:p w14:paraId="593CC68A" w14:textId="3EB0B329" w:rsidR="00784E18" w:rsidRPr="00784E18" w:rsidRDefault="00784E18" w:rsidP="0028761A">
      <w:pPr>
        <w:pStyle w:val="Ttulo3"/>
        <w:rPr>
          <w:lang w:val="is-IS"/>
        </w:rPr>
      </w:pPr>
      <w:bookmarkStart w:id="131" w:name="_Toc27677696"/>
      <w:r w:rsidRPr="00784E18">
        <w:t>Compliance of sending or receiving party</w:t>
      </w:r>
      <w:bookmarkEnd w:id="131"/>
    </w:p>
    <w:p w14:paraId="0B99930C" w14:textId="3171CFE6" w:rsidR="00784E18" w:rsidRPr="0028761A" w:rsidRDefault="00784E18" w:rsidP="0028761A">
      <w:pPr>
        <w:pStyle w:val="Textoindependiente"/>
        <w:numPr>
          <w:ilvl w:val="0"/>
          <w:numId w:val="27"/>
        </w:numPr>
      </w:pPr>
      <w:r w:rsidRPr="00784E18">
        <w:t xml:space="preserve">A receiving party may only claim compliance to the </w:t>
      </w:r>
      <w:r w:rsidR="0028761A">
        <w:t>Peppol international model</w:t>
      </w:r>
      <w:r w:rsidRPr="00784E18">
        <w:t xml:space="preserve"> if he accepts</w:t>
      </w:r>
      <w:r w:rsidR="00915FA4">
        <w:t xml:space="preserve"> all</w:t>
      </w:r>
      <w:r w:rsidRPr="00784E18">
        <w:t xml:space="preserve"> invoices that comply with the </w:t>
      </w:r>
      <w:r w:rsidR="00915FA4">
        <w:t>rules of the Peppol International Invoice when applied without any specialized rules</w:t>
      </w:r>
      <w:r w:rsidRPr="00784E18">
        <w:t>.</w:t>
      </w:r>
      <w:ins w:id="132" w:author="Oriol Bausà Peris" w:date="2020-01-02T14:21:00Z">
        <w:r w:rsidR="00885ACF">
          <w:t xml:space="preserve"> This means that he shall be able to receive from any speciali</w:t>
        </w:r>
      </w:ins>
      <w:ins w:id="133" w:author="Oriol Bausà Peris" w:date="2020-01-02T14:22:00Z">
        <w:r w:rsidR="00885ACF">
          <w:t xml:space="preserve">zed implementation of the </w:t>
        </w:r>
        <w:proofErr w:type="spellStart"/>
        <w:r w:rsidR="00885ACF">
          <w:t>Peppol</w:t>
        </w:r>
        <w:proofErr w:type="spellEnd"/>
        <w:r w:rsidR="00885ACF">
          <w:t xml:space="preserve"> international model.</w:t>
        </w:r>
      </w:ins>
    </w:p>
    <w:p w14:paraId="1DAAF0F4" w14:textId="1C4C3590" w:rsidR="00784E18" w:rsidRPr="0028761A" w:rsidRDefault="00784E18" w:rsidP="0028761A">
      <w:pPr>
        <w:pStyle w:val="Textoindependiente"/>
        <w:numPr>
          <w:ilvl w:val="0"/>
          <w:numId w:val="27"/>
        </w:numPr>
      </w:pPr>
      <w:r w:rsidRPr="00784E18">
        <w:t>A sending party may claim compliance</w:t>
      </w:r>
      <w:r w:rsidR="00915FA4">
        <w:t xml:space="preserve"> to the Peppol International model if he sends invoices that comply with </w:t>
      </w:r>
      <w:r w:rsidR="00915FA4" w:rsidRPr="00784E18">
        <w:t xml:space="preserve">the </w:t>
      </w:r>
      <w:r w:rsidR="00915FA4">
        <w:t xml:space="preserve">rules of the Peppol International Invoice when applied without any specialized rules even if that document may at the same time comply </w:t>
      </w:r>
      <w:del w:id="134" w:author="Oriol Bausà Peris" w:date="2020-01-02T14:22:00Z">
        <w:r w:rsidR="00915FA4" w:rsidDel="00885ACF">
          <w:delText xml:space="preserve">the </w:delText>
        </w:r>
      </w:del>
      <w:r w:rsidR="00915FA4">
        <w:t>a</w:t>
      </w:r>
      <w:ins w:id="135" w:author="Oriol Bausà Peris" w:date="2020-01-02T14:22:00Z">
        <w:r w:rsidR="00885ACF">
          <w:t>ny</w:t>
        </w:r>
      </w:ins>
      <w:r w:rsidR="00915FA4">
        <w:t xml:space="preserve"> set of specialized rules.</w:t>
      </w:r>
    </w:p>
    <w:p w14:paraId="41EA7FF5" w14:textId="1BD60D27" w:rsidR="00784E18" w:rsidRPr="00784E18" w:rsidRDefault="00784E18" w:rsidP="0028761A">
      <w:pPr>
        <w:pStyle w:val="Ttulo3"/>
        <w:rPr>
          <w:lang w:val="is-IS"/>
        </w:rPr>
      </w:pPr>
      <w:bookmarkStart w:id="136" w:name="_Toc27677697"/>
      <w:r w:rsidRPr="00784E18">
        <w:t>Compliance of an invoice document instance</w:t>
      </w:r>
      <w:bookmarkEnd w:id="136"/>
    </w:p>
    <w:p w14:paraId="403A0734" w14:textId="6B0C1874" w:rsidR="003336F0" w:rsidRPr="003336F0" w:rsidRDefault="00784E18" w:rsidP="0028761A">
      <w:pPr>
        <w:pStyle w:val="Textoindependiente"/>
        <w:numPr>
          <w:ilvl w:val="0"/>
          <w:numId w:val="27"/>
        </w:numPr>
      </w:pPr>
      <w:r w:rsidRPr="00784E18">
        <w:t xml:space="preserve">An invoice document instance is compliant to the PINT model if it respects all rules </w:t>
      </w:r>
      <w:r w:rsidR="00915FA4">
        <w:t xml:space="preserve">as they are </w:t>
      </w:r>
      <w:r w:rsidRPr="00784E18">
        <w:t>defined for the shared part</w:t>
      </w:r>
      <w:r w:rsidR="00915FA4">
        <w:t xml:space="preserve"> </w:t>
      </w:r>
      <w:commentRangeStart w:id="137"/>
      <w:r w:rsidR="00915FA4">
        <w:t>and specialized rules that fit within the generalized specification of the aligned part.</w:t>
      </w:r>
      <w:commentRangeEnd w:id="137"/>
      <w:r w:rsidR="00885ACF">
        <w:rPr>
          <w:rStyle w:val="Refdecomentario"/>
        </w:rPr>
        <w:commentReference w:id="137"/>
      </w:r>
    </w:p>
    <w:p w14:paraId="341669B3" w14:textId="671DF456" w:rsidR="00784E18" w:rsidRDefault="001A314F" w:rsidP="00491BE8">
      <w:pPr>
        <w:pStyle w:val="Ttulo2"/>
      </w:pPr>
      <w:bookmarkStart w:id="138" w:name="_Toc27677698"/>
      <w:r>
        <w:t xml:space="preserve">Specification </w:t>
      </w:r>
      <w:r w:rsidR="00784E18">
        <w:t>identifier</w:t>
      </w:r>
      <w:bookmarkEnd w:id="138"/>
    </w:p>
    <w:p w14:paraId="5C5BED4D" w14:textId="77777777" w:rsidR="00885ACF" w:rsidRDefault="00885ACF" w:rsidP="00583D14">
      <w:pPr>
        <w:pStyle w:val="Textoindependiente"/>
        <w:rPr>
          <w:ins w:id="139" w:author="Oriol Bausà Peris" w:date="2020-01-02T14:24:00Z"/>
        </w:rPr>
      </w:pPr>
    </w:p>
    <w:p w14:paraId="7856C55C" w14:textId="29CB6AD0" w:rsidR="00583D14" w:rsidRDefault="00885ACF" w:rsidP="00583D14">
      <w:pPr>
        <w:pStyle w:val="Textoindependiente"/>
      </w:pPr>
      <w:ins w:id="140" w:author="Oriol Bausà Peris" w:date="2020-01-02T14:24:00Z">
        <w:r>
          <w:t>The PINT model contains a s</w:t>
        </w:r>
      </w:ins>
      <w:del w:id="141" w:author="Oriol Bausà Peris" w:date="2020-01-02T14:24:00Z">
        <w:r w:rsidR="001A314F" w:rsidRPr="001A314F" w:rsidDel="00885ACF">
          <w:delText>S</w:delText>
        </w:r>
      </w:del>
      <w:r w:rsidR="001A314F" w:rsidRPr="001A314F">
        <w:t>hared</w:t>
      </w:r>
      <w:ins w:id="142" w:author="Oriol Bausà Peris" w:date="2020-01-02T14:24:00Z">
        <w:r>
          <w:t xml:space="preserve"> </w:t>
        </w:r>
      </w:ins>
      <w:del w:id="143" w:author="Oriol Bausà Peris" w:date="2020-01-02T14:24:00Z">
        <w:r w:rsidR="001A314F" w:rsidRPr="001A314F" w:rsidDel="00885ACF">
          <w:tab/>
        </w:r>
      </w:del>
      <w:r w:rsidR="001A314F" w:rsidRPr="001A314F">
        <w:t>Specification identifier</w:t>
      </w:r>
      <w:r w:rsidR="001A314F">
        <w:t xml:space="preserve"> (</w:t>
      </w:r>
      <w:r w:rsidR="001A314F" w:rsidRPr="001A314F">
        <w:t>ibt-024</w:t>
      </w:r>
      <w:r w:rsidR="001A314F">
        <w:t xml:space="preserve">) </w:t>
      </w:r>
      <w:del w:id="144" w:author="Oriol Bausà Peris" w:date="2020-01-02T14:24:00Z">
        <w:r w:rsidR="001A314F" w:rsidDel="00885ACF">
          <w:delText xml:space="preserve">and </w:delText>
        </w:r>
      </w:del>
      <w:ins w:id="145" w:author="Oriol Bausà Peris" w:date="2020-01-02T14:24:00Z">
        <w:r>
          <w:t>that</w:t>
        </w:r>
        <w:r>
          <w:t xml:space="preserve"> </w:t>
        </w:r>
      </w:ins>
      <w:r w:rsidR="001A314F">
        <w:t>is mapped to the UBL syn</w:t>
      </w:r>
      <w:r w:rsidR="00915FA4">
        <w:t>tax</w:t>
      </w:r>
      <w:r w:rsidR="001A314F">
        <w:t xml:space="preserve"> element </w:t>
      </w:r>
      <w:proofErr w:type="spellStart"/>
      <w:r w:rsidR="001A314F">
        <w:t>cbc:CustomizationID</w:t>
      </w:r>
      <w:proofErr w:type="spellEnd"/>
      <w:r w:rsidR="001A314F">
        <w:t>.</w:t>
      </w:r>
    </w:p>
    <w:p w14:paraId="49F791F8" w14:textId="5B4224A7" w:rsidR="001A314F" w:rsidRDefault="001A314F" w:rsidP="00583D14">
      <w:pPr>
        <w:pStyle w:val="Textoindependiente"/>
      </w:pPr>
      <w:r>
        <w:t>This term identifies the exact specification that applies to each invoice document complies with and plays a key role in facilitating interoperability of the international invoice model.</w:t>
      </w:r>
    </w:p>
    <w:p w14:paraId="401F0519" w14:textId="7BCD78DD" w:rsidR="001A314F" w:rsidRDefault="001A314F" w:rsidP="00583D14">
      <w:pPr>
        <w:pStyle w:val="Textoindependiente"/>
      </w:pPr>
      <w:r>
        <w:t>The identifier must follow the following structure where for each specification the underlying specification is identified as well as it</w:t>
      </w:r>
      <w:ins w:id="146" w:author="Oriol Bausà Peris" w:date="2020-01-02T14:25:00Z">
        <w:r w:rsidR="00885ACF">
          <w:t>s</w:t>
        </w:r>
      </w:ins>
      <w:r>
        <w:t xml:space="preserve"> relation to that specification.</w:t>
      </w:r>
    </w:p>
    <w:p w14:paraId="4E36790D" w14:textId="238AEA4A" w:rsidR="001A314F" w:rsidRDefault="001A314F" w:rsidP="00F910A2">
      <w:pPr>
        <w:pStyle w:val="Textoindependiente"/>
        <w:jc w:val="center"/>
        <w:rPr>
          <w:i/>
          <w:iCs/>
        </w:rPr>
      </w:pPr>
      <w:r w:rsidRPr="00F910A2">
        <w:rPr>
          <w:i/>
          <w:iCs/>
        </w:rPr>
        <w:t>pint#</w:t>
      </w:r>
      <w:commentRangeStart w:id="147"/>
      <w:r w:rsidRPr="00F910A2">
        <w:rPr>
          <w:i/>
          <w:iCs/>
        </w:rPr>
        <w:t>compliant</w:t>
      </w:r>
      <w:commentRangeEnd w:id="147"/>
      <w:r w:rsidR="00885ACF">
        <w:rPr>
          <w:rStyle w:val="Refdecomentario"/>
        </w:rPr>
        <w:commentReference w:id="147"/>
      </w:r>
      <w:r w:rsidRPr="00F910A2">
        <w:rPr>
          <w:i/>
          <w:iCs/>
        </w:rPr>
        <w:t>#specialization</w:t>
      </w:r>
      <w:r w:rsidR="00F910A2" w:rsidRPr="00F910A2">
        <w:rPr>
          <w:i/>
          <w:iCs/>
        </w:rPr>
        <w:t>1#compliant#specialization2</w:t>
      </w:r>
    </w:p>
    <w:p w14:paraId="234AEADB" w14:textId="709EF44E" w:rsidR="00F910A2" w:rsidRDefault="00F910A2" w:rsidP="00F910A2">
      <w:pPr>
        <w:pStyle w:val="Textoindependiente"/>
      </w:pPr>
      <w:r>
        <w:t>Where:</w:t>
      </w:r>
    </w:p>
    <w:p w14:paraId="1D0F4C4C" w14:textId="2251E007" w:rsidR="00F910A2" w:rsidRDefault="00F910A2" w:rsidP="00F910A2">
      <w:pPr>
        <w:pStyle w:val="Textoindependiente"/>
        <w:ind w:left="1560" w:hanging="1560"/>
      </w:pPr>
      <w:r>
        <w:t>pint</w:t>
      </w:r>
      <w:r>
        <w:tab/>
        <w:t>the identifier for the international invoicing model.</w:t>
      </w:r>
    </w:p>
    <w:p w14:paraId="2D26B01C" w14:textId="71D2118F" w:rsidR="00F910A2" w:rsidRDefault="00F910A2" w:rsidP="00F910A2">
      <w:pPr>
        <w:pStyle w:val="Textoindependiente"/>
        <w:ind w:left="1560" w:hanging="1560"/>
      </w:pPr>
      <w:r>
        <w:t>compliant</w:t>
      </w:r>
      <w:r>
        <w:tab/>
        <w:t>indicates that the specialization, which identification follows is compliant to all rules specified in the under lying specification.</w:t>
      </w:r>
    </w:p>
    <w:p w14:paraId="22F88ABF" w14:textId="4E62EE27" w:rsidR="00F910A2" w:rsidRDefault="00F910A2" w:rsidP="00F910A2">
      <w:pPr>
        <w:pStyle w:val="Textoindependiente"/>
        <w:ind w:left="1560" w:hanging="1560"/>
      </w:pPr>
      <w:r>
        <w:t>specializ</w:t>
      </w:r>
      <w:ins w:id="148" w:author="Oriol Bausà Peris" w:date="2020-01-02T14:26:00Z">
        <w:r w:rsidR="00885ACF">
          <w:t>a</w:t>
        </w:r>
      </w:ins>
      <w:r>
        <w:t>tion1</w:t>
      </w:r>
      <w:r>
        <w:tab/>
        <w:t>is the identifier for the specialization that is based on the pint and compliant to it. The specialization can thus only restrict the underlying specification.</w:t>
      </w:r>
    </w:p>
    <w:p w14:paraId="3A683543" w14:textId="22026665" w:rsidR="00F910A2" w:rsidRDefault="00F910A2" w:rsidP="00F910A2">
      <w:pPr>
        <w:pStyle w:val="Textoindependiente"/>
        <w:ind w:left="1560" w:hanging="1560"/>
      </w:pPr>
      <w:r>
        <w:t>specialization2</w:t>
      </w:r>
      <w:r>
        <w:tab/>
        <w:t>a further restriction that is compliant to specialization 1 and thus also compliant to the pint.</w:t>
      </w:r>
    </w:p>
    <w:p w14:paraId="7FEDF2AE" w14:textId="77777777" w:rsidR="00A7097F" w:rsidRDefault="00A7097F" w:rsidP="00A7097F">
      <w:pPr>
        <w:pStyle w:val="Textoindependiente"/>
      </w:pPr>
      <w:r>
        <w:t>Each identifier has at least three components separated by a colon</w:t>
      </w:r>
    </w:p>
    <w:p w14:paraId="6683FE89" w14:textId="77777777" w:rsidR="00A7097F" w:rsidRDefault="00A7097F" w:rsidP="00A7097F">
      <w:pPr>
        <w:pStyle w:val="Textoindependiente"/>
        <w:numPr>
          <w:ilvl w:val="0"/>
          <w:numId w:val="25"/>
        </w:numPr>
      </w:pPr>
      <w:r>
        <w:t>governing entities urn to facilitate uniqueness.</w:t>
      </w:r>
    </w:p>
    <w:p w14:paraId="70C8BB63" w14:textId="77777777" w:rsidR="00A7097F" w:rsidRDefault="00A7097F" w:rsidP="00A7097F">
      <w:pPr>
        <w:pStyle w:val="Textoindependiente"/>
        <w:numPr>
          <w:ilvl w:val="0"/>
          <w:numId w:val="25"/>
        </w:numPr>
      </w:pPr>
      <w:r>
        <w:t>a unique name or id for the specification</w:t>
      </w:r>
    </w:p>
    <w:p w14:paraId="5FC9BB33" w14:textId="77777777" w:rsidR="00A7097F" w:rsidRDefault="00A7097F" w:rsidP="00A7097F">
      <w:pPr>
        <w:pStyle w:val="Textoindependiente"/>
        <w:numPr>
          <w:ilvl w:val="0"/>
          <w:numId w:val="25"/>
        </w:numPr>
      </w:pPr>
      <w:r>
        <w:t>the major and minor version of the specification.</w:t>
      </w:r>
    </w:p>
    <w:p w14:paraId="511EFAF2" w14:textId="57946ED0" w:rsidR="00F910A2" w:rsidRDefault="00F910A2" w:rsidP="00F910A2">
      <w:pPr>
        <w:pStyle w:val="Ttulo3"/>
      </w:pPr>
      <w:bookmarkStart w:id="149" w:name="_Toc27677699"/>
      <w:r>
        <w:lastRenderedPageBreak/>
        <w:t>Example</w:t>
      </w:r>
      <w:r w:rsidR="00A7097F">
        <w:t>s</w:t>
      </w:r>
      <w:bookmarkEnd w:id="149"/>
    </w:p>
    <w:p w14:paraId="6F86D9D8" w14:textId="71D621CF" w:rsidR="00A7097F" w:rsidRPr="00C92525" w:rsidRDefault="00A7097F" w:rsidP="00C92525">
      <w:pPr>
        <w:pStyle w:val="Ttulo4"/>
      </w:pPr>
      <w:r w:rsidRPr="00C92525">
        <w:t>Europe</w:t>
      </w:r>
    </w:p>
    <w:p w14:paraId="231BA297" w14:textId="746C0849" w:rsidR="00F910A2" w:rsidRDefault="00A7097F" w:rsidP="00F910A2">
      <w:pPr>
        <w:pStyle w:val="Textoindependiente"/>
      </w:pPr>
      <w:r>
        <w:t>Peppol BIS Billing 3.0, a European specialization of the International invoicing model which is compliant to the EN 16931 standard for eInvoicing. As such it is a compliant CIUS.</w:t>
      </w:r>
    </w:p>
    <w:p w14:paraId="29806919" w14:textId="1E0FB8DC" w:rsidR="00F910A2" w:rsidRDefault="00F910A2" w:rsidP="00F910A2">
      <w:pPr>
        <w:pStyle w:val="Textoindependiente"/>
        <w:ind w:left="1701" w:hanging="1701"/>
      </w:pPr>
      <w:r>
        <w:t>pint</w:t>
      </w:r>
      <w:r>
        <w:tab/>
      </w:r>
      <w:r w:rsidRPr="00F910A2">
        <w:t>urn:peppol.eu</w:t>
      </w:r>
      <w:r>
        <w:t>:pint:3.0</w:t>
      </w:r>
    </w:p>
    <w:p w14:paraId="5C33A2DE" w14:textId="53EC8157" w:rsidR="00F910A2" w:rsidRPr="00E342F0" w:rsidRDefault="00F910A2" w:rsidP="00F910A2">
      <w:pPr>
        <w:pStyle w:val="Textoindependiente"/>
        <w:ind w:left="1701" w:hanging="1701"/>
        <w:rPr>
          <w:lang w:val="es-ES"/>
          <w:rPrChange w:id="150" w:author="Oriol Bausà Peris" w:date="2020-01-01T18:00:00Z">
            <w:rPr/>
          </w:rPrChange>
        </w:rPr>
      </w:pPr>
      <w:r w:rsidRPr="00E342F0">
        <w:rPr>
          <w:lang w:val="es-ES"/>
          <w:rPrChange w:id="151" w:author="Oriol Bausà Peris" w:date="2020-01-01T18:00:00Z">
            <w:rPr/>
          </w:rPrChange>
        </w:rPr>
        <w:t>EN 16931</w:t>
      </w:r>
      <w:r w:rsidRPr="00E342F0">
        <w:rPr>
          <w:lang w:val="es-ES"/>
          <w:rPrChange w:id="152" w:author="Oriol Bausà Peris" w:date="2020-01-01T18:00:00Z">
            <w:rPr/>
          </w:rPrChange>
        </w:rPr>
        <w:tab/>
        <w:t>urn:cen.eu:en16931:2017</w:t>
      </w:r>
    </w:p>
    <w:p w14:paraId="112D7BEA" w14:textId="6635E39E" w:rsidR="00F910A2" w:rsidRPr="00F910A2" w:rsidRDefault="00F910A2" w:rsidP="00F910A2">
      <w:pPr>
        <w:pStyle w:val="Textoindependiente"/>
        <w:ind w:left="1701" w:hanging="1701"/>
      </w:pPr>
      <w:proofErr w:type="spellStart"/>
      <w:r>
        <w:t>Peppol</w:t>
      </w:r>
      <w:proofErr w:type="spellEnd"/>
      <w:r>
        <w:t xml:space="preserve"> BIS 3.0</w:t>
      </w:r>
      <w:r>
        <w:tab/>
      </w:r>
      <w:r w:rsidRPr="00F910A2">
        <w:t>urn:fdc:peppol.eu:2017:poacc:billing:3.0</w:t>
      </w:r>
    </w:p>
    <w:p w14:paraId="2956D6EC" w14:textId="72CF3122" w:rsidR="00A7097F" w:rsidRDefault="00A7097F" w:rsidP="00A7097F">
      <w:pPr>
        <w:pStyle w:val="Textoindependiente"/>
      </w:pPr>
      <w:r>
        <w:t>The full specification identifier in the invoice instance is thus:</w:t>
      </w:r>
    </w:p>
    <w:p w14:paraId="119CD692" w14:textId="3EDBF0A5" w:rsidR="00A7097F" w:rsidRDefault="00A7097F" w:rsidP="00A7097F">
      <w:pPr>
        <w:pStyle w:val="Textoindependiente"/>
        <w:rPr>
          <w:i/>
          <w:iCs/>
          <w:sz w:val="18"/>
          <w:szCs w:val="20"/>
        </w:rPr>
      </w:pPr>
      <w:commentRangeStart w:id="153"/>
      <w:r w:rsidRPr="00A7097F">
        <w:rPr>
          <w:i/>
          <w:iCs/>
          <w:sz w:val="18"/>
          <w:szCs w:val="20"/>
        </w:rPr>
        <w:t>urn:peppol.eu:pint:3.0#compliant#urn:cen.eu:en16931:2017#compliant#urn:fdc:peppol.eu:2017:poacc:billing:3.0</w:t>
      </w:r>
      <w:commentRangeEnd w:id="153"/>
      <w:r w:rsidR="00885ACF">
        <w:rPr>
          <w:rStyle w:val="Refdecomentario"/>
        </w:rPr>
        <w:commentReference w:id="153"/>
      </w:r>
    </w:p>
    <w:p w14:paraId="16ABB9E5" w14:textId="2DB98895" w:rsidR="00A7097F" w:rsidRDefault="00A7097F" w:rsidP="00C92525">
      <w:pPr>
        <w:pStyle w:val="Ttulo4"/>
      </w:pPr>
      <w:r>
        <w:t>Singapore</w:t>
      </w:r>
    </w:p>
    <w:p w14:paraId="41B98988" w14:textId="49E4D5CD" w:rsidR="00A7097F" w:rsidRDefault="00A7097F" w:rsidP="00A7097F">
      <w:pPr>
        <w:pStyle w:val="Textoindependiente"/>
      </w:pPr>
      <w:r>
        <w:t>The Singapore invoice specification is a compliant specialization of the international invoicing model but it does not comply to the EN 16931 European eInvoicing standard. The relevant identifiers are as follows</w:t>
      </w:r>
    </w:p>
    <w:p w14:paraId="7C1461BE" w14:textId="77777777" w:rsidR="00A7097F" w:rsidRDefault="00A7097F" w:rsidP="00A7097F">
      <w:pPr>
        <w:pStyle w:val="Textoindependiente"/>
        <w:ind w:left="1701" w:hanging="1701"/>
      </w:pPr>
      <w:r>
        <w:t>pint</w:t>
      </w:r>
      <w:r>
        <w:tab/>
      </w:r>
      <w:r w:rsidRPr="00F910A2">
        <w:t>urn:peppol.eu</w:t>
      </w:r>
      <w:r>
        <w:t>:pint:3.0</w:t>
      </w:r>
    </w:p>
    <w:p w14:paraId="784F1A17" w14:textId="52548204" w:rsidR="00A7097F" w:rsidRPr="00F910A2" w:rsidRDefault="00A7097F" w:rsidP="00A7097F">
      <w:pPr>
        <w:pStyle w:val="Textoindependiente"/>
        <w:ind w:left="1701" w:hanging="1701"/>
      </w:pPr>
      <w:r>
        <w:t>SG Invoice</w:t>
      </w:r>
      <w:r>
        <w:tab/>
      </w:r>
      <w:bookmarkStart w:id="154" w:name="_Hlk27668545"/>
      <w:r w:rsidRPr="00A7097F">
        <w:t>urn:fdc:peppol.eu:2017:poacc:billing:international:sg:3</w:t>
      </w:r>
      <w:bookmarkEnd w:id="154"/>
    </w:p>
    <w:p w14:paraId="4DE59A37" w14:textId="77777777" w:rsidR="00A7097F" w:rsidRDefault="00A7097F" w:rsidP="00A7097F">
      <w:pPr>
        <w:pStyle w:val="Textoindependiente"/>
      </w:pPr>
      <w:r>
        <w:t>The full specification identifier in the invoice instance is thus:</w:t>
      </w:r>
    </w:p>
    <w:p w14:paraId="6D47E53B" w14:textId="4CD197F5" w:rsidR="00A7097F" w:rsidRPr="00A7097F" w:rsidRDefault="00A7097F" w:rsidP="00A7097F">
      <w:pPr>
        <w:pStyle w:val="Textoindependiente"/>
        <w:rPr>
          <w:i/>
          <w:iCs/>
        </w:rPr>
      </w:pPr>
      <w:r w:rsidRPr="00A7097F">
        <w:rPr>
          <w:i/>
          <w:iCs/>
        </w:rPr>
        <w:t>urn:peppol.eu:pint:3.0#compliant#urn:fdc:peppol.eu:2017:poacc:billing:international:sg:3</w:t>
      </w:r>
    </w:p>
    <w:p w14:paraId="44DA0E5A" w14:textId="6F3CDA01" w:rsidR="00A7097F" w:rsidRDefault="00A7097F" w:rsidP="00C92525">
      <w:pPr>
        <w:pStyle w:val="Ttulo4"/>
      </w:pPr>
      <w:r>
        <w:t>AUNZ</w:t>
      </w:r>
    </w:p>
    <w:p w14:paraId="7C656ABC" w14:textId="77777777" w:rsidR="00A7097F" w:rsidRDefault="00A7097F" w:rsidP="00A7097F">
      <w:pPr>
        <w:pStyle w:val="Textoindependiente"/>
      </w:pPr>
      <w:r>
        <w:t>The Singapore invoice specification is a compliant specialization of the international invoicing model but it does not comply to the EN 16931 European eInvoicing standard. The relevant identifiers are as follows</w:t>
      </w:r>
    </w:p>
    <w:p w14:paraId="59BC988B" w14:textId="77777777" w:rsidR="00A7097F" w:rsidRDefault="00A7097F" w:rsidP="00A7097F">
      <w:pPr>
        <w:pStyle w:val="Textoindependiente"/>
        <w:ind w:left="1701" w:hanging="1701"/>
      </w:pPr>
      <w:r>
        <w:t>pint</w:t>
      </w:r>
      <w:r>
        <w:tab/>
      </w:r>
      <w:r w:rsidRPr="00F910A2">
        <w:t>urn:peppol.eu</w:t>
      </w:r>
      <w:r>
        <w:t>:pint:3.0</w:t>
      </w:r>
    </w:p>
    <w:p w14:paraId="3334FC37" w14:textId="54BD7F96" w:rsidR="00A7097F" w:rsidRPr="00F910A2" w:rsidRDefault="006955FC" w:rsidP="00A7097F">
      <w:pPr>
        <w:pStyle w:val="Textoindependiente"/>
        <w:ind w:left="1701" w:hanging="1701"/>
      </w:pPr>
      <w:r>
        <w:t>AUNZ</w:t>
      </w:r>
      <w:r w:rsidR="00A7097F">
        <w:t xml:space="preserve"> Invoice</w:t>
      </w:r>
      <w:r w:rsidR="00A7097F">
        <w:tab/>
      </w:r>
      <w:r w:rsidRPr="006955FC">
        <w:t>urn:fdc:peppol.eu:2017:poacc:billing:international:aunz:3.n.n</w:t>
      </w:r>
    </w:p>
    <w:p w14:paraId="12BC9D27" w14:textId="77777777" w:rsidR="00A7097F" w:rsidRDefault="00A7097F" w:rsidP="00A7097F">
      <w:pPr>
        <w:pStyle w:val="Textoindependiente"/>
      </w:pPr>
      <w:r>
        <w:t>The full specification identifier in the invoice instance is thus:</w:t>
      </w:r>
    </w:p>
    <w:p w14:paraId="68E5AC78" w14:textId="33843C9A" w:rsidR="00A7097F" w:rsidRPr="00A7097F" w:rsidRDefault="00A7097F" w:rsidP="00A7097F">
      <w:pPr>
        <w:pStyle w:val="Textoindependiente"/>
        <w:rPr>
          <w:i/>
          <w:iCs/>
        </w:rPr>
      </w:pPr>
      <w:r w:rsidRPr="00A7097F">
        <w:rPr>
          <w:i/>
          <w:iCs/>
        </w:rPr>
        <w:t>urn:peppol.eu:pint:3.0#compliant#urn:fdc:peppol.eu:2017:poacc:billing:international:</w:t>
      </w:r>
      <w:r w:rsidR="006955FC">
        <w:rPr>
          <w:i/>
          <w:iCs/>
        </w:rPr>
        <w:t>aunz</w:t>
      </w:r>
      <w:r w:rsidRPr="00A7097F">
        <w:rPr>
          <w:i/>
          <w:iCs/>
        </w:rPr>
        <w:t>:3</w:t>
      </w:r>
    </w:p>
    <w:p w14:paraId="26643846" w14:textId="4F9FB828" w:rsidR="00784E18" w:rsidRDefault="006955FC" w:rsidP="006955FC">
      <w:pPr>
        <w:pStyle w:val="Ttulo3"/>
      </w:pPr>
      <w:bookmarkStart w:id="155" w:name="_Toc27677700"/>
      <w:r>
        <w:t>Interoperability</w:t>
      </w:r>
      <w:bookmarkEnd w:id="155"/>
    </w:p>
    <w:p w14:paraId="6E8AD738" w14:textId="76C5C8EE" w:rsidR="006955FC" w:rsidRDefault="006955FC" w:rsidP="006955FC">
      <w:pPr>
        <w:pStyle w:val="Textoindependiente"/>
      </w:pPr>
      <w:r>
        <w:t>The basis for the interoperability is:</w:t>
      </w:r>
    </w:p>
    <w:p w14:paraId="1CBA5849" w14:textId="0F79F374" w:rsidR="006955FC" w:rsidRDefault="006955FC" w:rsidP="006955FC">
      <w:pPr>
        <w:pStyle w:val="Cita"/>
      </w:pPr>
      <w:r>
        <w:t xml:space="preserve">A receiving party that can receive and process a document that is based on a given specification, can also receive and process any document that </w:t>
      </w:r>
      <w:ins w:id="156" w:author="Oriol Bausà Peris" w:date="2020-01-02T14:27:00Z">
        <w:r w:rsidR="00885ACF">
          <w:t xml:space="preserve">is </w:t>
        </w:r>
      </w:ins>
      <w:r>
        <w:t>based on a restricted version of that given specification.</w:t>
      </w:r>
    </w:p>
    <w:p w14:paraId="485D1E14" w14:textId="7957F2D4" w:rsidR="00137F31" w:rsidRDefault="006955FC" w:rsidP="00137F31">
      <w:pPr>
        <w:pStyle w:val="Textoindependiente"/>
      </w:pPr>
      <w:r>
        <w:t xml:space="preserve">This means that if a receiver </w:t>
      </w:r>
      <w:r w:rsidR="00A80C79">
        <w:t>can</w:t>
      </w:r>
      <w:r>
        <w:t xml:space="preserve"> receive and process all documents that comply to the </w:t>
      </w:r>
      <w:r w:rsidR="00A80C79">
        <w:t xml:space="preserve">Peppol international invoicing model can also receive and process any specification that is compliant to </w:t>
      </w:r>
      <w:del w:id="157" w:author="Oriol Bausà Peris" w:date="2020-01-02T14:28:00Z">
        <w:r w:rsidR="00A80C79" w:rsidDel="00885ACF">
          <w:delText>the pint</w:delText>
        </w:r>
      </w:del>
      <w:ins w:id="158" w:author="Oriol Bausà Peris" w:date="2020-01-02T14:28:00Z">
        <w:r w:rsidR="00885ACF">
          <w:t>it</w:t>
        </w:r>
      </w:ins>
      <w:r w:rsidR="00A80C79">
        <w:t>.</w:t>
      </w:r>
    </w:p>
    <w:p w14:paraId="529D9095" w14:textId="0C8FE7E4" w:rsidR="00137F31" w:rsidRDefault="00137F31" w:rsidP="00137F31">
      <w:pPr>
        <w:pStyle w:val="Textoindependiente"/>
      </w:pPr>
      <w:r>
        <w:t>A sending party who operates in a legal or sectoral domain can, by using any specification that enforces the rules of that domain while being compliant to the Peppol International invoicing model, send an invoice based on that specification to any receiver who can receive the Peppol International Invoicing model.</w:t>
      </w:r>
    </w:p>
    <w:p w14:paraId="07BFCDCE" w14:textId="38C267C5" w:rsidR="00137F31" w:rsidRDefault="00137F31" w:rsidP="00137F31">
      <w:pPr>
        <w:pStyle w:val="Textoindependiente"/>
      </w:pPr>
      <w:r>
        <w:t xml:space="preserve">When validating the outgoing message, the sender uses the validation artefacts that are relevant for the specification that he is using. When receiving the incoming </w:t>
      </w:r>
      <w:r w:rsidR="0028761A">
        <w:t>message,</w:t>
      </w:r>
      <w:r>
        <w:t xml:space="preserve"> the receiver validates </w:t>
      </w:r>
      <w:ins w:id="159" w:author="Oriol Bausà Peris" w:date="2020-01-02T14:30:00Z">
        <w:r w:rsidR="00AD52AA">
          <w:t xml:space="preserve">according </w:t>
        </w:r>
      </w:ins>
      <w:ins w:id="160" w:author="Oriol Bausà Peris" w:date="2020-01-02T14:31:00Z">
        <w:r w:rsidR="00AD52AA">
          <w:t>to</w:t>
        </w:r>
      </w:ins>
      <w:ins w:id="161" w:author="Oriol Bausà Peris" w:date="2020-01-02T14:30:00Z">
        <w:r w:rsidR="00AD52AA">
          <w:t xml:space="preserve"> the specification identifier. If he cannot validate using the complete specification identifier</w:t>
        </w:r>
      </w:ins>
      <w:ins w:id="162" w:author="Oriol Bausà Peris" w:date="2020-01-02T14:31:00Z">
        <w:r w:rsidR="00AD52AA">
          <w:t xml:space="preserve"> because the messa</w:t>
        </w:r>
      </w:ins>
      <w:ins w:id="163" w:author="Oriol Bausà Peris" w:date="2020-01-02T14:32:00Z">
        <w:r w:rsidR="00AD52AA">
          <w:t>ges comes from a different jurisdiction or sector</w:t>
        </w:r>
      </w:ins>
      <w:ins w:id="164" w:author="Oriol Bausà Peris" w:date="2020-01-02T14:30:00Z">
        <w:r w:rsidR="00AD52AA">
          <w:t xml:space="preserve">, </w:t>
        </w:r>
      </w:ins>
      <w:ins w:id="165" w:author="Oriol Bausà Peris" w:date="2020-01-02T14:32:00Z">
        <w:r w:rsidR="00AD52AA">
          <w:t>t</w:t>
        </w:r>
      </w:ins>
      <w:ins w:id="166" w:author="Oriol Bausà Peris" w:date="2020-01-02T14:31:00Z">
        <w:r w:rsidR="00AD52AA">
          <w:t xml:space="preserve">he </w:t>
        </w:r>
      </w:ins>
      <w:ins w:id="167" w:author="Oriol Bausà Peris" w:date="2020-01-02T14:32:00Z">
        <w:r w:rsidR="00AD52AA">
          <w:t xml:space="preserve">receiver </w:t>
        </w:r>
      </w:ins>
      <w:ins w:id="168" w:author="Oriol Bausà Peris" w:date="2020-01-02T14:31:00Z">
        <w:r w:rsidR="00AD52AA">
          <w:t xml:space="preserve">must validate </w:t>
        </w:r>
      </w:ins>
      <w:ins w:id="169" w:author="Oriol Bausà Peris" w:date="2020-01-02T14:32:00Z">
        <w:r w:rsidR="00AD52AA">
          <w:t>using</w:t>
        </w:r>
      </w:ins>
      <w:ins w:id="170" w:author="Oriol Bausà Peris" w:date="2020-01-02T14:31:00Z">
        <w:r w:rsidR="00AD52AA">
          <w:t xml:space="preserve"> the upper level, </w:t>
        </w:r>
      </w:ins>
      <w:ins w:id="171" w:author="Oriol Bausà Peris" w:date="2020-01-02T14:32:00Z">
        <w:r w:rsidR="00AD52AA">
          <w:t xml:space="preserve">ending up using only </w:t>
        </w:r>
      </w:ins>
      <w:ins w:id="172" w:author="Oriol Bausà Peris" w:date="2020-01-02T14:31:00Z">
        <w:r w:rsidR="00AD52AA">
          <w:t>with</w:t>
        </w:r>
      </w:ins>
      <w:del w:id="173" w:author="Oriol Bausà Peris" w:date="2020-01-02T14:31:00Z">
        <w:r w:rsidDel="00AD52AA">
          <w:delText>with only</w:delText>
        </w:r>
      </w:del>
      <w:r>
        <w:t xml:space="preserve"> the rules defined</w:t>
      </w:r>
      <w:ins w:id="174" w:author="Oriol Bausà Peris" w:date="2020-01-02T14:30:00Z">
        <w:r w:rsidR="00885ACF">
          <w:t xml:space="preserve"> </w:t>
        </w:r>
      </w:ins>
      <w:r>
        <w:t xml:space="preserve"> in the international model.</w:t>
      </w:r>
    </w:p>
    <w:p w14:paraId="2CBDE261" w14:textId="34EC7693" w:rsidR="0028761A" w:rsidRPr="006955FC" w:rsidRDefault="0028761A" w:rsidP="00137F31">
      <w:pPr>
        <w:pStyle w:val="Textoindependiente"/>
      </w:pPr>
      <w:r>
        <w:t xml:space="preserve">If the receiver recognizes the full specification identifier of the incoming message, e.g. if he operates in the same domain or does regular trade with that domain, then the receiver can validate the incoming message using its relevant validation </w:t>
      </w:r>
      <w:del w:id="175" w:author="Oriol Bausà Peris" w:date="2020-01-02T14:33:00Z">
        <w:r w:rsidDel="00AD52AA">
          <w:delText>artifacts</w:delText>
        </w:r>
      </w:del>
      <w:ins w:id="176" w:author="Oriol Bausà Peris" w:date="2020-01-02T14:33:00Z">
        <w:r w:rsidR="00AD52AA">
          <w:t>artefacts</w:t>
        </w:r>
      </w:ins>
      <w:r>
        <w:t>.</w:t>
      </w:r>
    </w:p>
    <w:p w14:paraId="4B99CCA9" w14:textId="37DE0A77" w:rsidR="00784E18" w:rsidRDefault="00784E18" w:rsidP="00491BE8">
      <w:pPr>
        <w:pStyle w:val="Ttulo2"/>
      </w:pPr>
      <w:bookmarkStart w:id="177" w:name="_Toc27677701"/>
      <w:r>
        <w:t>Syn</w:t>
      </w:r>
      <w:r w:rsidR="00915FA4">
        <w:t>tax</w:t>
      </w:r>
      <w:r>
        <w:t xml:space="preserve"> binding</w:t>
      </w:r>
      <w:bookmarkEnd w:id="177"/>
    </w:p>
    <w:p w14:paraId="567D888C" w14:textId="4ADA9DAB" w:rsidR="0097121D" w:rsidRDefault="0097121D" w:rsidP="00583D14">
      <w:pPr>
        <w:pStyle w:val="Textoindependiente"/>
      </w:pPr>
      <w:r>
        <w:t xml:space="preserve">The </w:t>
      </w:r>
      <w:proofErr w:type="spellStart"/>
      <w:ins w:id="178" w:author="Oriol Bausà Peris" w:date="2020-01-02T14:34:00Z">
        <w:r w:rsidR="00AD52AA">
          <w:t>Peppol</w:t>
        </w:r>
        <w:proofErr w:type="spellEnd"/>
        <w:r w:rsidR="00AD52AA">
          <w:t xml:space="preserve"> </w:t>
        </w:r>
      </w:ins>
      <w:r>
        <w:t>international invoicing model is mapped to the UBL syn</w:t>
      </w:r>
      <w:r w:rsidR="00915FA4">
        <w:t>tax</w:t>
      </w:r>
      <w:r>
        <w:t xml:space="preserve"> version 2.1 or later. The mapping follows the</w:t>
      </w:r>
      <w:r w:rsidR="009326FA">
        <w:t xml:space="preserve"> </w:t>
      </w:r>
      <w:r w:rsidR="00583D14">
        <w:t xml:space="preserve">UBL 2.1 </w:t>
      </w:r>
      <w:r w:rsidR="009326FA">
        <w:t>syn</w:t>
      </w:r>
      <w:r w:rsidR="00915FA4">
        <w:t>tax</w:t>
      </w:r>
      <w:r w:rsidR="009326FA">
        <w:t xml:space="preserve"> binding </w:t>
      </w:r>
      <w:r w:rsidR="00583D14">
        <w:t>methodology</w:t>
      </w:r>
      <w:r w:rsidR="009326FA">
        <w:t xml:space="preserve"> defined in EN 169312</w:t>
      </w:r>
      <w:r w:rsidR="00583D14">
        <w:t xml:space="preserve"> – part 3 as applicable.</w:t>
      </w:r>
    </w:p>
    <w:p w14:paraId="6A4E6370" w14:textId="44215BB9" w:rsidR="00583D14" w:rsidRDefault="00583D14" w:rsidP="00784E18">
      <w:pPr>
        <w:pStyle w:val="Textoindependiente"/>
      </w:pPr>
      <w:r>
        <w:lastRenderedPageBreak/>
        <w:t>Syn</w:t>
      </w:r>
      <w:r w:rsidR="00915FA4">
        <w:t>tax</w:t>
      </w:r>
      <w:r>
        <w:t xml:space="preserve"> binding is defined to the syn</w:t>
      </w:r>
      <w:r w:rsidR="00915FA4">
        <w:t>tax</w:t>
      </w:r>
      <w:r>
        <w:t xml:space="preserve"> element within the document type. A compliant implementation of the mapping may use version 2.1 of UBL Invoice and Credit Note or a later backwards compatible version.</w:t>
      </w:r>
    </w:p>
    <w:p w14:paraId="578266C4" w14:textId="7DC36229" w:rsidR="00516DB8" w:rsidRPr="005D43CD" w:rsidRDefault="00516DB8" w:rsidP="00ED448C">
      <w:pPr>
        <w:pStyle w:val="Ttulo1"/>
      </w:pPr>
      <w:bookmarkStart w:id="179" w:name="_Toc27677702"/>
      <w:r w:rsidRPr="005D43CD">
        <w:t>Rules</w:t>
      </w:r>
      <w:bookmarkEnd w:id="179"/>
    </w:p>
    <w:p w14:paraId="0AD394C9" w14:textId="026EFFAE" w:rsidR="004C42F7" w:rsidRPr="005D43CD" w:rsidRDefault="00516DB8" w:rsidP="00516DB8">
      <w:pPr>
        <w:pStyle w:val="Textoindependiente"/>
      </w:pPr>
      <w:commentRangeStart w:id="180"/>
      <w:del w:id="181" w:author="Oriol Bausà Peris" w:date="2020-01-02T14:34:00Z">
        <w:r w:rsidRPr="005D43CD" w:rsidDel="00AD52AA">
          <w:delText xml:space="preserve">It was noted that it might be beneficial to separate the data model and the business rules in terms of detailed specification. </w:delText>
        </w:r>
      </w:del>
      <w:r w:rsidRPr="005D43CD">
        <w:t xml:space="preserve">A data element might be defined strictly but the implementer allowed more flexibility in applying rules than is currently allowed in </w:t>
      </w:r>
      <w:proofErr w:type="spellStart"/>
      <w:r w:rsidR="00A873F6" w:rsidRPr="005D43CD">
        <w:t>Peppol</w:t>
      </w:r>
      <w:proofErr w:type="spellEnd"/>
      <w:r w:rsidRPr="005D43CD">
        <w:t>.</w:t>
      </w:r>
      <w:commentRangeEnd w:id="180"/>
      <w:r w:rsidR="00AD52AA">
        <w:rPr>
          <w:rStyle w:val="Refdecomentario"/>
        </w:rPr>
        <w:commentReference w:id="180"/>
      </w:r>
    </w:p>
    <w:tbl>
      <w:tblPr>
        <w:tblStyle w:val="Tabladelista3-nfasis5"/>
        <w:tblW w:w="0" w:type="auto"/>
        <w:tblLook w:val="04A0" w:firstRow="1" w:lastRow="0" w:firstColumn="1" w:lastColumn="0" w:noHBand="0" w:noVBand="1"/>
      </w:tblPr>
      <w:tblGrid>
        <w:gridCol w:w="1413"/>
        <w:gridCol w:w="8209"/>
      </w:tblGrid>
      <w:tr w:rsidR="00A873F6" w:rsidRPr="005D43CD" w14:paraId="04D02334" w14:textId="77777777" w:rsidTr="00A873F6">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413" w:type="dxa"/>
            <w:hideMark/>
          </w:tcPr>
          <w:p w14:paraId="69B29A6C" w14:textId="4339BF8B" w:rsidR="00A873F6" w:rsidRPr="005D43CD" w:rsidRDefault="00A873F6" w:rsidP="00A873F6">
            <w:pPr>
              <w:pStyle w:val="Textoindependiente"/>
            </w:pPr>
            <w:r w:rsidRPr="005D43CD">
              <w:t>ID</w:t>
            </w:r>
          </w:p>
        </w:tc>
        <w:tc>
          <w:tcPr>
            <w:tcW w:w="8209" w:type="dxa"/>
            <w:hideMark/>
          </w:tcPr>
          <w:p w14:paraId="03DB080A" w14:textId="241C3051" w:rsidR="00A873F6" w:rsidRPr="005D43CD" w:rsidRDefault="00A873F6" w:rsidP="00A873F6">
            <w:pPr>
              <w:pStyle w:val="Textoindependiente"/>
              <w:cnfStyle w:val="100000000000" w:firstRow="1" w:lastRow="0" w:firstColumn="0" w:lastColumn="0" w:oddVBand="0" w:evenVBand="0" w:oddHBand="0" w:evenHBand="0" w:firstRowFirstColumn="0" w:firstRowLastColumn="0" w:lastRowFirstColumn="0" w:lastRowLastColumn="0"/>
            </w:pPr>
            <w:r w:rsidRPr="005D43CD">
              <w:t>Rule</w:t>
            </w:r>
          </w:p>
        </w:tc>
      </w:tr>
      <w:tr w:rsidR="00A873F6" w:rsidRPr="005D43CD" w14:paraId="2C33E09F"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340C7B2C" w14:textId="6753B289" w:rsidR="00A873F6" w:rsidRPr="005D43CD" w:rsidRDefault="009D6ACF" w:rsidP="00A873F6">
            <w:pPr>
              <w:pStyle w:val="Textoindependiente"/>
            </w:pPr>
            <w:r>
              <w:t>ibr-</w:t>
            </w:r>
            <w:r w:rsidR="00A873F6" w:rsidRPr="005D43CD">
              <w:t>01</w:t>
            </w:r>
          </w:p>
        </w:tc>
        <w:tc>
          <w:tcPr>
            <w:tcW w:w="8209" w:type="dxa"/>
          </w:tcPr>
          <w:p w14:paraId="5DDE1762" w14:textId="190CC3FF"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An Invoice shall have a Specification identifier (</w:t>
            </w:r>
            <w:r w:rsidR="009D6ACF">
              <w:t>ibt-</w:t>
            </w:r>
            <w:r w:rsidR="00D367E5">
              <w:t>0</w:t>
            </w:r>
            <w:r w:rsidRPr="005D43CD">
              <w:t>24).</w:t>
            </w:r>
          </w:p>
        </w:tc>
      </w:tr>
      <w:tr w:rsidR="00A873F6" w:rsidRPr="005D43CD" w14:paraId="0FB1790D"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3FE344E0" w14:textId="27602817" w:rsidR="00A873F6" w:rsidRPr="005D43CD" w:rsidRDefault="009D6ACF" w:rsidP="00A873F6">
            <w:pPr>
              <w:pStyle w:val="Textoindependiente"/>
            </w:pPr>
            <w:r>
              <w:t>ibr-</w:t>
            </w:r>
            <w:r w:rsidR="00A873F6" w:rsidRPr="005D43CD">
              <w:t>02</w:t>
            </w:r>
          </w:p>
        </w:tc>
        <w:tc>
          <w:tcPr>
            <w:tcW w:w="8209" w:type="dxa"/>
            <w:hideMark/>
          </w:tcPr>
          <w:p w14:paraId="0CD62E0E" w14:textId="1E7F1043"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r w:rsidRPr="005D43CD">
              <w:t>An Invoice shall have an Invoice number (</w:t>
            </w:r>
            <w:r w:rsidR="009D6ACF">
              <w:t>ibt-</w:t>
            </w:r>
            <w:r w:rsidR="00D367E5">
              <w:t>00</w:t>
            </w:r>
            <w:r w:rsidRPr="005D43CD">
              <w:t>1).</w:t>
            </w:r>
          </w:p>
        </w:tc>
      </w:tr>
      <w:tr w:rsidR="00A873F6" w:rsidRPr="005D43CD" w14:paraId="0C797EAA"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267D9069" w14:textId="19B44655" w:rsidR="00A873F6" w:rsidRPr="005D43CD" w:rsidRDefault="009D6ACF" w:rsidP="00A873F6">
            <w:pPr>
              <w:pStyle w:val="Textoindependiente"/>
            </w:pPr>
            <w:r>
              <w:t>ibr-</w:t>
            </w:r>
            <w:r w:rsidR="00A873F6" w:rsidRPr="005D43CD">
              <w:t>03</w:t>
            </w:r>
          </w:p>
        </w:tc>
        <w:tc>
          <w:tcPr>
            <w:tcW w:w="8209" w:type="dxa"/>
            <w:hideMark/>
          </w:tcPr>
          <w:p w14:paraId="3A19D7D3" w14:textId="05FBBAFA"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An Invoice shall have an Invoice issue date (</w:t>
            </w:r>
            <w:r w:rsidR="009D6ACF">
              <w:t>ibt-</w:t>
            </w:r>
            <w:r w:rsidR="00D367E5">
              <w:t>00</w:t>
            </w:r>
            <w:r w:rsidRPr="005D43CD">
              <w:t>2).</w:t>
            </w:r>
          </w:p>
        </w:tc>
      </w:tr>
      <w:tr w:rsidR="00A873F6" w:rsidRPr="005D43CD" w14:paraId="73C274B0"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2BFCFE66" w14:textId="3C33A395" w:rsidR="00A873F6" w:rsidRPr="005D43CD" w:rsidRDefault="009D6ACF" w:rsidP="00A873F6">
            <w:pPr>
              <w:pStyle w:val="Textoindependiente"/>
            </w:pPr>
            <w:r>
              <w:t>ibr-</w:t>
            </w:r>
            <w:r w:rsidR="00A873F6" w:rsidRPr="005D43CD">
              <w:t>04</w:t>
            </w:r>
          </w:p>
        </w:tc>
        <w:tc>
          <w:tcPr>
            <w:tcW w:w="8209" w:type="dxa"/>
            <w:hideMark/>
          </w:tcPr>
          <w:p w14:paraId="23B86334" w14:textId="3FDABD67"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r w:rsidRPr="005D43CD">
              <w:t>An Invoice shall have an Invoice type code (</w:t>
            </w:r>
            <w:r w:rsidR="009D6ACF">
              <w:t>ibt-</w:t>
            </w:r>
            <w:r w:rsidR="00D367E5">
              <w:t>00</w:t>
            </w:r>
            <w:r w:rsidRPr="005D43CD">
              <w:t>3).</w:t>
            </w:r>
          </w:p>
        </w:tc>
      </w:tr>
      <w:tr w:rsidR="00A873F6" w:rsidRPr="005D43CD" w14:paraId="0B79047C"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060389FD" w14:textId="2F27BFAD" w:rsidR="00A873F6" w:rsidRPr="005D43CD" w:rsidRDefault="009D6ACF" w:rsidP="00A873F6">
            <w:pPr>
              <w:pStyle w:val="Textoindependiente"/>
            </w:pPr>
            <w:r>
              <w:t>ibr-</w:t>
            </w:r>
            <w:r w:rsidR="00A873F6" w:rsidRPr="005D43CD">
              <w:t>05</w:t>
            </w:r>
          </w:p>
        </w:tc>
        <w:tc>
          <w:tcPr>
            <w:tcW w:w="8209" w:type="dxa"/>
            <w:hideMark/>
          </w:tcPr>
          <w:p w14:paraId="50D160BD" w14:textId="4921AF2B"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An Invoice shall have an Invoice currency code (</w:t>
            </w:r>
            <w:r w:rsidR="009D6ACF">
              <w:t>ibt-</w:t>
            </w:r>
            <w:r w:rsidR="00D367E5">
              <w:t>00</w:t>
            </w:r>
            <w:r w:rsidRPr="005D43CD">
              <w:t>5).</w:t>
            </w:r>
          </w:p>
        </w:tc>
      </w:tr>
      <w:tr w:rsidR="00A873F6" w:rsidRPr="005D43CD" w14:paraId="0DE8F468"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3CADCA03" w14:textId="14416B82" w:rsidR="00A873F6" w:rsidRPr="005D43CD" w:rsidRDefault="009D6ACF" w:rsidP="00A873F6">
            <w:pPr>
              <w:pStyle w:val="Textoindependiente"/>
            </w:pPr>
            <w:r>
              <w:t>ibr-</w:t>
            </w:r>
            <w:r w:rsidR="00A873F6" w:rsidRPr="005D43CD">
              <w:t>06</w:t>
            </w:r>
          </w:p>
        </w:tc>
        <w:tc>
          <w:tcPr>
            <w:tcW w:w="8209" w:type="dxa"/>
            <w:hideMark/>
          </w:tcPr>
          <w:p w14:paraId="722B9B12" w14:textId="2835EE8F"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r w:rsidRPr="005D43CD">
              <w:t>An Invoice shall contain the Seller name (</w:t>
            </w:r>
            <w:r w:rsidR="009D6ACF">
              <w:t>ibt-</w:t>
            </w:r>
            <w:r w:rsidR="00D367E5">
              <w:t>0</w:t>
            </w:r>
            <w:r w:rsidRPr="005D43CD">
              <w:t>27).</w:t>
            </w:r>
          </w:p>
        </w:tc>
      </w:tr>
      <w:tr w:rsidR="00A873F6" w:rsidRPr="005D43CD" w14:paraId="1FE75A1D"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3CF4FECA" w14:textId="4498691B" w:rsidR="00A873F6" w:rsidRPr="005D43CD" w:rsidRDefault="009D6ACF" w:rsidP="00A873F6">
            <w:pPr>
              <w:pStyle w:val="Textoindependiente"/>
            </w:pPr>
            <w:r>
              <w:t>ibr-</w:t>
            </w:r>
            <w:r w:rsidR="00A873F6" w:rsidRPr="005D43CD">
              <w:t>07</w:t>
            </w:r>
          </w:p>
        </w:tc>
        <w:tc>
          <w:tcPr>
            <w:tcW w:w="8209" w:type="dxa"/>
            <w:hideMark/>
          </w:tcPr>
          <w:p w14:paraId="1DDF7063" w14:textId="00315756"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An Invoice shall contain the Buyer name (</w:t>
            </w:r>
            <w:r w:rsidR="009D6ACF">
              <w:t>ibt-</w:t>
            </w:r>
            <w:r w:rsidR="00D367E5">
              <w:t>0</w:t>
            </w:r>
            <w:r w:rsidRPr="005D43CD">
              <w:t>44).</w:t>
            </w:r>
          </w:p>
        </w:tc>
      </w:tr>
      <w:tr w:rsidR="00A873F6" w:rsidRPr="005D43CD" w14:paraId="5CAD3B36"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0978BD57" w14:textId="2B7BE836" w:rsidR="00A873F6" w:rsidRPr="005D43CD" w:rsidRDefault="009D6ACF" w:rsidP="00A873F6">
            <w:pPr>
              <w:pStyle w:val="Textoindependiente"/>
            </w:pPr>
            <w:r>
              <w:t>ibr-</w:t>
            </w:r>
            <w:r w:rsidR="00A873F6" w:rsidRPr="005D43CD">
              <w:t>08</w:t>
            </w:r>
          </w:p>
        </w:tc>
        <w:tc>
          <w:tcPr>
            <w:tcW w:w="8209" w:type="dxa"/>
            <w:hideMark/>
          </w:tcPr>
          <w:p w14:paraId="78046BEC" w14:textId="3649F34A"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r w:rsidRPr="005D43CD">
              <w:t>An Invoice shall contain the Seller postal address (</w:t>
            </w:r>
            <w:r w:rsidR="005A5609">
              <w:t>ibg0</w:t>
            </w:r>
            <w:r w:rsidRPr="005D43CD">
              <w:t>5).</w:t>
            </w:r>
          </w:p>
        </w:tc>
      </w:tr>
      <w:tr w:rsidR="00A873F6" w:rsidRPr="005D43CD" w14:paraId="2B1FB7C7"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7CC577D5" w14:textId="3F8AA34B" w:rsidR="00A873F6" w:rsidRPr="005D43CD" w:rsidRDefault="009D6ACF" w:rsidP="00A873F6">
            <w:pPr>
              <w:pStyle w:val="Textoindependiente"/>
            </w:pPr>
            <w:r>
              <w:t>ibr-</w:t>
            </w:r>
            <w:r w:rsidR="00A873F6" w:rsidRPr="005D43CD">
              <w:t>09</w:t>
            </w:r>
          </w:p>
        </w:tc>
        <w:tc>
          <w:tcPr>
            <w:tcW w:w="8209" w:type="dxa"/>
            <w:hideMark/>
          </w:tcPr>
          <w:p w14:paraId="3E9311D4" w14:textId="3E8D5C0D"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The Seller postal address (</w:t>
            </w:r>
            <w:r w:rsidR="005A5609">
              <w:t>ibg0</w:t>
            </w:r>
            <w:r w:rsidRPr="005D43CD">
              <w:t>5) shall contain a Seller country code (</w:t>
            </w:r>
            <w:r w:rsidR="009D6ACF">
              <w:t>ibt-</w:t>
            </w:r>
            <w:r w:rsidR="00D367E5">
              <w:t>0</w:t>
            </w:r>
            <w:r w:rsidRPr="005D43CD">
              <w:t>40).</w:t>
            </w:r>
          </w:p>
        </w:tc>
      </w:tr>
      <w:tr w:rsidR="00A873F6" w:rsidRPr="005D43CD" w14:paraId="5AAC589C"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7ADA04E3" w14:textId="6306812B" w:rsidR="00A873F6" w:rsidRPr="005D43CD" w:rsidRDefault="009D6ACF" w:rsidP="00A873F6">
            <w:pPr>
              <w:pStyle w:val="Textoindependiente"/>
            </w:pPr>
            <w:r>
              <w:t>ibr-</w:t>
            </w:r>
            <w:r w:rsidR="00A873F6" w:rsidRPr="005D43CD">
              <w:t>10</w:t>
            </w:r>
          </w:p>
        </w:tc>
        <w:tc>
          <w:tcPr>
            <w:tcW w:w="8209" w:type="dxa"/>
            <w:hideMark/>
          </w:tcPr>
          <w:p w14:paraId="18FA7021" w14:textId="5A04D03E"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r w:rsidRPr="005D43CD">
              <w:t>An Invoice shall contain the Buyer postal address (</w:t>
            </w:r>
            <w:r w:rsidR="005A5609">
              <w:t>ibg0</w:t>
            </w:r>
            <w:r w:rsidRPr="005D43CD">
              <w:t>8).</w:t>
            </w:r>
          </w:p>
        </w:tc>
      </w:tr>
      <w:tr w:rsidR="00A873F6" w:rsidRPr="005D43CD" w14:paraId="4DEA0771"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20D04279" w14:textId="0ACEA90B" w:rsidR="00A873F6" w:rsidRPr="005D43CD" w:rsidRDefault="009D6ACF" w:rsidP="00A873F6">
            <w:pPr>
              <w:pStyle w:val="Textoindependiente"/>
            </w:pPr>
            <w:r>
              <w:t>ibr-</w:t>
            </w:r>
            <w:r w:rsidR="00A873F6" w:rsidRPr="005D43CD">
              <w:t>11</w:t>
            </w:r>
          </w:p>
        </w:tc>
        <w:tc>
          <w:tcPr>
            <w:tcW w:w="8209" w:type="dxa"/>
            <w:hideMark/>
          </w:tcPr>
          <w:p w14:paraId="7092E1B6" w14:textId="1E35BF07"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The Buyer postal address shall contain a Buyer country code (</w:t>
            </w:r>
            <w:r w:rsidR="009D6ACF">
              <w:t>ibt-</w:t>
            </w:r>
            <w:r w:rsidR="00D367E5">
              <w:t>0</w:t>
            </w:r>
            <w:r w:rsidRPr="005D43CD">
              <w:t>55).</w:t>
            </w:r>
          </w:p>
        </w:tc>
      </w:tr>
      <w:tr w:rsidR="00A873F6" w:rsidRPr="005D43CD" w14:paraId="54DF6B22"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262C4B80" w14:textId="3653BC7A" w:rsidR="00A873F6" w:rsidRPr="005D43CD" w:rsidRDefault="009D6ACF" w:rsidP="00A873F6">
            <w:pPr>
              <w:pStyle w:val="Textoindependiente"/>
            </w:pPr>
            <w:r>
              <w:t>ibr-</w:t>
            </w:r>
            <w:r w:rsidR="00A873F6" w:rsidRPr="005D43CD">
              <w:t>12</w:t>
            </w:r>
          </w:p>
        </w:tc>
        <w:tc>
          <w:tcPr>
            <w:tcW w:w="8209" w:type="dxa"/>
            <w:hideMark/>
          </w:tcPr>
          <w:p w14:paraId="0C5931FD" w14:textId="63AAC6FE"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r w:rsidRPr="005D43CD">
              <w:t>An Invoice shall have the Sum of Invoice line net amount (</w:t>
            </w:r>
            <w:r w:rsidR="009D6ACF">
              <w:t>ibt-</w:t>
            </w:r>
            <w:r w:rsidRPr="005D43CD">
              <w:t>106).</w:t>
            </w:r>
          </w:p>
        </w:tc>
      </w:tr>
      <w:tr w:rsidR="00A873F6" w:rsidRPr="005D43CD" w14:paraId="7E3BC98F"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1A1DE859" w14:textId="4E3E9781" w:rsidR="00A873F6" w:rsidRPr="005D43CD" w:rsidRDefault="009D6ACF" w:rsidP="00A873F6">
            <w:pPr>
              <w:pStyle w:val="Textoindependiente"/>
            </w:pPr>
            <w:r>
              <w:t>ibr-</w:t>
            </w:r>
            <w:r w:rsidR="00A873F6" w:rsidRPr="005D43CD">
              <w:t>13</w:t>
            </w:r>
          </w:p>
        </w:tc>
        <w:tc>
          <w:tcPr>
            <w:tcW w:w="8209" w:type="dxa"/>
            <w:hideMark/>
          </w:tcPr>
          <w:p w14:paraId="08674E84" w14:textId="04A99941"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 xml:space="preserve">An Invoice shall have the Invoice total amount without </w:t>
            </w:r>
            <w:r w:rsidR="00915FA4">
              <w:t>TAX</w:t>
            </w:r>
            <w:r w:rsidRPr="005D43CD">
              <w:t xml:space="preserve"> (</w:t>
            </w:r>
            <w:r w:rsidR="009D6ACF">
              <w:t>ibt-</w:t>
            </w:r>
            <w:r w:rsidRPr="005D43CD">
              <w:t>109).</w:t>
            </w:r>
          </w:p>
        </w:tc>
      </w:tr>
      <w:tr w:rsidR="00A873F6" w:rsidRPr="005D43CD" w14:paraId="74563D53"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56B06836" w14:textId="084C6716" w:rsidR="00A873F6" w:rsidRPr="005D43CD" w:rsidRDefault="009D6ACF" w:rsidP="00A873F6">
            <w:pPr>
              <w:pStyle w:val="Textoindependiente"/>
            </w:pPr>
            <w:r>
              <w:t>ibr-</w:t>
            </w:r>
            <w:r w:rsidR="00A873F6" w:rsidRPr="005D43CD">
              <w:t>14</w:t>
            </w:r>
          </w:p>
        </w:tc>
        <w:tc>
          <w:tcPr>
            <w:tcW w:w="8209" w:type="dxa"/>
            <w:hideMark/>
          </w:tcPr>
          <w:p w14:paraId="489AC3CC" w14:textId="4F885618"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commentRangeStart w:id="182"/>
            <w:r w:rsidRPr="005D43CD">
              <w:t xml:space="preserve">An Invoice shall have the Invoice total amount with </w:t>
            </w:r>
            <w:r w:rsidR="00915FA4">
              <w:t>TAX</w:t>
            </w:r>
            <w:r w:rsidRPr="005D43CD">
              <w:t xml:space="preserve"> (</w:t>
            </w:r>
            <w:r w:rsidR="009D6ACF">
              <w:t>ibt-</w:t>
            </w:r>
            <w:r w:rsidRPr="005D43CD">
              <w:t>112).</w:t>
            </w:r>
            <w:commentRangeEnd w:id="182"/>
            <w:r w:rsidR="00AD52AA">
              <w:rPr>
                <w:rStyle w:val="Refdecomentario"/>
              </w:rPr>
              <w:commentReference w:id="182"/>
            </w:r>
          </w:p>
        </w:tc>
      </w:tr>
      <w:tr w:rsidR="00A873F6" w:rsidRPr="005D43CD" w14:paraId="1B1AC303"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2B7B9FA6" w14:textId="15714807" w:rsidR="00A873F6" w:rsidRPr="005D43CD" w:rsidRDefault="009D6ACF" w:rsidP="00A873F6">
            <w:pPr>
              <w:pStyle w:val="Textoindependiente"/>
            </w:pPr>
            <w:r>
              <w:t>ibr-</w:t>
            </w:r>
            <w:r w:rsidR="00A873F6" w:rsidRPr="005D43CD">
              <w:t>15</w:t>
            </w:r>
          </w:p>
        </w:tc>
        <w:tc>
          <w:tcPr>
            <w:tcW w:w="8209" w:type="dxa"/>
            <w:hideMark/>
          </w:tcPr>
          <w:p w14:paraId="40A87EF1" w14:textId="50A38AE6"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An Invoice shall have the Amount due for payment (</w:t>
            </w:r>
            <w:r w:rsidR="009D6ACF">
              <w:t>ibt-</w:t>
            </w:r>
            <w:r w:rsidRPr="005D43CD">
              <w:t>115).</w:t>
            </w:r>
          </w:p>
        </w:tc>
      </w:tr>
      <w:tr w:rsidR="00A873F6" w:rsidRPr="005D43CD" w14:paraId="02708DC4"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6CB80D4C" w14:textId="29835B0B" w:rsidR="00A873F6" w:rsidRPr="005D43CD" w:rsidRDefault="009D6ACF" w:rsidP="00A873F6">
            <w:pPr>
              <w:pStyle w:val="Textoindependiente"/>
            </w:pPr>
            <w:r>
              <w:t>ibr-</w:t>
            </w:r>
            <w:r w:rsidR="00A873F6" w:rsidRPr="005D43CD">
              <w:t>16</w:t>
            </w:r>
          </w:p>
        </w:tc>
        <w:tc>
          <w:tcPr>
            <w:tcW w:w="8209" w:type="dxa"/>
            <w:hideMark/>
          </w:tcPr>
          <w:p w14:paraId="6BE31A30" w14:textId="29420986"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r w:rsidRPr="005D43CD">
              <w:t>An Invoice shall have at least one Invoice line (</w:t>
            </w:r>
            <w:r w:rsidR="005A5609">
              <w:t>ibg</w:t>
            </w:r>
            <w:r w:rsidRPr="005D43CD">
              <w:t>25).</w:t>
            </w:r>
          </w:p>
        </w:tc>
      </w:tr>
      <w:tr w:rsidR="00A873F6" w:rsidRPr="005D43CD" w14:paraId="1D9F937E"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32FB4217" w14:textId="0974E945" w:rsidR="00A873F6" w:rsidRPr="005D43CD" w:rsidRDefault="009D6ACF" w:rsidP="00A873F6">
            <w:pPr>
              <w:pStyle w:val="Textoindependiente"/>
            </w:pPr>
            <w:r>
              <w:t>ibr-</w:t>
            </w:r>
            <w:r w:rsidR="00A873F6" w:rsidRPr="005D43CD">
              <w:t>18</w:t>
            </w:r>
          </w:p>
        </w:tc>
        <w:tc>
          <w:tcPr>
            <w:tcW w:w="8209" w:type="dxa"/>
            <w:hideMark/>
          </w:tcPr>
          <w:p w14:paraId="6C233470" w14:textId="7B92907E"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 xml:space="preserve">The Seller </w:t>
            </w:r>
            <w:r w:rsidR="00915FA4">
              <w:t>tax</w:t>
            </w:r>
            <w:r w:rsidRPr="005D43CD">
              <w:t xml:space="preserve"> representative name (</w:t>
            </w:r>
            <w:r w:rsidR="009D6ACF">
              <w:t>ibt-</w:t>
            </w:r>
            <w:r w:rsidR="00D367E5">
              <w:t>0</w:t>
            </w:r>
            <w:r w:rsidRPr="005D43CD">
              <w:t>62) shall be provided in the Invoice, if the Seller (</w:t>
            </w:r>
            <w:r w:rsidR="003F5305">
              <w:t>ibg0</w:t>
            </w:r>
            <w:r w:rsidRPr="005D43CD">
              <w:t xml:space="preserve">4) has a Seller </w:t>
            </w:r>
            <w:r w:rsidR="00915FA4">
              <w:t>tax</w:t>
            </w:r>
            <w:r w:rsidRPr="005D43CD">
              <w:t xml:space="preserve"> representative party (</w:t>
            </w:r>
            <w:r w:rsidR="005A5609">
              <w:t>ibg</w:t>
            </w:r>
            <w:r w:rsidRPr="005D43CD">
              <w:t>11).</w:t>
            </w:r>
          </w:p>
        </w:tc>
      </w:tr>
      <w:tr w:rsidR="00A873F6" w:rsidRPr="005D43CD" w14:paraId="7B3B8750"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0DEA0458" w14:textId="70454AC1" w:rsidR="00A873F6" w:rsidRPr="005D43CD" w:rsidRDefault="009D6ACF" w:rsidP="00A873F6">
            <w:pPr>
              <w:pStyle w:val="Textoindependiente"/>
            </w:pPr>
            <w:r>
              <w:t>ibr-</w:t>
            </w:r>
            <w:r w:rsidR="00A873F6" w:rsidRPr="005D43CD">
              <w:t>19</w:t>
            </w:r>
          </w:p>
        </w:tc>
        <w:tc>
          <w:tcPr>
            <w:tcW w:w="8209" w:type="dxa"/>
            <w:hideMark/>
          </w:tcPr>
          <w:p w14:paraId="65B566F4" w14:textId="0B1B4056"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r w:rsidRPr="005D43CD">
              <w:t xml:space="preserve">The Seller </w:t>
            </w:r>
            <w:r w:rsidR="00915FA4">
              <w:t>tax</w:t>
            </w:r>
            <w:r w:rsidRPr="005D43CD">
              <w:t xml:space="preserve"> representative postal address (</w:t>
            </w:r>
            <w:r w:rsidR="005A5609">
              <w:t>ibg</w:t>
            </w:r>
            <w:r w:rsidRPr="005D43CD">
              <w:t>12) shall be provided in the Invoice, if the Seller (</w:t>
            </w:r>
            <w:r w:rsidR="005A5609">
              <w:t>ibg</w:t>
            </w:r>
            <w:r w:rsidR="003F5305">
              <w:t>0</w:t>
            </w:r>
            <w:r w:rsidRPr="005D43CD">
              <w:t xml:space="preserve">4) has a Seller </w:t>
            </w:r>
            <w:r w:rsidR="00915FA4">
              <w:t>tax</w:t>
            </w:r>
            <w:r w:rsidRPr="005D43CD">
              <w:t xml:space="preserve"> representative party (</w:t>
            </w:r>
            <w:r w:rsidR="005A5609">
              <w:t>ibg</w:t>
            </w:r>
            <w:r w:rsidRPr="005D43CD">
              <w:t>11).</w:t>
            </w:r>
          </w:p>
        </w:tc>
      </w:tr>
      <w:tr w:rsidR="00A873F6" w:rsidRPr="005D43CD" w14:paraId="52DDB626"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35C2FEC0" w14:textId="3414A5D1" w:rsidR="00A873F6" w:rsidRPr="005D43CD" w:rsidRDefault="009D6ACF" w:rsidP="00A873F6">
            <w:pPr>
              <w:pStyle w:val="Textoindependiente"/>
            </w:pPr>
            <w:r>
              <w:t>ibr-</w:t>
            </w:r>
            <w:r w:rsidR="00A873F6" w:rsidRPr="005D43CD">
              <w:t>20</w:t>
            </w:r>
          </w:p>
        </w:tc>
        <w:tc>
          <w:tcPr>
            <w:tcW w:w="8209" w:type="dxa"/>
            <w:hideMark/>
          </w:tcPr>
          <w:p w14:paraId="14B3DACD" w14:textId="1D15A31F"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 xml:space="preserve">The Seller </w:t>
            </w:r>
            <w:r w:rsidR="00915FA4">
              <w:t>tax</w:t>
            </w:r>
            <w:r w:rsidRPr="005D43CD">
              <w:t xml:space="preserve"> representative postal address (</w:t>
            </w:r>
            <w:r w:rsidR="005A5609">
              <w:t>ibg</w:t>
            </w:r>
            <w:r w:rsidRPr="005D43CD">
              <w:t xml:space="preserve">12) shall contain a </w:t>
            </w:r>
            <w:r w:rsidR="00915FA4">
              <w:t>Tax</w:t>
            </w:r>
            <w:r w:rsidRPr="005D43CD">
              <w:t xml:space="preserve"> representative country code (</w:t>
            </w:r>
            <w:r w:rsidR="009D6ACF">
              <w:t>ibt-</w:t>
            </w:r>
            <w:r w:rsidR="00D367E5">
              <w:t>0</w:t>
            </w:r>
            <w:r w:rsidRPr="005D43CD">
              <w:t>69), if the Seller (</w:t>
            </w:r>
            <w:r w:rsidR="003F5305">
              <w:t>ibg0</w:t>
            </w:r>
            <w:r w:rsidRPr="005D43CD">
              <w:t xml:space="preserve">4) has a Seller </w:t>
            </w:r>
            <w:r w:rsidR="00915FA4">
              <w:t>tax</w:t>
            </w:r>
            <w:r w:rsidRPr="005D43CD">
              <w:t xml:space="preserve"> representative party (</w:t>
            </w:r>
            <w:r w:rsidR="005A5609">
              <w:t>ibg</w:t>
            </w:r>
            <w:r w:rsidRPr="005D43CD">
              <w:t>11).</w:t>
            </w:r>
          </w:p>
        </w:tc>
      </w:tr>
      <w:tr w:rsidR="00A873F6" w:rsidRPr="005D43CD" w14:paraId="54795AD7"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1EA1BB2E" w14:textId="41966B4E" w:rsidR="00A873F6" w:rsidRPr="005D43CD" w:rsidRDefault="009D6ACF" w:rsidP="00A873F6">
            <w:pPr>
              <w:pStyle w:val="Textoindependiente"/>
            </w:pPr>
            <w:r>
              <w:t>ibr-</w:t>
            </w:r>
            <w:r w:rsidR="00A873F6" w:rsidRPr="005D43CD">
              <w:t>21</w:t>
            </w:r>
          </w:p>
        </w:tc>
        <w:tc>
          <w:tcPr>
            <w:tcW w:w="8209" w:type="dxa"/>
            <w:hideMark/>
          </w:tcPr>
          <w:p w14:paraId="3D96925A" w14:textId="0DFDA683"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r w:rsidRPr="005D43CD">
              <w:t>Each Invoice line (</w:t>
            </w:r>
            <w:r w:rsidR="005A5609">
              <w:t>ibg</w:t>
            </w:r>
            <w:r w:rsidRPr="005D43CD">
              <w:t>25) shall have an Invoice line identifier (</w:t>
            </w:r>
            <w:r w:rsidR="009D6ACF">
              <w:t>ibt-</w:t>
            </w:r>
            <w:r w:rsidRPr="005D43CD">
              <w:t>126).</w:t>
            </w:r>
          </w:p>
        </w:tc>
      </w:tr>
      <w:tr w:rsidR="00A873F6" w:rsidRPr="005D43CD" w14:paraId="523A56DD"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4E9EC345" w14:textId="760072A2" w:rsidR="00A873F6" w:rsidRPr="005D43CD" w:rsidRDefault="009D6ACF" w:rsidP="00A873F6">
            <w:pPr>
              <w:pStyle w:val="Textoindependiente"/>
            </w:pPr>
            <w:r>
              <w:t>ibr-</w:t>
            </w:r>
            <w:r w:rsidR="00A873F6" w:rsidRPr="005D43CD">
              <w:t>22</w:t>
            </w:r>
          </w:p>
        </w:tc>
        <w:tc>
          <w:tcPr>
            <w:tcW w:w="8209" w:type="dxa"/>
            <w:hideMark/>
          </w:tcPr>
          <w:p w14:paraId="3BB60DC0" w14:textId="5F32518A"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Each Invoice line (</w:t>
            </w:r>
            <w:r w:rsidR="005A5609">
              <w:t>ibg</w:t>
            </w:r>
            <w:r w:rsidRPr="005D43CD">
              <w:t>25) shall have an Invoiced quantity (</w:t>
            </w:r>
            <w:r w:rsidR="009D6ACF">
              <w:t>ibt-</w:t>
            </w:r>
            <w:r w:rsidRPr="005D43CD">
              <w:t>129).</w:t>
            </w:r>
          </w:p>
        </w:tc>
      </w:tr>
      <w:tr w:rsidR="00A873F6" w:rsidRPr="005D43CD" w14:paraId="5320B9E3"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23234D81" w14:textId="28F301B5" w:rsidR="00A873F6" w:rsidRPr="005D43CD" w:rsidRDefault="009D6ACF" w:rsidP="00A873F6">
            <w:pPr>
              <w:pStyle w:val="Textoindependiente"/>
            </w:pPr>
            <w:r>
              <w:t>ibr-</w:t>
            </w:r>
            <w:r w:rsidR="00A873F6" w:rsidRPr="005D43CD">
              <w:t>23</w:t>
            </w:r>
          </w:p>
        </w:tc>
        <w:tc>
          <w:tcPr>
            <w:tcW w:w="8209" w:type="dxa"/>
            <w:hideMark/>
          </w:tcPr>
          <w:p w14:paraId="1C6112F3" w14:textId="47873A4A"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r w:rsidRPr="005D43CD">
              <w:t>An Invoice line (</w:t>
            </w:r>
            <w:r w:rsidR="005A5609">
              <w:t>ibg</w:t>
            </w:r>
            <w:r w:rsidRPr="005D43CD">
              <w:t>25) shall have an Invoiced quantity unit of measure code (</w:t>
            </w:r>
            <w:r w:rsidR="009D6ACF">
              <w:t>ibt-</w:t>
            </w:r>
            <w:r w:rsidRPr="005D43CD">
              <w:t>130).</w:t>
            </w:r>
          </w:p>
        </w:tc>
      </w:tr>
      <w:tr w:rsidR="00A873F6" w:rsidRPr="005D43CD" w14:paraId="67161B70"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2988097D" w14:textId="34787EC8" w:rsidR="00A873F6" w:rsidRPr="005D43CD" w:rsidRDefault="009D6ACF" w:rsidP="00A873F6">
            <w:pPr>
              <w:pStyle w:val="Textoindependiente"/>
            </w:pPr>
            <w:r>
              <w:t>ibr-</w:t>
            </w:r>
            <w:r w:rsidR="00A873F6" w:rsidRPr="005D43CD">
              <w:t>24</w:t>
            </w:r>
          </w:p>
        </w:tc>
        <w:tc>
          <w:tcPr>
            <w:tcW w:w="8209" w:type="dxa"/>
            <w:hideMark/>
          </w:tcPr>
          <w:p w14:paraId="62E0D9F3" w14:textId="4303C134"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Each Invoice line (</w:t>
            </w:r>
            <w:r w:rsidR="005A5609">
              <w:t>ibg</w:t>
            </w:r>
            <w:r w:rsidRPr="005D43CD">
              <w:t>25) shall have an Invoice line net amount (</w:t>
            </w:r>
            <w:r w:rsidR="009D6ACF">
              <w:t>ibt-</w:t>
            </w:r>
            <w:r w:rsidRPr="005D43CD">
              <w:t>131).</w:t>
            </w:r>
          </w:p>
        </w:tc>
      </w:tr>
      <w:tr w:rsidR="00A873F6" w:rsidRPr="005D43CD" w14:paraId="1F32DF79"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5627818F" w14:textId="7BD79032" w:rsidR="00A873F6" w:rsidRPr="005D43CD" w:rsidRDefault="009D6ACF" w:rsidP="00A873F6">
            <w:pPr>
              <w:pStyle w:val="Textoindependiente"/>
            </w:pPr>
            <w:r>
              <w:t>ibr-</w:t>
            </w:r>
            <w:r w:rsidR="00A873F6" w:rsidRPr="005D43CD">
              <w:t>25</w:t>
            </w:r>
          </w:p>
        </w:tc>
        <w:tc>
          <w:tcPr>
            <w:tcW w:w="8209" w:type="dxa"/>
            <w:hideMark/>
          </w:tcPr>
          <w:p w14:paraId="44A23E0A" w14:textId="61A434CE"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r w:rsidRPr="005D43CD">
              <w:t>Each Invoice line (</w:t>
            </w:r>
            <w:r w:rsidR="005A5609">
              <w:t>ibg</w:t>
            </w:r>
            <w:r w:rsidRPr="005D43CD">
              <w:t>25) shall contain the Item name (</w:t>
            </w:r>
            <w:r w:rsidR="009D6ACF">
              <w:t>ibt-</w:t>
            </w:r>
            <w:r w:rsidRPr="005D43CD">
              <w:t>153).</w:t>
            </w:r>
          </w:p>
        </w:tc>
      </w:tr>
      <w:tr w:rsidR="00A873F6" w:rsidRPr="005D43CD" w14:paraId="0D7D210B"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7DB3F6A0" w14:textId="4F26CE94" w:rsidR="00A873F6" w:rsidRPr="005D43CD" w:rsidRDefault="009D6ACF" w:rsidP="00A873F6">
            <w:pPr>
              <w:pStyle w:val="Textoindependiente"/>
            </w:pPr>
            <w:r>
              <w:t>ibr-</w:t>
            </w:r>
            <w:r w:rsidR="00A873F6" w:rsidRPr="005D43CD">
              <w:t>26</w:t>
            </w:r>
          </w:p>
        </w:tc>
        <w:tc>
          <w:tcPr>
            <w:tcW w:w="8209" w:type="dxa"/>
            <w:hideMark/>
          </w:tcPr>
          <w:p w14:paraId="7C0957E0" w14:textId="2BE530C5"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Each Invoice line (</w:t>
            </w:r>
            <w:r w:rsidR="005A5609">
              <w:t>ibg</w:t>
            </w:r>
            <w:r w:rsidRPr="005D43CD">
              <w:t>25) shall contain the Item net price (</w:t>
            </w:r>
            <w:r w:rsidR="009D6ACF">
              <w:t>ibt-</w:t>
            </w:r>
            <w:r w:rsidRPr="005D43CD">
              <w:t>146).</w:t>
            </w:r>
          </w:p>
        </w:tc>
      </w:tr>
      <w:tr w:rsidR="00A873F6" w:rsidRPr="005D43CD" w14:paraId="04CCE529"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14694F6E" w14:textId="2AB9CF59" w:rsidR="00A873F6" w:rsidRPr="005D43CD" w:rsidRDefault="009D6ACF" w:rsidP="00A873F6">
            <w:pPr>
              <w:pStyle w:val="Textoindependiente"/>
            </w:pPr>
            <w:r>
              <w:t>ibr-</w:t>
            </w:r>
            <w:r w:rsidR="00A873F6" w:rsidRPr="005D43CD">
              <w:t>27</w:t>
            </w:r>
          </w:p>
        </w:tc>
        <w:tc>
          <w:tcPr>
            <w:tcW w:w="8209" w:type="dxa"/>
            <w:hideMark/>
          </w:tcPr>
          <w:p w14:paraId="2718FDCA" w14:textId="3AB94B99"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r w:rsidRPr="005D43CD">
              <w:t>The Item net price (</w:t>
            </w:r>
            <w:r w:rsidR="009D6ACF">
              <w:t>ibt-</w:t>
            </w:r>
            <w:r w:rsidRPr="005D43CD">
              <w:t>146) shall NOT be negative.</w:t>
            </w:r>
          </w:p>
        </w:tc>
      </w:tr>
      <w:tr w:rsidR="00A873F6" w:rsidRPr="005D43CD" w14:paraId="08134DD3"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438000E7" w14:textId="7FDDD2A1" w:rsidR="00A873F6" w:rsidRPr="005D43CD" w:rsidRDefault="009D6ACF" w:rsidP="00A873F6">
            <w:pPr>
              <w:pStyle w:val="Textoindependiente"/>
            </w:pPr>
            <w:r>
              <w:t>ibr-</w:t>
            </w:r>
            <w:r w:rsidR="00A873F6" w:rsidRPr="005D43CD">
              <w:t>28</w:t>
            </w:r>
          </w:p>
        </w:tc>
        <w:tc>
          <w:tcPr>
            <w:tcW w:w="8209" w:type="dxa"/>
            <w:hideMark/>
          </w:tcPr>
          <w:p w14:paraId="20AF81CD" w14:textId="22677B95"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The Item gross price (</w:t>
            </w:r>
            <w:r w:rsidR="009D6ACF">
              <w:t>ibt-</w:t>
            </w:r>
            <w:r w:rsidRPr="005D43CD">
              <w:t>148) shall NOT be negative.</w:t>
            </w:r>
          </w:p>
        </w:tc>
      </w:tr>
      <w:tr w:rsidR="00A873F6" w:rsidRPr="005D43CD" w14:paraId="6A34DD86"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679D3B8A" w14:textId="5121FF6D" w:rsidR="00A873F6" w:rsidRPr="005D43CD" w:rsidRDefault="009D6ACF" w:rsidP="00A873F6">
            <w:pPr>
              <w:pStyle w:val="Textoindependiente"/>
            </w:pPr>
            <w:r>
              <w:t>ibr-</w:t>
            </w:r>
            <w:r w:rsidR="00A873F6" w:rsidRPr="005D43CD">
              <w:t>29</w:t>
            </w:r>
          </w:p>
        </w:tc>
        <w:tc>
          <w:tcPr>
            <w:tcW w:w="8209" w:type="dxa"/>
            <w:hideMark/>
          </w:tcPr>
          <w:p w14:paraId="16021D90" w14:textId="327BD6A2"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r w:rsidRPr="005D43CD">
              <w:t>If both Invoicing period start date (</w:t>
            </w:r>
            <w:r w:rsidR="009D6ACF">
              <w:t>ibt-</w:t>
            </w:r>
            <w:r w:rsidR="00D367E5">
              <w:t>0</w:t>
            </w:r>
            <w:r w:rsidRPr="005D43CD">
              <w:t>73) and Invoicing period end date (</w:t>
            </w:r>
            <w:r w:rsidR="009D6ACF">
              <w:t>ibt-</w:t>
            </w:r>
            <w:r w:rsidR="00D367E5">
              <w:t>0</w:t>
            </w:r>
            <w:r w:rsidRPr="005D43CD">
              <w:t>74) are given then the Invoicing period end date (</w:t>
            </w:r>
            <w:r w:rsidR="009D6ACF">
              <w:t>ibt-</w:t>
            </w:r>
            <w:r w:rsidR="00D367E5">
              <w:t>0</w:t>
            </w:r>
            <w:r w:rsidRPr="005D43CD">
              <w:t>74) shall be later or equal to the Invoicing period start date (</w:t>
            </w:r>
            <w:r w:rsidR="009D6ACF">
              <w:t>ibt-</w:t>
            </w:r>
            <w:r w:rsidR="00D367E5">
              <w:t>0</w:t>
            </w:r>
            <w:r w:rsidRPr="005D43CD">
              <w:t>73).</w:t>
            </w:r>
          </w:p>
        </w:tc>
      </w:tr>
      <w:tr w:rsidR="00A873F6" w:rsidRPr="005D43CD" w14:paraId="6B7E6203"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09235113" w14:textId="56417465" w:rsidR="00A873F6" w:rsidRPr="005D43CD" w:rsidRDefault="009D6ACF" w:rsidP="00A873F6">
            <w:pPr>
              <w:pStyle w:val="Textoindependiente"/>
            </w:pPr>
            <w:r>
              <w:lastRenderedPageBreak/>
              <w:t>ibr-</w:t>
            </w:r>
            <w:r w:rsidR="00A873F6" w:rsidRPr="005D43CD">
              <w:t>30</w:t>
            </w:r>
          </w:p>
        </w:tc>
        <w:tc>
          <w:tcPr>
            <w:tcW w:w="8209" w:type="dxa"/>
            <w:hideMark/>
          </w:tcPr>
          <w:p w14:paraId="2AE9EEE4" w14:textId="778C0E60"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If both Invoice line period start date (</w:t>
            </w:r>
            <w:r w:rsidR="009D6ACF">
              <w:t>ibt-</w:t>
            </w:r>
            <w:r w:rsidRPr="005D43CD">
              <w:t>134) and Invoice line period end date (</w:t>
            </w:r>
            <w:r w:rsidR="009D6ACF">
              <w:t>ibt-</w:t>
            </w:r>
            <w:r w:rsidRPr="005D43CD">
              <w:t xml:space="preserve">135) are </w:t>
            </w:r>
            <w:r w:rsidR="005A5609" w:rsidRPr="005D43CD">
              <w:t>given,</w:t>
            </w:r>
            <w:r w:rsidRPr="005D43CD">
              <w:t xml:space="preserve"> then the Invoice line period end date (</w:t>
            </w:r>
            <w:r w:rsidR="009D6ACF">
              <w:t>ibt-</w:t>
            </w:r>
            <w:r w:rsidRPr="005D43CD">
              <w:t>135) shall be later or equal to the Invoice line period start date (</w:t>
            </w:r>
            <w:r w:rsidR="009D6ACF">
              <w:t>ibt-</w:t>
            </w:r>
            <w:r w:rsidRPr="005D43CD">
              <w:t>134).</w:t>
            </w:r>
          </w:p>
        </w:tc>
      </w:tr>
      <w:tr w:rsidR="00A873F6" w:rsidRPr="005D43CD" w14:paraId="215C061A"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6A830E57" w14:textId="3581FEA5" w:rsidR="00A873F6" w:rsidRPr="005D43CD" w:rsidRDefault="009D6ACF" w:rsidP="00A873F6">
            <w:pPr>
              <w:pStyle w:val="Textoindependiente"/>
            </w:pPr>
            <w:r>
              <w:t>ibr-</w:t>
            </w:r>
            <w:r w:rsidR="00A873F6" w:rsidRPr="005D43CD">
              <w:t>31</w:t>
            </w:r>
          </w:p>
        </w:tc>
        <w:tc>
          <w:tcPr>
            <w:tcW w:w="8209" w:type="dxa"/>
            <w:hideMark/>
          </w:tcPr>
          <w:p w14:paraId="40CA062F" w14:textId="3A4C82A7"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r w:rsidRPr="005D43CD">
              <w:t>Each Document level allowance (</w:t>
            </w:r>
            <w:r w:rsidR="005A5609">
              <w:t>ibg</w:t>
            </w:r>
            <w:r w:rsidRPr="005D43CD">
              <w:t>20) shall have a Document level allowance amount (</w:t>
            </w:r>
            <w:r w:rsidR="009D6ACF">
              <w:t>ibt-</w:t>
            </w:r>
            <w:r w:rsidR="00D367E5">
              <w:t>0</w:t>
            </w:r>
            <w:r w:rsidRPr="005D43CD">
              <w:t>92).</w:t>
            </w:r>
          </w:p>
        </w:tc>
      </w:tr>
      <w:tr w:rsidR="00A873F6" w:rsidRPr="005D43CD" w14:paraId="46A4D77F"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6262E2CB" w14:textId="09509E4C" w:rsidR="00A873F6" w:rsidRPr="005D43CD" w:rsidRDefault="009D6ACF" w:rsidP="00A873F6">
            <w:pPr>
              <w:pStyle w:val="Textoindependiente"/>
            </w:pPr>
            <w:r>
              <w:t>ibr-</w:t>
            </w:r>
            <w:r w:rsidR="00A873F6" w:rsidRPr="005D43CD">
              <w:t>33</w:t>
            </w:r>
          </w:p>
        </w:tc>
        <w:tc>
          <w:tcPr>
            <w:tcW w:w="8209" w:type="dxa"/>
            <w:hideMark/>
          </w:tcPr>
          <w:p w14:paraId="06A36D4D" w14:textId="1D225F76"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Each Document level allowance (</w:t>
            </w:r>
            <w:r w:rsidR="005A5609">
              <w:t>ibg</w:t>
            </w:r>
            <w:r w:rsidRPr="005D43CD">
              <w:t>20) shall have a Document level allowance reason (</w:t>
            </w:r>
            <w:r w:rsidR="009D6ACF">
              <w:t>ibt-</w:t>
            </w:r>
            <w:r w:rsidR="00D367E5">
              <w:t>0</w:t>
            </w:r>
            <w:r w:rsidRPr="005D43CD">
              <w:t>97) or a Document level allowance reason code (</w:t>
            </w:r>
            <w:r w:rsidR="009D6ACF">
              <w:t>ibt-</w:t>
            </w:r>
            <w:r w:rsidR="00D367E5">
              <w:t>0</w:t>
            </w:r>
            <w:r w:rsidRPr="005D43CD">
              <w:t>98).</w:t>
            </w:r>
          </w:p>
        </w:tc>
      </w:tr>
      <w:tr w:rsidR="00A873F6" w:rsidRPr="005D43CD" w14:paraId="51E4A6AF"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3CEC09A4" w14:textId="3DEA3E21" w:rsidR="00A873F6" w:rsidRPr="005D43CD" w:rsidRDefault="009D6ACF" w:rsidP="00A873F6">
            <w:pPr>
              <w:pStyle w:val="Textoindependiente"/>
            </w:pPr>
            <w:r>
              <w:t>ibr-</w:t>
            </w:r>
            <w:r w:rsidR="00A873F6" w:rsidRPr="005D43CD">
              <w:t>36</w:t>
            </w:r>
          </w:p>
        </w:tc>
        <w:tc>
          <w:tcPr>
            <w:tcW w:w="8209" w:type="dxa"/>
            <w:hideMark/>
          </w:tcPr>
          <w:p w14:paraId="463A9EA3" w14:textId="18539834"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r w:rsidRPr="005D43CD">
              <w:t>Each Document level charge (</w:t>
            </w:r>
            <w:r w:rsidR="005A5609">
              <w:t>ibg</w:t>
            </w:r>
            <w:r w:rsidRPr="005D43CD">
              <w:t>21) shall have a Document level charge amount (</w:t>
            </w:r>
            <w:r w:rsidR="009D6ACF">
              <w:t>ibt-</w:t>
            </w:r>
            <w:r w:rsidR="00D367E5">
              <w:t>0</w:t>
            </w:r>
            <w:r w:rsidRPr="005D43CD">
              <w:t>99).</w:t>
            </w:r>
          </w:p>
        </w:tc>
      </w:tr>
      <w:tr w:rsidR="00A873F6" w:rsidRPr="005D43CD" w14:paraId="490AEBA3"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4BDB6EC0" w14:textId="62E08A69" w:rsidR="00A873F6" w:rsidRPr="005D43CD" w:rsidRDefault="009D6ACF" w:rsidP="00A873F6">
            <w:pPr>
              <w:pStyle w:val="Textoindependiente"/>
            </w:pPr>
            <w:r>
              <w:t>ibr-</w:t>
            </w:r>
            <w:r w:rsidR="00A873F6" w:rsidRPr="005D43CD">
              <w:t>38</w:t>
            </w:r>
          </w:p>
        </w:tc>
        <w:tc>
          <w:tcPr>
            <w:tcW w:w="8209" w:type="dxa"/>
            <w:hideMark/>
          </w:tcPr>
          <w:p w14:paraId="3C349A29" w14:textId="6FE3AA7E"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Each Document level charge (</w:t>
            </w:r>
            <w:r w:rsidR="005A5609">
              <w:t>ibg</w:t>
            </w:r>
            <w:r w:rsidRPr="005D43CD">
              <w:t>21) shall have a Document level charge reason (</w:t>
            </w:r>
            <w:r w:rsidR="009D6ACF">
              <w:t>ibt-</w:t>
            </w:r>
            <w:r w:rsidRPr="005D43CD">
              <w:t>104) or a Document level charge reason code (</w:t>
            </w:r>
            <w:r w:rsidR="009D6ACF">
              <w:t>ibt-</w:t>
            </w:r>
            <w:r w:rsidRPr="005D43CD">
              <w:t>105).</w:t>
            </w:r>
          </w:p>
        </w:tc>
      </w:tr>
      <w:tr w:rsidR="00A873F6" w:rsidRPr="005D43CD" w14:paraId="2A25817C"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42FEB6C3" w14:textId="142E2A33" w:rsidR="00A873F6" w:rsidRPr="005D43CD" w:rsidRDefault="009D6ACF" w:rsidP="00A873F6">
            <w:pPr>
              <w:pStyle w:val="Textoindependiente"/>
            </w:pPr>
            <w:r>
              <w:t>ibr-</w:t>
            </w:r>
            <w:r w:rsidR="00A873F6" w:rsidRPr="005D43CD">
              <w:t>41</w:t>
            </w:r>
          </w:p>
        </w:tc>
        <w:tc>
          <w:tcPr>
            <w:tcW w:w="8209" w:type="dxa"/>
            <w:hideMark/>
          </w:tcPr>
          <w:p w14:paraId="40B63BEB" w14:textId="75EB1A14"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r w:rsidRPr="005D43CD">
              <w:t>Each Invoice line allowance (</w:t>
            </w:r>
            <w:r w:rsidR="005A5609">
              <w:t>ibg</w:t>
            </w:r>
            <w:r w:rsidRPr="005D43CD">
              <w:t>27) shall have an Invoice line allowance amount (</w:t>
            </w:r>
            <w:r w:rsidR="009D6ACF">
              <w:t>ibt-</w:t>
            </w:r>
            <w:r w:rsidRPr="005D43CD">
              <w:t>136).</w:t>
            </w:r>
          </w:p>
        </w:tc>
      </w:tr>
      <w:tr w:rsidR="00A873F6" w:rsidRPr="005D43CD" w14:paraId="61A64040"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7BE54716" w14:textId="3C17CF23" w:rsidR="00A873F6" w:rsidRPr="005D43CD" w:rsidRDefault="009D6ACF" w:rsidP="00A873F6">
            <w:pPr>
              <w:pStyle w:val="Textoindependiente"/>
            </w:pPr>
            <w:r>
              <w:t>ibr-</w:t>
            </w:r>
            <w:r w:rsidR="00A873F6" w:rsidRPr="005D43CD">
              <w:t>42</w:t>
            </w:r>
          </w:p>
        </w:tc>
        <w:tc>
          <w:tcPr>
            <w:tcW w:w="8209" w:type="dxa"/>
            <w:hideMark/>
          </w:tcPr>
          <w:p w14:paraId="25E51D6A" w14:textId="42171AF2"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Each Invoice line allowance (</w:t>
            </w:r>
            <w:r w:rsidR="005A5609">
              <w:t>ibg</w:t>
            </w:r>
            <w:r w:rsidRPr="005D43CD">
              <w:t>27) shall have an Invoice line allowance reason (</w:t>
            </w:r>
            <w:r w:rsidR="009D6ACF">
              <w:t>ibt-</w:t>
            </w:r>
            <w:r w:rsidRPr="005D43CD">
              <w:t>139) or an Invoice line allowance reason code (</w:t>
            </w:r>
            <w:r w:rsidR="009D6ACF">
              <w:t>ibt-</w:t>
            </w:r>
            <w:r w:rsidRPr="005D43CD">
              <w:t>140).</w:t>
            </w:r>
          </w:p>
        </w:tc>
      </w:tr>
      <w:tr w:rsidR="00A873F6" w:rsidRPr="005D43CD" w14:paraId="18AFD08E"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41FBC1CC" w14:textId="51BE2FCB" w:rsidR="00A873F6" w:rsidRPr="005D43CD" w:rsidRDefault="009D6ACF" w:rsidP="00A873F6">
            <w:pPr>
              <w:pStyle w:val="Textoindependiente"/>
            </w:pPr>
            <w:r>
              <w:t>ibr-</w:t>
            </w:r>
            <w:r w:rsidR="00A873F6" w:rsidRPr="005D43CD">
              <w:t>43</w:t>
            </w:r>
          </w:p>
        </w:tc>
        <w:tc>
          <w:tcPr>
            <w:tcW w:w="8209" w:type="dxa"/>
            <w:hideMark/>
          </w:tcPr>
          <w:p w14:paraId="7246942F" w14:textId="1FF501A8"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r w:rsidRPr="005D43CD">
              <w:t>Each Invoice line charge (</w:t>
            </w:r>
            <w:r w:rsidR="005A5609">
              <w:t>ibg</w:t>
            </w:r>
            <w:r w:rsidRPr="005D43CD">
              <w:t>28) shall have an Invoice line charge amount (</w:t>
            </w:r>
            <w:r w:rsidR="009D6ACF">
              <w:t>ibt-</w:t>
            </w:r>
            <w:r w:rsidRPr="005D43CD">
              <w:t>141).</w:t>
            </w:r>
          </w:p>
        </w:tc>
      </w:tr>
      <w:tr w:rsidR="00A873F6" w:rsidRPr="005D43CD" w14:paraId="0F221370"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2BE08645" w14:textId="1138A079" w:rsidR="00A873F6" w:rsidRPr="005D43CD" w:rsidRDefault="009D6ACF" w:rsidP="00A873F6">
            <w:pPr>
              <w:pStyle w:val="Textoindependiente"/>
            </w:pPr>
            <w:r>
              <w:t>ibr-</w:t>
            </w:r>
            <w:r w:rsidR="00A873F6" w:rsidRPr="005D43CD">
              <w:t>44</w:t>
            </w:r>
          </w:p>
        </w:tc>
        <w:tc>
          <w:tcPr>
            <w:tcW w:w="8209" w:type="dxa"/>
            <w:hideMark/>
          </w:tcPr>
          <w:p w14:paraId="5F8BBEC2" w14:textId="27FA5ABC"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Each Invoice line charge (</w:t>
            </w:r>
            <w:r w:rsidR="005A5609">
              <w:t>ibg</w:t>
            </w:r>
            <w:r w:rsidRPr="005D43CD">
              <w:t>28) shall have an Invoice line charge reason (</w:t>
            </w:r>
            <w:r w:rsidR="009D6ACF">
              <w:t>ibt-</w:t>
            </w:r>
            <w:r w:rsidRPr="005D43CD">
              <w:t>144) or an Invoice line charge reason code (</w:t>
            </w:r>
            <w:r w:rsidR="009D6ACF">
              <w:t>ibt-</w:t>
            </w:r>
            <w:r w:rsidRPr="005D43CD">
              <w:t>145).</w:t>
            </w:r>
          </w:p>
        </w:tc>
      </w:tr>
      <w:tr w:rsidR="00A873F6" w:rsidRPr="005D43CD" w14:paraId="5DABB8CE"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295065F0" w14:textId="3E789E7E" w:rsidR="00A873F6" w:rsidRPr="005D43CD" w:rsidRDefault="009D6ACF" w:rsidP="00A873F6">
            <w:pPr>
              <w:pStyle w:val="Textoindependiente"/>
            </w:pPr>
            <w:r>
              <w:t>ibr-</w:t>
            </w:r>
            <w:r w:rsidR="00A873F6" w:rsidRPr="005D43CD">
              <w:t>49</w:t>
            </w:r>
          </w:p>
        </w:tc>
        <w:tc>
          <w:tcPr>
            <w:tcW w:w="8209" w:type="dxa"/>
            <w:hideMark/>
          </w:tcPr>
          <w:p w14:paraId="0C636F26" w14:textId="6D478F3D"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r w:rsidRPr="005D43CD">
              <w:t>A Payment instruction (</w:t>
            </w:r>
            <w:r w:rsidR="005A5609">
              <w:t>ibg</w:t>
            </w:r>
            <w:r w:rsidRPr="005D43CD">
              <w:t>16) shall specify the Payment means type code (</w:t>
            </w:r>
            <w:r w:rsidR="009D6ACF">
              <w:t>ibt-</w:t>
            </w:r>
            <w:r w:rsidR="00D367E5">
              <w:t>0</w:t>
            </w:r>
            <w:r w:rsidRPr="005D43CD">
              <w:t>81).</w:t>
            </w:r>
          </w:p>
        </w:tc>
      </w:tr>
      <w:tr w:rsidR="00A873F6" w:rsidRPr="005D43CD" w14:paraId="2CEE466D"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1FDD92ED" w14:textId="287C420D" w:rsidR="00A873F6" w:rsidRPr="005D43CD" w:rsidRDefault="009D6ACF" w:rsidP="00A873F6">
            <w:pPr>
              <w:pStyle w:val="Textoindependiente"/>
            </w:pPr>
            <w:r>
              <w:t>ibr-</w:t>
            </w:r>
            <w:r w:rsidR="00A873F6" w:rsidRPr="005D43CD">
              <w:t>52</w:t>
            </w:r>
          </w:p>
        </w:tc>
        <w:tc>
          <w:tcPr>
            <w:tcW w:w="8209" w:type="dxa"/>
            <w:hideMark/>
          </w:tcPr>
          <w:p w14:paraId="125A4AA5" w14:textId="0C6B918A"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Each Additional supporting document (</w:t>
            </w:r>
            <w:r w:rsidR="005A5609">
              <w:t>ibg</w:t>
            </w:r>
            <w:r w:rsidRPr="005D43CD">
              <w:t>24) shall contain a Supporting document reference (</w:t>
            </w:r>
            <w:r w:rsidR="009D6ACF">
              <w:t>ibt-</w:t>
            </w:r>
            <w:r w:rsidRPr="005D43CD">
              <w:t>122).</w:t>
            </w:r>
          </w:p>
        </w:tc>
      </w:tr>
      <w:tr w:rsidR="00A873F6" w:rsidRPr="005D43CD" w14:paraId="524BC85B"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4C109D10" w14:textId="64202A7C" w:rsidR="00A873F6" w:rsidRPr="005D43CD" w:rsidRDefault="009D6ACF" w:rsidP="00A873F6">
            <w:pPr>
              <w:pStyle w:val="Textoindependiente"/>
            </w:pPr>
            <w:r>
              <w:t>ibr-</w:t>
            </w:r>
            <w:r w:rsidR="00A873F6" w:rsidRPr="005D43CD">
              <w:t>53</w:t>
            </w:r>
          </w:p>
        </w:tc>
        <w:tc>
          <w:tcPr>
            <w:tcW w:w="8209" w:type="dxa"/>
            <w:hideMark/>
          </w:tcPr>
          <w:p w14:paraId="34664402" w14:textId="73B7ECC3"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r w:rsidRPr="005D43CD">
              <w:t xml:space="preserve">If the </w:t>
            </w:r>
            <w:r w:rsidR="00915FA4">
              <w:t>TAX</w:t>
            </w:r>
            <w:r w:rsidRPr="005D43CD">
              <w:t xml:space="preserve"> accounting currency code (</w:t>
            </w:r>
            <w:r w:rsidR="009D6ACF">
              <w:t>ibt-</w:t>
            </w:r>
            <w:r w:rsidR="00D367E5">
              <w:t>00</w:t>
            </w:r>
            <w:r w:rsidRPr="005D43CD">
              <w:t xml:space="preserve">6) is present, then the Invoice total </w:t>
            </w:r>
            <w:r w:rsidR="00915FA4">
              <w:t>TAX</w:t>
            </w:r>
            <w:r w:rsidRPr="005D43CD">
              <w:t xml:space="preserve"> amount in accounting currency (</w:t>
            </w:r>
            <w:r w:rsidR="009D6ACF">
              <w:t>ibt-</w:t>
            </w:r>
            <w:r w:rsidRPr="005D43CD">
              <w:t>111) shall be provided.</w:t>
            </w:r>
          </w:p>
        </w:tc>
      </w:tr>
      <w:tr w:rsidR="00A873F6" w:rsidRPr="005D43CD" w14:paraId="047CA72A"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40523DC6" w14:textId="56191921" w:rsidR="00A873F6" w:rsidRPr="005D43CD" w:rsidRDefault="009D6ACF" w:rsidP="00A873F6">
            <w:pPr>
              <w:pStyle w:val="Textoindependiente"/>
            </w:pPr>
            <w:r>
              <w:t>ibr-</w:t>
            </w:r>
            <w:r w:rsidR="00A873F6" w:rsidRPr="005D43CD">
              <w:t>54</w:t>
            </w:r>
          </w:p>
        </w:tc>
        <w:tc>
          <w:tcPr>
            <w:tcW w:w="8209" w:type="dxa"/>
            <w:hideMark/>
          </w:tcPr>
          <w:p w14:paraId="2E18B24B" w14:textId="35778785"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Each Item attribute (</w:t>
            </w:r>
            <w:r w:rsidR="005A5609">
              <w:t>ibg</w:t>
            </w:r>
            <w:r w:rsidRPr="005D43CD">
              <w:t>32) shall contain an Item attribute name (</w:t>
            </w:r>
            <w:r w:rsidR="009D6ACF">
              <w:t>ibt-</w:t>
            </w:r>
            <w:r w:rsidRPr="005D43CD">
              <w:t>160) and an Item attribute value (</w:t>
            </w:r>
            <w:r w:rsidR="009D6ACF">
              <w:t>ibt-</w:t>
            </w:r>
            <w:r w:rsidRPr="005D43CD">
              <w:t>161).</w:t>
            </w:r>
          </w:p>
        </w:tc>
      </w:tr>
      <w:tr w:rsidR="00A873F6" w:rsidRPr="005D43CD" w14:paraId="1B73CAE0"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3D25A769" w14:textId="606A0E98" w:rsidR="00A873F6" w:rsidRPr="005D43CD" w:rsidRDefault="009D6ACF" w:rsidP="00A873F6">
            <w:pPr>
              <w:pStyle w:val="Textoindependiente"/>
            </w:pPr>
            <w:r>
              <w:t>ibr-</w:t>
            </w:r>
            <w:r w:rsidR="00A873F6" w:rsidRPr="005D43CD">
              <w:t>55</w:t>
            </w:r>
          </w:p>
        </w:tc>
        <w:tc>
          <w:tcPr>
            <w:tcW w:w="8209" w:type="dxa"/>
            <w:hideMark/>
          </w:tcPr>
          <w:p w14:paraId="689446FA" w14:textId="47128CFC"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r w:rsidRPr="005D43CD">
              <w:t>Each Preceding Invoice reference (</w:t>
            </w:r>
            <w:r w:rsidR="005A5609">
              <w:t>ibg</w:t>
            </w:r>
            <w:r w:rsidR="003F5305">
              <w:t>0</w:t>
            </w:r>
            <w:r w:rsidRPr="005D43CD">
              <w:t>3) shall contain a Preceding Invoice reference (</w:t>
            </w:r>
            <w:r w:rsidR="009D6ACF">
              <w:t>ibt-</w:t>
            </w:r>
            <w:r w:rsidR="00D367E5">
              <w:t>0</w:t>
            </w:r>
            <w:r w:rsidRPr="005D43CD">
              <w:t>25).</w:t>
            </w:r>
          </w:p>
        </w:tc>
      </w:tr>
      <w:tr w:rsidR="00A873F6" w:rsidRPr="005D43CD" w14:paraId="77460DF3"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443AB5FC" w14:textId="36755E99" w:rsidR="00A873F6" w:rsidRPr="005D43CD" w:rsidRDefault="009D6ACF" w:rsidP="00A873F6">
            <w:pPr>
              <w:pStyle w:val="Textoindependiente"/>
            </w:pPr>
            <w:r>
              <w:t>ibr-</w:t>
            </w:r>
            <w:r w:rsidR="00A873F6" w:rsidRPr="005D43CD">
              <w:t>56</w:t>
            </w:r>
          </w:p>
        </w:tc>
        <w:tc>
          <w:tcPr>
            <w:tcW w:w="8209" w:type="dxa"/>
            <w:hideMark/>
          </w:tcPr>
          <w:p w14:paraId="1B6470BF" w14:textId="28AC3F21"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 xml:space="preserve">Each Seller </w:t>
            </w:r>
            <w:r w:rsidR="00915FA4">
              <w:t>tax</w:t>
            </w:r>
            <w:r w:rsidRPr="005D43CD">
              <w:t xml:space="preserve"> representative party (</w:t>
            </w:r>
            <w:r w:rsidR="005A5609">
              <w:t>ibg</w:t>
            </w:r>
            <w:r w:rsidRPr="005D43CD">
              <w:t xml:space="preserve">11) shall have a Seller </w:t>
            </w:r>
            <w:r w:rsidR="00915FA4">
              <w:t>tax</w:t>
            </w:r>
            <w:r w:rsidRPr="005D43CD">
              <w:t xml:space="preserve"> representative </w:t>
            </w:r>
            <w:r w:rsidR="00915FA4">
              <w:t>TAX</w:t>
            </w:r>
            <w:r w:rsidRPr="005D43CD">
              <w:t xml:space="preserve"> identifier (</w:t>
            </w:r>
            <w:r w:rsidR="009D6ACF">
              <w:t>ibt-</w:t>
            </w:r>
            <w:r w:rsidR="00D367E5">
              <w:t>0</w:t>
            </w:r>
            <w:r w:rsidRPr="005D43CD">
              <w:t>63).</w:t>
            </w:r>
          </w:p>
        </w:tc>
      </w:tr>
      <w:tr w:rsidR="00A873F6" w:rsidRPr="005D43CD" w14:paraId="7D130FAA"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559216D1" w14:textId="5235CE44" w:rsidR="00A873F6" w:rsidRPr="005D43CD" w:rsidRDefault="009D6ACF" w:rsidP="00A873F6">
            <w:pPr>
              <w:pStyle w:val="Textoindependiente"/>
            </w:pPr>
            <w:r>
              <w:t>ibr-</w:t>
            </w:r>
            <w:r w:rsidR="00A873F6" w:rsidRPr="005D43CD">
              <w:t>57</w:t>
            </w:r>
          </w:p>
        </w:tc>
        <w:tc>
          <w:tcPr>
            <w:tcW w:w="8209" w:type="dxa"/>
            <w:hideMark/>
          </w:tcPr>
          <w:p w14:paraId="60822D5C" w14:textId="11CD76CC"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r w:rsidRPr="005D43CD">
              <w:t>Each Deliver to address (</w:t>
            </w:r>
            <w:r w:rsidR="005A5609">
              <w:t>ibg</w:t>
            </w:r>
            <w:r w:rsidRPr="005D43CD">
              <w:t>15) shall contain a Deliver to country code (</w:t>
            </w:r>
            <w:r w:rsidR="009D6ACF">
              <w:t>ibt-</w:t>
            </w:r>
            <w:r w:rsidR="00D367E5">
              <w:t>0</w:t>
            </w:r>
            <w:r w:rsidRPr="005D43CD">
              <w:t>80).</w:t>
            </w:r>
          </w:p>
        </w:tc>
      </w:tr>
      <w:tr w:rsidR="00A873F6" w:rsidRPr="005D43CD" w14:paraId="0211854D"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5F4CE684" w14:textId="572870F5" w:rsidR="00A873F6" w:rsidRPr="005D43CD" w:rsidRDefault="009D6ACF" w:rsidP="00A873F6">
            <w:pPr>
              <w:pStyle w:val="Textoindependiente"/>
            </w:pPr>
            <w:r>
              <w:t>ibr-</w:t>
            </w:r>
            <w:r w:rsidR="00A873F6" w:rsidRPr="005D43CD">
              <w:t>62</w:t>
            </w:r>
          </w:p>
        </w:tc>
        <w:tc>
          <w:tcPr>
            <w:tcW w:w="8209" w:type="dxa"/>
            <w:hideMark/>
          </w:tcPr>
          <w:p w14:paraId="2434363D" w14:textId="1CDC0865"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The Seller electronic address (</w:t>
            </w:r>
            <w:r w:rsidR="009D6ACF">
              <w:t>ibt-</w:t>
            </w:r>
            <w:r w:rsidR="00D367E5">
              <w:t>0</w:t>
            </w:r>
            <w:r w:rsidRPr="005D43CD">
              <w:t>34) shall have a Scheme identifier.</w:t>
            </w:r>
          </w:p>
        </w:tc>
      </w:tr>
      <w:tr w:rsidR="00A873F6" w:rsidRPr="005D43CD" w14:paraId="4F12713D"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753384DB" w14:textId="33265750" w:rsidR="00A873F6" w:rsidRPr="005D43CD" w:rsidRDefault="009D6ACF" w:rsidP="00A873F6">
            <w:pPr>
              <w:pStyle w:val="Textoindependiente"/>
            </w:pPr>
            <w:r>
              <w:t>ibr-</w:t>
            </w:r>
            <w:r w:rsidR="00A873F6" w:rsidRPr="005D43CD">
              <w:t>63</w:t>
            </w:r>
          </w:p>
        </w:tc>
        <w:tc>
          <w:tcPr>
            <w:tcW w:w="8209" w:type="dxa"/>
            <w:hideMark/>
          </w:tcPr>
          <w:p w14:paraId="547CB401" w14:textId="2CF0F781"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r w:rsidRPr="005D43CD">
              <w:t>The Buyer electronic address (</w:t>
            </w:r>
            <w:r w:rsidR="009D6ACF">
              <w:t>ibt-</w:t>
            </w:r>
            <w:r w:rsidR="00D367E5">
              <w:t>0</w:t>
            </w:r>
            <w:r w:rsidRPr="005D43CD">
              <w:t>49) shall have a Scheme identifier.</w:t>
            </w:r>
          </w:p>
        </w:tc>
      </w:tr>
      <w:tr w:rsidR="00A873F6" w:rsidRPr="005D43CD" w14:paraId="048C53E7"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118F1A10" w14:textId="7FA566BF" w:rsidR="00A873F6" w:rsidRPr="005D43CD" w:rsidRDefault="009D6ACF" w:rsidP="00A873F6">
            <w:pPr>
              <w:pStyle w:val="Textoindependiente"/>
            </w:pPr>
            <w:r>
              <w:t>ibr-</w:t>
            </w:r>
            <w:r w:rsidR="00A873F6" w:rsidRPr="005D43CD">
              <w:t>64</w:t>
            </w:r>
          </w:p>
        </w:tc>
        <w:tc>
          <w:tcPr>
            <w:tcW w:w="8209" w:type="dxa"/>
            <w:hideMark/>
          </w:tcPr>
          <w:p w14:paraId="39E796AE" w14:textId="331A2882"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The Item standard identifier (</w:t>
            </w:r>
            <w:r w:rsidR="009D6ACF">
              <w:t>ibt-</w:t>
            </w:r>
            <w:r w:rsidRPr="005D43CD">
              <w:t>157) shall have a Scheme identifier</w:t>
            </w:r>
          </w:p>
        </w:tc>
      </w:tr>
      <w:tr w:rsidR="00A873F6" w:rsidRPr="005D43CD" w14:paraId="7D27AC32"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167B6B5C" w14:textId="1612CB16" w:rsidR="00A873F6" w:rsidRPr="005D43CD" w:rsidRDefault="009D6ACF" w:rsidP="00A873F6">
            <w:pPr>
              <w:pStyle w:val="Textoindependiente"/>
            </w:pPr>
            <w:r>
              <w:t>ibr-</w:t>
            </w:r>
            <w:r w:rsidR="00A873F6" w:rsidRPr="005D43CD">
              <w:t>65</w:t>
            </w:r>
          </w:p>
        </w:tc>
        <w:tc>
          <w:tcPr>
            <w:tcW w:w="8209" w:type="dxa"/>
            <w:hideMark/>
          </w:tcPr>
          <w:p w14:paraId="17D262DE" w14:textId="056A35CC"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r w:rsidRPr="005D43CD">
              <w:t>The Item classification identifier (</w:t>
            </w:r>
            <w:r w:rsidR="009D6ACF">
              <w:t>ibt-</w:t>
            </w:r>
            <w:r w:rsidRPr="005D43CD">
              <w:t>158) shall have a Scheme identifier</w:t>
            </w:r>
          </w:p>
        </w:tc>
      </w:tr>
      <w:tr w:rsidR="00A873F6" w:rsidRPr="005D43CD" w14:paraId="1E3EDC9B"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7605FA4A" w14:textId="3D01DD06" w:rsidR="00A873F6" w:rsidRPr="005D43CD" w:rsidRDefault="009D6ACF" w:rsidP="00A873F6">
            <w:pPr>
              <w:pStyle w:val="Textoindependiente"/>
            </w:pPr>
            <w:r>
              <w:t>ibr-co-</w:t>
            </w:r>
            <w:r w:rsidR="00A873F6" w:rsidRPr="005D43CD">
              <w:t>10</w:t>
            </w:r>
          </w:p>
        </w:tc>
        <w:tc>
          <w:tcPr>
            <w:tcW w:w="8209" w:type="dxa"/>
            <w:hideMark/>
          </w:tcPr>
          <w:p w14:paraId="5E5FDA19" w14:textId="385E3AB5"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Sum of Invoice line net amount (</w:t>
            </w:r>
            <w:r w:rsidR="009D6ACF">
              <w:t>ibt-</w:t>
            </w:r>
            <w:r w:rsidRPr="005D43CD">
              <w:t>106) = ∑ Invoice line net amount (</w:t>
            </w:r>
            <w:r w:rsidR="009D6ACF">
              <w:t>ibt-</w:t>
            </w:r>
            <w:r w:rsidRPr="005D43CD">
              <w:t>131).</w:t>
            </w:r>
          </w:p>
        </w:tc>
      </w:tr>
      <w:tr w:rsidR="00A873F6" w:rsidRPr="005D43CD" w14:paraId="56CD8223"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6CA1F2E2" w14:textId="21D8A5C0" w:rsidR="00A873F6" w:rsidRPr="005D43CD" w:rsidRDefault="009D6ACF" w:rsidP="00A873F6">
            <w:pPr>
              <w:pStyle w:val="Textoindependiente"/>
            </w:pPr>
            <w:r>
              <w:t>ibr-co-</w:t>
            </w:r>
            <w:r w:rsidR="00A873F6" w:rsidRPr="005D43CD">
              <w:t>11</w:t>
            </w:r>
          </w:p>
        </w:tc>
        <w:tc>
          <w:tcPr>
            <w:tcW w:w="8209" w:type="dxa"/>
            <w:hideMark/>
          </w:tcPr>
          <w:p w14:paraId="1BEFBA5F" w14:textId="0DEC6D68"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r w:rsidRPr="005D43CD">
              <w:t>Sum of allowances on document level (</w:t>
            </w:r>
            <w:r w:rsidR="009D6ACF">
              <w:t>ibt-</w:t>
            </w:r>
            <w:r w:rsidRPr="005D43CD">
              <w:t>107) = ∑ Document level allowance amount (</w:t>
            </w:r>
            <w:r w:rsidR="009D6ACF">
              <w:t>ibt-</w:t>
            </w:r>
            <w:r w:rsidR="00D367E5">
              <w:t>0</w:t>
            </w:r>
            <w:r w:rsidRPr="005D43CD">
              <w:t>92).</w:t>
            </w:r>
          </w:p>
        </w:tc>
      </w:tr>
      <w:tr w:rsidR="00A873F6" w:rsidRPr="005D43CD" w14:paraId="1BDE0DF3"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25065853" w14:textId="44D858C5" w:rsidR="00A873F6" w:rsidRPr="005D43CD" w:rsidRDefault="009D6ACF" w:rsidP="00A873F6">
            <w:pPr>
              <w:pStyle w:val="Textoindependiente"/>
            </w:pPr>
            <w:r>
              <w:t>ibr-co-</w:t>
            </w:r>
            <w:r w:rsidR="00A873F6" w:rsidRPr="005D43CD">
              <w:t>12</w:t>
            </w:r>
          </w:p>
        </w:tc>
        <w:tc>
          <w:tcPr>
            <w:tcW w:w="8209" w:type="dxa"/>
            <w:hideMark/>
          </w:tcPr>
          <w:p w14:paraId="7F77394C" w14:textId="7479ED2C"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Sum of charges on document level (</w:t>
            </w:r>
            <w:r w:rsidR="009D6ACF">
              <w:t>ibt-</w:t>
            </w:r>
            <w:r w:rsidRPr="005D43CD">
              <w:t>108) = ∑ Document level charge amount (</w:t>
            </w:r>
            <w:r w:rsidR="009D6ACF">
              <w:t>ibt-</w:t>
            </w:r>
            <w:r w:rsidR="00D367E5">
              <w:t>0</w:t>
            </w:r>
            <w:r w:rsidRPr="005D43CD">
              <w:t>99).</w:t>
            </w:r>
          </w:p>
        </w:tc>
      </w:tr>
      <w:tr w:rsidR="00A873F6" w:rsidRPr="005D43CD" w14:paraId="16A99E0C"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30C9E823" w14:textId="351C23AD" w:rsidR="00A873F6" w:rsidRPr="005D43CD" w:rsidRDefault="009D6ACF" w:rsidP="00A873F6">
            <w:pPr>
              <w:pStyle w:val="Textoindependiente"/>
            </w:pPr>
            <w:r>
              <w:t>ibr-co-</w:t>
            </w:r>
            <w:r w:rsidR="00A873F6" w:rsidRPr="005D43CD">
              <w:t>13</w:t>
            </w:r>
          </w:p>
        </w:tc>
        <w:tc>
          <w:tcPr>
            <w:tcW w:w="8209" w:type="dxa"/>
            <w:hideMark/>
          </w:tcPr>
          <w:p w14:paraId="4CDB5DC8" w14:textId="2CCB4C1D"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r w:rsidRPr="005D43CD">
              <w:t xml:space="preserve">Invoice total amount without </w:t>
            </w:r>
            <w:r w:rsidR="00915FA4">
              <w:t>TAX</w:t>
            </w:r>
            <w:r w:rsidRPr="005D43CD">
              <w:t xml:space="preserve"> (</w:t>
            </w:r>
            <w:r w:rsidR="009D6ACF">
              <w:t>ibt-</w:t>
            </w:r>
            <w:r w:rsidR="00D367E5">
              <w:t>0</w:t>
            </w:r>
            <w:r w:rsidRPr="005D43CD">
              <w:t>109) = ∑ Invoice line net amount (</w:t>
            </w:r>
            <w:r w:rsidR="009D6ACF">
              <w:t>ibt-</w:t>
            </w:r>
            <w:r w:rsidRPr="005D43CD">
              <w:t>131) - Sum of allowances on document level (</w:t>
            </w:r>
            <w:r w:rsidR="009D6ACF">
              <w:t>ibt-</w:t>
            </w:r>
            <w:r w:rsidRPr="005D43CD">
              <w:t>107) + Sum of charges on document level (</w:t>
            </w:r>
            <w:r w:rsidR="009D6ACF">
              <w:t>ibt-</w:t>
            </w:r>
            <w:r w:rsidRPr="005D43CD">
              <w:t>108).</w:t>
            </w:r>
          </w:p>
        </w:tc>
      </w:tr>
      <w:tr w:rsidR="00A873F6" w:rsidRPr="005D43CD" w14:paraId="56C823F9"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0420E46A" w14:textId="4C3CC0E4" w:rsidR="00A873F6" w:rsidRPr="005D43CD" w:rsidRDefault="009D6ACF" w:rsidP="00A873F6">
            <w:pPr>
              <w:pStyle w:val="Textoindependiente"/>
            </w:pPr>
            <w:r>
              <w:t>ibr-co-</w:t>
            </w:r>
            <w:r w:rsidR="00A873F6" w:rsidRPr="005D43CD">
              <w:t>15</w:t>
            </w:r>
          </w:p>
        </w:tc>
        <w:tc>
          <w:tcPr>
            <w:tcW w:w="8209" w:type="dxa"/>
            <w:hideMark/>
          </w:tcPr>
          <w:p w14:paraId="7CE776DE" w14:textId="35937948"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 xml:space="preserve">Invoice total amount with </w:t>
            </w:r>
            <w:r w:rsidR="00915FA4">
              <w:t>TAX</w:t>
            </w:r>
            <w:r w:rsidRPr="005D43CD">
              <w:t xml:space="preserve"> (</w:t>
            </w:r>
            <w:r w:rsidR="009D6ACF">
              <w:t>ibt-</w:t>
            </w:r>
            <w:r w:rsidRPr="005D43CD">
              <w:t xml:space="preserve">112) = Invoice total amount without </w:t>
            </w:r>
            <w:r w:rsidR="00915FA4">
              <w:t>TAX</w:t>
            </w:r>
            <w:r w:rsidRPr="005D43CD">
              <w:t xml:space="preserve"> (</w:t>
            </w:r>
            <w:r w:rsidR="009D6ACF">
              <w:t>ibt-</w:t>
            </w:r>
            <w:r w:rsidRPr="005D43CD">
              <w:t xml:space="preserve">109) + Invoice total </w:t>
            </w:r>
            <w:r w:rsidR="00915FA4">
              <w:t>TAX</w:t>
            </w:r>
            <w:r w:rsidRPr="005D43CD">
              <w:t xml:space="preserve"> amount (</w:t>
            </w:r>
            <w:r w:rsidR="009D6ACF">
              <w:t>ibt-</w:t>
            </w:r>
            <w:r w:rsidRPr="005D43CD">
              <w:t>110).</w:t>
            </w:r>
          </w:p>
        </w:tc>
      </w:tr>
      <w:tr w:rsidR="00A873F6" w:rsidRPr="005D43CD" w14:paraId="6303C0AE"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5718F513" w14:textId="6A097404" w:rsidR="00A873F6" w:rsidRPr="005D43CD" w:rsidRDefault="009D6ACF" w:rsidP="00A873F6">
            <w:pPr>
              <w:pStyle w:val="Textoindependiente"/>
            </w:pPr>
            <w:r>
              <w:t>ibr-co-</w:t>
            </w:r>
            <w:r w:rsidR="00A873F6" w:rsidRPr="005D43CD">
              <w:t>16</w:t>
            </w:r>
          </w:p>
        </w:tc>
        <w:tc>
          <w:tcPr>
            <w:tcW w:w="8209" w:type="dxa"/>
            <w:hideMark/>
          </w:tcPr>
          <w:p w14:paraId="737ED023" w14:textId="2A70FEF6"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r w:rsidRPr="005D43CD">
              <w:t>Amount due for payment (</w:t>
            </w:r>
            <w:r w:rsidR="009D6ACF">
              <w:t>ibt-</w:t>
            </w:r>
            <w:r w:rsidRPr="005D43CD">
              <w:t xml:space="preserve">115) = Invoice total amount with </w:t>
            </w:r>
            <w:r w:rsidR="00915FA4">
              <w:t>TAX</w:t>
            </w:r>
            <w:r w:rsidRPr="005D43CD">
              <w:t xml:space="preserve"> (</w:t>
            </w:r>
            <w:r w:rsidR="009D6ACF">
              <w:t>ibt-</w:t>
            </w:r>
            <w:r w:rsidRPr="005D43CD">
              <w:t>112) -Paid amount (</w:t>
            </w:r>
            <w:r w:rsidR="009D6ACF">
              <w:t>ibt-</w:t>
            </w:r>
            <w:r w:rsidRPr="005D43CD">
              <w:t>113) + Rounding amount (</w:t>
            </w:r>
            <w:r w:rsidR="009D6ACF">
              <w:t>ibt-</w:t>
            </w:r>
            <w:r w:rsidRPr="005D43CD">
              <w:t>114).</w:t>
            </w:r>
          </w:p>
        </w:tc>
      </w:tr>
      <w:tr w:rsidR="00A873F6" w:rsidRPr="005D43CD" w14:paraId="4A3BC18E"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2203B7B1" w14:textId="3ABD34A3" w:rsidR="00A873F6" w:rsidRPr="005D43CD" w:rsidRDefault="009D6ACF" w:rsidP="00A873F6">
            <w:pPr>
              <w:pStyle w:val="Textoindependiente"/>
            </w:pPr>
            <w:r>
              <w:lastRenderedPageBreak/>
              <w:t>ibr-co-</w:t>
            </w:r>
            <w:r w:rsidR="00A873F6" w:rsidRPr="005D43CD">
              <w:t>19</w:t>
            </w:r>
          </w:p>
        </w:tc>
        <w:tc>
          <w:tcPr>
            <w:tcW w:w="8209" w:type="dxa"/>
            <w:hideMark/>
          </w:tcPr>
          <w:p w14:paraId="03AACB09" w14:textId="62EA501C"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If Invoicing period (</w:t>
            </w:r>
            <w:r w:rsidR="005A5609">
              <w:t>ibg</w:t>
            </w:r>
            <w:r w:rsidRPr="005D43CD">
              <w:t>14) is used, the Invoicing period start date (</w:t>
            </w:r>
            <w:r w:rsidR="009D6ACF">
              <w:t>ibt-</w:t>
            </w:r>
            <w:r w:rsidRPr="005D43CD">
              <w:t>73) or the Invoicing period end date (</w:t>
            </w:r>
            <w:r w:rsidR="009D6ACF">
              <w:t>ibt-</w:t>
            </w:r>
            <w:r w:rsidRPr="005D43CD">
              <w:t>74) shall be filled, or both.</w:t>
            </w:r>
          </w:p>
        </w:tc>
      </w:tr>
      <w:tr w:rsidR="00A873F6" w:rsidRPr="005D43CD" w14:paraId="2267D2D5"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717D41A5" w14:textId="1888DB9C" w:rsidR="00A873F6" w:rsidRPr="005D43CD" w:rsidRDefault="009D6ACF" w:rsidP="00A873F6">
            <w:pPr>
              <w:pStyle w:val="Textoindependiente"/>
            </w:pPr>
            <w:r>
              <w:t>ibr-co-</w:t>
            </w:r>
            <w:r w:rsidR="00A873F6" w:rsidRPr="005D43CD">
              <w:t>20</w:t>
            </w:r>
          </w:p>
        </w:tc>
        <w:tc>
          <w:tcPr>
            <w:tcW w:w="8209" w:type="dxa"/>
            <w:hideMark/>
          </w:tcPr>
          <w:p w14:paraId="6D4C47B5" w14:textId="104A6B1C"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r w:rsidRPr="005D43CD">
              <w:t>If Invoice line period (</w:t>
            </w:r>
            <w:r w:rsidR="005A5609">
              <w:t>ibg</w:t>
            </w:r>
            <w:r w:rsidRPr="005D43CD">
              <w:t>26) is used, the Invoice line period start date (</w:t>
            </w:r>
            <w:r w:rsidR="009D6ACF">
              <w:t>ibt-</w:t>
            </w:r>
            <w:r w:rsidRPr="005D43CD">
              <w:t>134) or the Invoice line period end date (</w:t>
            </w:r>
            <w:r w:rsidR="009D6ACF">
              <w:t>ibt-</w:t>
            </w:r>
            <w:r w:rsidRPr="005D43CD">
              <w:t>135) shall be filled, or both.</w:t>
            </w:r>
          </w:p>
        </w:tc>
      </w:tr>
      <w:tr w:rsidR="00A873F6" w:rsidRPr="005D43CD" w14:paraId="1DFCC2FD"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040FF466" w14:textId="0334C6E5" w:rsidR="00A873F6" w:rsidRPr="005D43CD" w:rsidRDefault="009D6ACF" w:rsidP="00A873F6">
            <w:pPr>
              <w:pStyle w:val="Textoindependiente"/>
            </w:pPr>
            <w:r>
              <w:t>ibr-co-</w:t>
            </w:r>
            <w:r w:rsidR="00A873F6" w:rsidRPr="005D43CD">
              <w:t>21</w:t>
            </w:r>
          </w:p>
        </w:tc>
        <w:tc>
          <w:tcPr>
            <w:tcW w:w="8209" w:type="dxa"/>
            <w:hideMark/>
          </w:tcPr>
          <w:p w14:paraId="731F9750" w14:textId="47050AF9"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Each Document level allowance (</w:t>
            </w:r>
            <w:r w:rsidR="005A5609">
              <w:t>ibg</w:t>
            </w:r>
            <w:r w:rsidRPr="005D43CD">
              <w:t>20) shall contain a Document level allowance reason (</w:t>
            </w:r>
            <w:r w:rsidR="009D6ACF">
              <w:t>ibt-</w:t>
            </w:r>
            <w:r w:rsidR="00D367E5">
              <w:t>0</w:t>
            </w:r>
            <w:r w:rsidRPr="005D43CD">
              <w:t>97) or a Document level allowance reason code (</w:t>
            </w:r>
            <w:r w:rsidR="009D6ACF">
              <w:t>ibt-</w:t>
            </w:r>
            <w:r w:rsidR="00D367E5">
              <w:t>0</w:t>
            </w:r>
            <w:r w:rsidRPr="005D43CD">
              <w:t>98), or both.</w:t>
            </w:r>
          </w:p>
        </w:tc>
      </w:tr>
      <w:tr w:rsidR="00A873F6" w:rsidRPr="005D43CD" w14:paraId="2ABC053C"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04D11F2F" w14:textId="2C2B07E1" w:rsidR="00A873F6" w:rsidRPr="005D43CD" w:rsidRDefault="009D6ACF" w:rsidP="00A873F6">
            <w:pPr>
              <w:pStyle w:val="Textoindependiente"/>
            </w:pPr>
            <w:r>
              <w:t>ibr-co-</w:t>
            </w:r>
            <w:r w:rsidR="00A873F6" w:rsidRPr="005D43CD">
              <w:t>22</w:t>
            </w:r>
          </w:p>
        </w:tc>
        <w:tc>
          <w:tcPr>
            <w:tcW w:w="8209" w:type="dxa"/>
            <w:hideMark/>
          </w:tcPr>
          <w:p w14:paraId="65A5F52F" w14:textId="528FEADF"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r w:rsidRPr="005D43CD">
              <w:t>Each Document level charge (</w:t>
            </w:r>
            <w:r w:rsidR="005A5609">
              <w:t>ibg</w:t>
            </w:r>
            <w:r w:rsidRPr="005D43CD">
              <w:t>21) shall contain a Document level charge reason (</w:t>
            </w:r>
            <w:r w:rsidR="009D6ACF">
              <w:t>ibt-</w:t>
            </w:r>
            <w:r w:rsidRPr="005D43CD">
              <w:t>104) or a Document level charge reason code (</w:t>
            </w:r>
            <w:r w:rsidR="009D6ACF">
              <w:t>ibt-</w:t>
            </w:r>
            <w:r w:rsidRPr="005D43CD">
              <w:t>105), or both.</w:t>
            </w:r>
          </w:p>
        </w:tc>
      </w:tr>
      <w:tr w:rsidR="00A873F6" w:rsidRPr="005D43CD" w14:paraId="51F07DED"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0A219DA0" w14:textId="0FC94877" w:rsidR="00A873F6" w:rsidRPr="005D43CD" w:rsidRDefault="009D6ACF" w:rsidP="00A873F6">
            <w:pPr>
              <w:pStyle w:val="Textoindependiente"/>
            </w:pPr>
            <w:r>
              <w:t>ibr-co-</w:t>
            </w:r>
            <w:r w:rsidR="00A873F6" w:rsidRPr="005D43CD">
              <w:t>24</w:t>
            </w:r>
          </w:p>
        </w:tc>
        <w:tc>
          <w:tcPr>
            <w:tcW w:w="8209" w:type="dxa"/>
            <w:hideMark/>
          </w:tcPr>
          <w:p w14:paraId="46A8B9E6" w14:textId="16999DF9"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Each Invoice line charge (</w:t>
            </w:r>
            <w:r w:rsidR="005A5609">
              <w:t>ibg</w:t>
            </w:r>
            <w:r w:rsidRPr="005D43CD">
              <w:t>28) shall contain an Invoice line charge reason (</w:t>
            </w:r>
            <w:r w:rsidR="009D6ACF">
              <w:t>ibt-</w:t>
            </w:r>
            <w:r w:rsidRPr="005D43CD">
              <w:t>144) or an Invoice line charge reason code (</w:t>
            </w:r>
            <w:r w:rsidR="009D6ACF">
              <w:t>ibt-</w:t>
            </w:r>
            <w:r w:rsidRPr="005D43CD">
              <w:t>145), or both.</w:t>
            </w:r>
          </w:p>
        </w:tc>
      </w:tr>
      <w:tr w:rsidR="00A873F6" w:rsidRPr="005D43CD" w14:paraId="656E5CA9"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121BD0FB" w14:textId="379A9F28" w:rsidR="00A873F6" w:rsidRPr="005D43CD" w:rsidRDefault="009D6ACF" w:rsidP="00A873F6">
            <w:pPr>
              <w:pStyle w:val="Textoindependiente"/>
            </w:pPr>
            <w:r>
              <w:t>ibr-co-</w:t>
            </w:r>
            <w:r w:rsidR="00A873F6" w:rsidRPr="005D43CD">
              <w:t>25</w:t>
            </w:r>
          </w:p>
        </w:tc>
        <w:tc>
          <w:tcPr>
            <w:tcW w:w="8209" w:type="dxa"/>
            <w:hideMark/>
          </w:tcPr>
          <w:p w14:paraId="502CE587" w14:textId="082E09A3"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r w:rsidRPr="005D43CD">
              <w:t>In case the Amount due for payment (</w:t>
            </w:r>
            <w:r w:rsidR="009D6ACF">
              <w:t>ibt-</w:t>
            </w:r>
            <w:r w:rsidRPr="005D43CD">
              <w:t>115) is positive, either the Payment due date (</w:t>
            </w:r>
            <w:r w:rsidR="009D6ACF">
              <w:t>ibt-</w:t>
            </w:r>
            <w:r w:rsidR="00D367E5">
              <w:t>00</w:t>
            </w:r>
            <w:r w:rsidRPr="005D43CD">
              <w:t>9) or the Payment terms (</w:t>
            </w:r>
            <w:r w:rsidR="009D6ACF">
              <w:t>ibt-</w:t>
            </w:r>
            <w:r w:rsidR="00D367E5">
              <w:t>0</w:t>
            </w:r>
            <w:r w:rsidRPr="005D43CD">
              <w:t>20) shall be present.</w:t>
            </w:r>
          </w:p>
        </w:tc>
      </w:tr>
      <w:tr w:rsidR="00A873F6" w:rsidRPr="005D43CD" w14:paraId="13D266A9"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55E59975" w14:textId="2B0D1CDF" w:rsidR="00A873F6" w:rsidRPr="005D43CD" w:rsidRDefault="009D6ACF" w:rsidP="00A873F6">
            <w:pPr>
              <w:pStyle w:val="Textoindependiente"/>
            </w:pPr>
            <w:r>
              <w:t>ibr-co-</w:t>
            </w:r>
            <w:r w:rsidR="00A873F6" w:rsidRPr="005D43CD">
              <w:t>26</w:t>
            </w:r>
          </w:p>
        </w:tc>
        <w:tc>
          <w:tcPr>
            <w:tcW w:w="8209" w:type="dxa"/>
            <w:hideMark/>
          </w:tcPr>
          <w:p w14:paraId="643D0414" w14:textId="1A611066"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In order for the buyer to automatically identify a supplier, the Seller identifier (</w:t>
            </w:r>
            <w:r w:rsidR="009D6ACF">
              <w:t>ibt-</w:t>
            </w:r>
            <w:r w:rsidR="00D367E5">
              <w:t>0</w:t>
            </w:r>
            <w:r w:rsidRPr="005D43CD">
              <w:t>29), the Seller legal registration identifier (</w:t>
            </w:r>
            <w:r w:rsidR="009D6ACF">
              <w:t>ibt-</w:t>
            </w:r>
            <w:r w:rsidR="00D367E5">
              <w:t>0</w:t>
            </w:r>
            <w:r w:rsidRPr="005D43CD">
              <w:t xml:space="preserve">30) and/or the Seller </w:t>
            </w:r>
            <w:r w:rsidR="00915FA4">
              <w:t>TAX</w:t>
            </w:r>
            <w:r w:rsidRPr="005D43CD">
              <w:t xml:space="preserve"> identifier (</w:t>
            </w:r>
            <w:r w:rsidR="009D6ACF">
              <w:t>ibt-</w:t>
            </w:r>
            <w:r w:rsidR="00D367E5">
              <w:t>0</w:t>
            </w:r>
            <w:r w:rsidRPr="005D43CD">
              <w:t>31) shall be present.</w:t>
            </w:r>
          </w:p>
        </w:tc>
      </w:tr>
      <w:tr w:rsidR="00A873F6" w:rsidRPr="005D43CD" w14:paraId="3B6DAA45"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09B90A62" w14:textId="340EBAC7" w:rsidR="00A873F6" w:rsidRPr="005D43CD" w:rsidRDefault="009D6ACF" w:rsidP="00A873F6">
            <w:pPr>
              <w:pStyle w:val="Textoindependiente"/>
            </w:pPr>
            <w:r>
              <w:t>ibr-co-</w:t>
            </w:r>
            <w:r w:rsidR="00A873F6" w:rsidRPr="005D43CD">
              <w:t>5</w:t>
            </w:r>
          </w:p>
        </w:tc>
        <w:tc>
          <w:tcPr>
            <w:tcW w:w="8209" w:type="dxa"/>
            <w:hideMark/>
          </w:tcPr>
          <w:p w14:paraId="1AD012CB" w14:textId="2CE29DA2"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r w:rsidRPr="005D43CD">
              <w:t>Document level allowance reason code (</w:t>
            </w:r>
            <w:r w:rsidR="009D6ACF">
              <w:t>ibt-</w:t>
            </w:r>
            <w:r w:rsidR="00D367E5">
              <w:t>0</w:t>
            </w:r>
            <w:r w:rsidRPr="005D43CD">
              <w:t>98) and Document level allowance reason (</w:t>
            </w:r>
            <w:r w:rsidR="009D6ACF">
              <w:t>ibt-</w:t>
            </w:r>
            <w:r w:rsidR="00D367E5">
              <w:t>0</w:t>
            </w:r>
            <w:r w:rsidRPr="005D43CD">
              <w:t>97) shall indicate the same type of allowance.</w:t>
            </w:r>
          </w:p>
        </w:tc>
      </w:tr>
      <w:tr w:rsidR="00A873F6" w:rsidRPr="005D43CD" w14:paraId="7FAD74A0"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7929FF91" w14:textId="54B187E0" w:rsidR="00A873F6" w:rsidRPr="005D43CD" w:rsidRDefault="009D6ACF" w:rsidP="00A873F6">
            <w:pPr>
              <w:pStyle w:val="Textoindependiente"/>
            </w:pPr>
            <w:r>
              <w:t>ibr-co-</w:t>
            </w:r>
            <w:r w:rsidR="00A873F6" w:rsidRPr="005D43CD">
              <w:t>6</w:t>
            </w:r>
          </w:p>
        </w:tc>
        <w:tc>
          <w:tcPr>
            <w:tcW w:w="8209" w:type="dxa"/>
            <w:hideMark/>
          </w:tcPr>
          <w:p w14:paraId="5B3E4A18" w14:textId="37E08710"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Document level charge reason code (</w:t>
            </w:r>
            <w:r w:rsidR="009D6ACF">
              <w:t>ibt-</w:t>
            </w:r>
            <w:r w:rsidRPr="005D43CD">
              <w:t>105) and Document level charge reason (</w:t>
            </w:r>
            <w:r w:rsidR="009D6ACF">
              <w:t>ibt-</w:t>
            </w:r>
            <w:r w:rsidRPr="005D43CD">
              <w:t>104) shall indicate the same type of charge.</w:t>
            </w:r>
          </w:p>
        </w:tc>
      </w:tr>
      <w:tr w:rsidR="00A873F6" w:rsidRPr="005D43CD" w14:paraId="281870EC"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3C600C45" w14:textId="2926BF0A" w:rsidR="00A873F6" w:rsidRPr="005D43CD" w:rsidRDefault="009D6ACF" w:rsidP="00A873F6">
            <w:pPr>
              <w:pStyle w:val="Textoindependiente"/>
            </w:pPr>
            <w:r>
              <w:t>ibr-co-</w:t>
            </w:r>
            <w:r w:rsidR="00A873F6" w:rsidRPr="005D43CD">
              <w:t>7</w:t>
            </w:r>
          </w:p>
        </w:tc>
        <w:tc>
          <w:tcPr>
            <w:tcW w:w="8209" w:type="dxa"/>
            <w:hideMark/>
          </w:tcPr>
          <w:p w14:paraId="4BC38D81" w14:textId="50CD9FEC"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r w:rsidRPr="005D43CD">
              <w:t>When both Invoice line allowance reason code (</w:t>
            </w:r>
            <w:r w:rsidR="009D6ACF">
              <w:t>ibt-</w:t>
            </w:r>
            <w:r w:rsidRPr="005D43CD">
              <w:t>140) and Invoice line allowance reason (</w:t>
            </w:r>
            <w:r w:rsidR="009D6ACF">
              <w:t>ibt-</w:t>
            </w:r>
            <w:r w:rsidRPr="005D43CD">
              <w:t>139) the definition of the code is normative.</w:t>
            </w:r>
          </w:p>
        </w:tc>
      </w:tr>
      <w:tr w:rsidR="00A873F6" w:rsidRPr="005D43CD" w14:paraId="2EB26B0F"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4CB0C628" w14:textId="7B1CE995" w:rsidR="00A873F6" w:rsidRPr="005D43CD" w:rsidRDefault="009D6ACF" w:rsidP="00A873F6">
            <w:pPr>
              <w:pStyle w:val="Textoindependiente"/>
            </w:pPr>
            <w:r>
              <w:t>ibr-co-</w:t>
            </w:r>
            <w:r w:rsidR="00A873F6" w:rsidRPr="005D43CD">
              <w:t>8</w:t>
            </w:r>
          </w:p>
        </w:tc>
        <w:tc>
          <w:tcPr>
            <w:tcW w:w="8209" w:type="dxa"/>
            <w:hideMark/>
          </w:tcPr>
          <w:p w14:paraId="34AEBDC1" w14:textId="4DECA06F"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When both Invoice line charge reason code (</w:t>
            </w:r>
            <w:r w:rsidR="009D6ACF">
              <w:t>ibt-</w:t>
            </w:r>
            <w:r w:rsidRPr="005D43CD">
              <w:t>145) and Invoice line charge reason (</w:t>
            </w:r>
            <w:r w:rsidR="009D6ACF">
              <w:t>ibt-</w:t>
            </w:r>
            <w:r w:rsidRPr="005D43CD">
              <w:t>144) the definition of the code is normative.</w:t>
            </w:r>
          </w:p>
        </w:tc>
      </w:tr>
      <w:tr w:rsidR="00A873F6" w:rsidRPr="005D43CD" w14:paraId="5DF3BBD2"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0DC1DF0A" w14:textId="6C573C74" w:rsidR="00A873F6" w:rsidRPr="005D43CD" w:rsidRDefault="009D6ACF" w:rsidP="00A873F6">
            <w:pPr>
              <w:pStyle w:val="Textoindependiente"/>
            </w:pPr>
            <w:r>
              <w:t>ibr-</w:t>
            </w:r>
            <w:r w:rsidR="00915FA4">
              <w:t>tax</w:t>
            </w:r>
            <w:r>
              <w:t>-</w:t>
            </w:r>
            <w:r w:rsidR="00A873F6" w:rsidRPr="005D43CD">
              <w:t>1</w:t>
            </w:r>
          </w:p>
        </w:tc>
        <w:tc>
          <w:tcPr>
            <w:tcW w:w="8209" w:type="dxa"/>
            <w:hideMark/>
          </w:tcPr>
          <w:p w14:paraId="61964C23" w14:textId="0E2708DD"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r w:rsidRPr="005D43CD">
              <w:t>An Invoice that contains an Invoice line (</w:t>
            </w:r>
            <w:r w:rsidR="005A5609">
              <w:t>ibg</w:t>
            </w:r>
            <w:r w:rsidRPr="005D43CD">
              <w:t>25), a Document level allowance (</w:t>
            </w:r>
            <w:r w:rsidR="005A5609">
              <w:t>ibg</w:t>
            </w:r>
            <w:r w:rsidRPr="005D43CD">
              <w:t>20) or a Document level charge (</w:t>
            </w:r>
            <w:r w:rsidR="005A5609">
              <w:t>ibg</w:t>
            </w:r>
            <w:r w:rsidRPr="005D43CD">
              <w:t xml:space="preserve">21) </w:t>
            </w:r>
            <w:r w:rsidR="005A5609">
              <w:t xml:space="preserve">with a </w:t>
            </w:r>
            <w:r w:rsidR="00915FA4">
              <w:t>TAX</w:t>
            </w:r>
            <w:r w:rsidRPr="005D43CD">
              <w:t xml:space="preserve"> category code (</w:t>
            </w:r>
            <w:r w:rsidR="009D6ACF">
              <w:t>ibt-</w:t>
            </w:r>
            <w:r w:rsidRPr="005D43CD">
              <w:t xml:space="preserve">151, </w:t>
            </w:r>
            <w:r w:rsidR="009D6ACF">
              <w:t>ibt-</w:t>
            </w:r>
            <w:r w:rsidR="00D367E5">
              <w:t>0</w:t>
            </w:r>
            <w:r w:rsidRPr="005D43CD">
              <w:t xml:space="preserve">95 or </w:t>
            </w:r>
            <w:r w:rsidR="009D6ACF">
              <w:t>ibt-</w:t>
            </w:r>
            <w:r w:rsidRPr="005D43CD">
              <w:t xml:space="preserve">102) shall contain in the </w:t>
            </w:r>
            <w:r w:rsidR="00915FA4">
              <w:t>TAX</w:t>
            </w:r>
            <w:r w:rsidRPr="005D43CD">
              <w:t xml:space="preserve"> breakdown (</w:t>
            </w:r>
            <w:r w:rsidR="005A5609">
              <w:t>ibg</w:t>
            </w:r>
            <w:r w:rsidRPr="005D43CD">
              <w:t xml:space="preserve">23) at least one </w:t>
            </w:r>
            <w:r w:rsidR="005A5609">
              <w:t xml:space="preserve">identical </w:t>
            </w:r>
            <w:r w:rsidR="00915FA4">
              <w:t>TAX</w:t>
            </w:r>
            <w:r w:rsidRPr="005D43CD">
              <w:t xml:space="preserve"> category code (</w:t>
            </w:r>
            <w:r w:rsidR="009D6ACF">
              <w:t>ibt-</w:t>
            </w:r>
            <w:r w:rsidRPr="005D43CD">
              <w:t>118).</w:t>
            </w:r>
          </w:p>
        </w:tc>
      </w:tr>
      <w:tr w:rsidR="00A873F6" w:rsidRPr="005D43CD" w14:paraId="1330AFF2" w14:textId="77777777" w:rsidTr="00A873F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2CA8008C" w14:textId="2B4B9791" w:rsidR="00A873F6" w:rsidRPr="005D43CD" w:rsidRDefault="009D6ACF" w:rsidP="00A873F6">
            <w:pPr>
              <w:pStyle w:val="Textoindependiente"/>
            </w:pPr>
            <w:r>
              <w:t>ibr-</w:t>
            </w:r>
            <w:r w:rsidR="00915FA4">
              <w:t>tax</w:t>
            </w:r>
            <w:r>
              <w:t>-</w:t>
            </w:r>
            <w:r w:rsidR="00A873F6" w:rsidRPr="005D43CD">
              <w:t>8</w:t>
            </w:r>
          </w:p>
        </w:tc>
        <w:tc>
          <w:tcPr>
            <w:tcW w:w="8209" w:type="dxa"/>
            <w:hideMark/>
          </w:tcPr>
          <w:p w14:paraId="4429D081" w14:textId="4AB786C6" w:rsidR="00A873F6" w:rsidRPr="005D43CD" w:rsidRDefault="00A873F6" w:rsidP="00A873F6">
            <w:pPr>
              <w:pStyle w:val="Textoindependiente"/>
              <w:cnfStyle w:val="000000100000" w:firstRow="0" w:lastRow="0" w:firstColumn="0" w:lastColumn="0" w:oddVBand="0" w:evenVBand="0" w:oddHBand="1" w:evenHBand="0" w:firstRowFirstColumn="0" w:firstRowLastColumn="0" w:lastRowFirstColumn="0" w:lastRowLastColumn="0"/>
            </w:pPr>
            <w:r w:rsidRPr="005D43CD">
              <w:t xml:space="preserve">For each </w:t>
            </w:r>
            <w:r w:rsidR="00AF0B3F">
              <w:t>combination of</w:t>
            </w:r>
            <w:r w:rsidRPr="005D43CD">
              <w:t xml:space="preserve"> </w:t>
            </w:r>
            <w:r w:rsidR="00915FA4">
              <w:t>tax</w:t>
            </w:r>
            <w:r w:rsidR="00AF0B3F">
              <w:t xml:space="preserve"> </w:t>
            </w:r>
            <w:r w:rsidRPr="005D43CD">
              <w:t>category rate (</w:t>
            </w:r>
            <w:r w:rsidR="009D6ACF">
              <w:t>ibt-</w:t>
            </w:r>
            <w:r w:rsidRPr="005D43CD">
              <w:t xml:space="preserve">119) </w:t>
            </w:r>
            <w:r w:rsidR="00AF0B3F">
              <w:t xml:space="preserve">and </w:t>
            </w:r>
            <w:r w:rsidR="00915FA4">
              <w:t>tax</w:t>
            </w:r>
            <w:r w:rsidR="00AF0B3F">
              <w:t xml:space="preserve"> category </w:t>
            </w:r>
            <w:r w:rsidRPr="005D43CD">
              <w:t>code (</w:t>
            </w:r>
            <w:r w:rsidR="009D6ACF">
              <w:t>ibt-</w:t>
            </w:r>
            <w:r w:rsidRPr="005D43CD">
              <w:t xml:space="preserve">118), the </w:t>
            </w:r>
            <w:r w:rsidR="00915FA4">
              <w:t>tax</w:t>
            </w:r>
            <w:r w:rsidRPr="005D43CD">
              <w:t xml:space="preserve"> category </w:t>
            </w:r>
            <w:r w:rsidR="00915FA4">
              <w:t>tax</w:t>
            </w:r>
            <w:r w:rsidRPr="005D43CD">
              <w:t>able amount (</w:t>
            </w:r>
            <w:r w:rsidR="009D6ACF">
              <w:t>ibt-</w:t>
            </w:r>
            <w:r w:rsidRPr="005D43CD">
              <w:t xml:space="preserve">116) in a </w:t>
            </w:r>
            <w:r w:rsidR="00915FA4">
              <w:t>tax</w:t>
            </w:r>
            <w:r w:rsidRPr="005D43CD">
              <w:t xml:space="preserve"> breakdown (</w:t>
            </w:r>
            <w:r w:rsidR="005A5609">
              <w:t>ibg</w:t>
            </w:r>
            <w:r w:rsidRPr="005D43CD">
              <w:t>23) shall equal the sum of Invoice line net amounts (</w:t>
            </w:r>
            <w:r w:rsidR="009D6ACF">
              <w:t>ibt-</w:t>
            </w:r>
            <w:r w:rsidRPr="005D43CD">
              <w:t>131) plus the sum of document level charge amounts (</w:t>
            </w:r>
            <w:r w:rsidR="009D6ACF">
              <w:t>ibt-</w:t>
            </w:r>
            <w:r w:rsidR="00D367E5">
              <w:t>0</w:t>
            </w:r>
            <w:r w:rsidRPr="005D43CD">
              <w:t>99) minus the sum of document level allowance amounts (</w:t>
            </w:r>
            <w:r w:rsidR="009D6ACF">
              <w:t>ibt-</w:t>
            </w:r>
            <w:r w:rsidR="00D367E5">
              <w:t>0</w:t>
            </w:r>
            <w:r w:rsidRPr="005D43CD">
              <w:t xml:space="preserve">92) </w:t>
            </w:r>
            <w:r w:rsidR="00AF0B3F">
              <w:t xml:space="preserve">combination of </w:t>
            </w:r>
            <w:r w:rsidR="00915FA4">
              <w:t>tax</w:t>
            </w:r>
            <w:r w:rsidRPr="005D43CD">
              <w:t xml:space="preserve"> category code (</w:t>
            </w:r>
            <w:r w:rsidR="009D6ACF">
              <w:t>ibt-</w:t>
            </w:r>
            <w:r w:rsidRPr="005D43CD">
              <w:t xml:space="preserve">151, </w:t>
            </w:r>
            <w:r w:rsidR="009D6ACF">
              <w:t>ibt-</w:t>
            </w:r>
            <w:r w:rsidRPr="005D43CD">
              <w:t xml:space="preserve">102, </w:t>
            </w:r>
            <w:r w:rsidR="009D6ACF">
              <w:t>ibt-</w:t>
            </w:r>
            <w:r w:rsidR="00D367E5">
              <w:t>0</w:t>
            </w:r>
            <w:r w:rsidRPr="005D43CD">
              <w:t xml:space="preserve">95) and the </w:t>
            </w:r>
            <w:r w:rsidR="00915FA4">
              <w:t>tax</w:t>
            </w:r>
            <w:r w:rsidRPr="005D43CD">
              <w:t xml:space="preserve"> rate (</w:t>
            </w:r>
            <w:r w:rsidR="009D6ACF">
              <w:t>ibt-</w:t>
            </w:r>
            <w:r w:rsidRPr="005D43CD">
              <w:t xml:space="preserve">152, </w:t>
            </w:r>
            <w:r w:rsidR="009D6ACF">
              <w:t>ibt-</w:t>
            </w:r>
            <w:r w:rsidRPr="005D43CD">
              <w:t xml:space="preserve">103, </w:t>
            </w:r>
            <w:r w:rsidR="009D6ACF">
              <w:t>ibt-</w:t>
            </w:r>
            <w:r w:rsidR="00D367E5">
              <w:t>0</w:t>
            </w:r>
            <w:r w:rsidRPr="005D43CD">
              <w:t xml:space="preserve">96) </w:t>
            </w:r>
            <w:r w:rsidR="00AF0B3F">
              <w:t>is the same</w:t>
            </w:r>
            <w:r w:rsidRPr="005D43CD">
              <w:t>.</w:t>
            </w:r>
          </w:p>
        </w:tc>
      </w:tr>
      <w:tr w:rsidR="00A873F6" w:rsidRPr="005D43CD" w14:paraId="5FBFDD2B" w14:textId="77777777" w:rsidTr="00A873F6">
        <w:trPr>
          <w:trHeight w:val="20"/>
        </w:trPr>
        <w:tc>
          <w:tcPr>
            <w:cnfStyle w:val="001000000000" w:firstRow="0" w:lastRow="0" w:firstColumn="1" w:lastColumn="0" w:oddVBand="0" w:evenVBand="0" w:oddHBand="0" w:evenHBand="0" w:firstRowFirstColumn="0" w:firstRowLastColumn="0" w:lastRowFirstColumn="0" w:lastRowLastColumn="0"/>
            <w:tcW w:w="1413" w:type="dxa"/>
            <w:hideMark/>
          </w:tcPr>
          <w:p w14:paraId="4DDA8A8A" w14:textId="6C217592" w:rsidR="00A873F6" w:rsidRPr="005D43CD" w:rsidRDefault="009D6ACF" w:rsidP="00A873F6">
            <w:pPr>
              <w:pStyle w:val="Textoindependiente"/>
            </w:pPr>
            <w:r>
              <w:t>ibr-</w:t>
            </w:r>
            <w:r w:rsidR="00915FA4">
              <w:t>tax</w:t>
            </w:r>
            <w:r>
              <w:t>-</w:t>
            </w:r>
            <w:r w:rsidR="00A873F6" w:rsidRPr="005D43CD">
              <w:t>9</w:t>
            </w:r>
          </w:p>
        </w:tc>
        <w:tc>
          <w:tcPr>
            <w:tcW w:w="8209" w:type="dxa"/>
            <w:hideMark/>
          </w:tcPr>
          <w:p w14:paraId="5401AFBE" w14:textId="4988EDB0" w:rsidR="00A873F6" w:rsidRPr="005D43CD" w:rsidRDefault="00A873F6" w:rsidP="00A873F6">
            <w:pPr>
              <w:pStyle w:val="Textoindependiente"/>
              <w:cnfStyle w:val="000000000000" w:firstRow="0" w:lastRow="0" w:firstColumn="0" w:lastColumn="0" w:oddVBand="0" w:evenVBand="0" w:oddHBand="0" w:evenHBand="0" w:firstRowFirstColumn="0" w:firstRowLastColumn="0" w:lastRowFirstColumn="0" w:lastRowLastColumn="0"/>
            </w:pPr>
            <w:r w:rsidRPr="005D43CD">
              <w:t xml:space="preserve">The </w:t>
            </w:r>
            <w:r w:rsidR="00915FA4">
              <w:t>tax</w:t>
            </w:r>
            <w:r w:rsidRPr="005D43CD">
              <w:t xml:space="preserve"> category </w:t>
            </w:r>
            <w:r w:rsidR="00915FA4">
              <w:t>tax</w:t>
            </w:r>
            <w:r w:rsidRPr="005D43CD">
              <w:t xml:space="preserve"> amount (</w:t>
            </w:r>
            <w:r w:rsidR="009D6ACF">
              <w:t>ibt-</w:t>
            </w:r>
            <w:r w:rsidRPr="005D43CD">
              <w:t xml:space="preserve">117) in a </w:t>
            </w:r>
            <w:r w:rsidR="00915FA4">
              <w:t>tax</w:t>
            </w:r>
            <w:r w:rsidRPr="005D43CD">
              <w:t xml:space="preserve"> breakdown (</w:t>
            </w:r>
            <w:r w:rsidR="005A5609">
              <w:t>ibg</w:t>
            </w:r>
            <w:r w:rsidRPr="005D43CD">
              <w:t xml:space="preserve">23) shall equal the </w:t>
            </w:r>
            <w:r w:rsidR="00915FA4">
              <w:t>tax</w:t>
            </w:r>
            <w:r w:rsidRPr="005D43CD">
              <w:t xml:space="preserve"> category </w:t>
            </w:r>
            <w:r w:rsidR="00915FA4">
              <w:t>tax</w:t>
            </w:r>
            <w:r w:rsidRPr="005D43CD">
              <w:t>able amount (</w:t>
            </w:r>
            <w:r w:rsidR="009D6ACF">
              <w:t>ibt-</w:t>
            </w:r>
            <w:r w:rsidRPr="005D43CD">
              <w:t xml:space="preserve">116) multiplied by the </w:t>
            </w:r>
            <w:r w:rsidR="00915FA4">
              <w:t>tax</w:t>
            </w:r>
            <w:r w:rsidRPr="005D43CD">
              <w:t xml:space="preserve"> category rate (</w:t>
            </w:r>
            <w:r w:rsidR="009D6ACF">
              <w:t>ibt-</w:t>
            </w:r>
            <w:r w:rsidRPr="005D43CD">
              <w:t>119).</w:t>
            </w:r>
          </w:p>
        </w:tc>
      </w:tr>
    </w:tbl>
    <w:p w14:paraId="30BF14A6" w14:textId="19092945" w:rsidR="00A873F6" w:rsidRPr="005D43CD" w:rsidRDefault="00A873F6" w:rsidP="00516DB8">
      <w:pPr>
        <w:pStyle w:val="Textoindependiente"/>
      </w:pPr>
    </w:p>
    <w:p w14:paraId="04EAA005" w14:textId="77777777" w:rsidR="007012BF" w:rsidRPr="005D43CD" w:rsidRDefault="007012BF">
      <w:pPr>
        <w:rPr>
          <w:color w:val="3274BA"/>
          <w:sz w:val="40"/>
          <w:szCs w:val="40"/>
        </w:rPr>
      </w:pPr>
      <w:r w:rsidRPr="005D43CD">
        <w:br w:type="page"/>
      </w:r>
    </w:p>
    <w:p w14:paraId="60826E44" w14:textId="27CCC003" w:rsidR="007012BF" w:rsidRDefault="007012BF" w:rsidP="00ED448C">
      <w:pPr>
        <w:pStyle w:val="Ttulo1"/>
      </w:pPr>
      <w:bookmarkStart w:id="183" w:name="_Toc27677703"/>
      <w:r w:rsidRPr="005D43CD">
        <w:lastRenderedPageBreak/>
        <w:t>Code lists</w:t>
      </w:r>
      <w:bookmarkEnd w:id="183"/>
    </w:p>
    <w:p w14:paraId="74EEFAB8" w14:textId="2D8BB3FF" w:rsidR="009326FA" w:rsidRDefault="009326FA" w:rsidP="009326FA">
      <w:pPr>
        <w:pStyle w:val="Ttulo3"/>
      </w:pPr>
      <w:bookmarkStart w:id="184" w:name="_Toc27677704"/>
      <w:r>
        <w:t>Shared code lists</w:t>
      </w:r>
      <w:bookmarkEnd w:id="184"/>
    </w:p>
    <w:p w14:paraId="6384F6E1" w14:textId="4B98F34E" w:rsidR="009326FA" w:rsidRPr="009326FA" w:rsidRDefault="009326FA" w:rsidP="009326FA">
      <w:pPr>
        <w:pStyle w:val="Textoindependiente"/>
      </w:pPr>
      <w:r>
        <w:t xml:space="preserve">Shared code lists must be used in the same way by all compliant </w:t>
      </w:r>
      <w:del w:id="185" w:author="Oriol Bausà Peris" w:date="2020-01-02T14:37:00Z">
        <w:r w:rsidDel="00AD52AA">
          <w:delText xml:space="preserve">users </w:delText>
        </w:r>
      </w:del>
      <w:ins w:id="186" w:author="Oriol Bausà Peris" w:date="2020-01-02T14:37:00Z">
        <w:r w:rsidR="00AD52AA">
          <w:t>specifications</w:t>
        </w:r>
        <w:r w:rsidR="00AD52AA">
          <w:t xml:space="preserve"> </w:t>
        </w:r>
      </w:ins>
      <w:r>
        <w:t>of the international invoicing model. Addition or modification to the code shall be by amending the code lists through their managing authorities.</w:t>
      </w:r>
    </w:p>
    <w:p w14:paraId="4B7A94DC" w14:textId="77777777" w:rsidR="0097121D" w:rsidRDefault="0097121D" w:rsidP="00C92525">
      <w:pPr>
        <w:pStyle w:val="Ttulo4"/>
        <w:rPr>
          <w:rFonts w:eastAsia="Times New Roman"/>
          <w:lang w:eastAsia="is-IS"/>
        </w:rPr>
      </w:pPr>
      <w:r w:rsidRPr="005D43CD">
        <w:rPr>
          <w:rFonts w:eastAsia="Times New Roman"/>
          <w:lang w:eastAsia="is-IS"/>
        </w:rPr>
        <w:t>Country Codes</w:t>
      </w:r>
    </w:p>
    <w:p w14:paraId="38ADA9C4" w14:textId="2A3EE42C" w:rsidR="0097121D" w:rsidRDefault="0097121D" w:rsidP="009326FA">
      <w:pPr>
        <w:pStyle w:val="Textoindependiente"/>
        <w:rPr>
          <w:lang w:eastAsia="is-IS"/>
        </w:rPr>
      </w:pPr>
      <w:r>
        <w:rPr>
          <w:lang w:eastAsia="is-IS"/>
        </w:rPr>
        <w:t xml:space="preserve">Country code are two letter alpha codes based on the full </w:t>
      </w:r>
      <w:r w:rsidRPr="005D43CD">
        <w:rPr>
          <w:lang w:eastAsia="is-IS"/>
        </w:rPr>
        <w:t>ISO 3166-1</w:t>
      </w:r>
      <w:r>
        <w:rPr>
          <w:lang w:eastAsia="is-IS"/>
        </w:rPr>
        <w:t xml:space="preserve"> code list.</w:t>
      </w:r>
    </w:p>
    <w:p w14:paraId="7956A8FA" w14:textId="77777777" w:rsidR="0097121D" w:rsidRDefault="0097121D" w:rsidP="00C92525">
      <w:pPr>
        <w:pStyle w:val="Ttulo4"/>
        <w:rPr>
          <w:rFonts w:eastAsia="Times New Roman"/>
          <w:lang w:eastAsia="is-IS"/>
        </w:rPr>
      </w:pPr>
      <w:r>
        <w:rPr>
          <w:rFonts w:eastAsia="Times New Roman"/>
          <w:lang w:eastAsia="is-IS"/>
        </w:rPr>
        <w:t>Currency codes</w:t>
      </w:r>
    </w:p>
    <w:p w14:paraId="12E2268D" w14:textId="66AE2A4F" w:rsidR="0097121D" w:rsidRDefault="0097121D" w:rsidP="009326FA">
      <w:pPr>
        <w:pStyle w:val="Textoindependiente"/>
        <w:rPr>
          <w:rFonts w:ascii="Calibri" w:eastAsia="Times New Roman" w:hAnsi="Calibri" w:cs="Calibri"/>
          <w:color w:val="000000"/>
          <w:lang w:eastAsia="is-IS"/>
        </w:rPr>
      </w:pPr>
      <w:r>
        <w:rPr>
          <w:lang w:eastAsia="is-IS"/>
        </w:rPr>
        <w:t xml:space="preserve">Currency codes are three letter alpha codes based on the full </w:t>
      </w:r>
      <w:r w:rsidRPr="005D43CD">
        <w:rPr>
          <w:rFonts w:ascii="Calibri" w:eastAsia="Times New Roman" w:hAnsi="Calibri" w:cs="Calibri"/>
          <w:color w:val="000000"/>
          <w:lang w:eastAsia="is-IS"/>
        </w:rPr>
        <w:t>ISO 4217</w:t>
      </w:r>
      <w:r>
        <w:rPr>
          <w:rFonts w:ascii="Calibri" w:eastAsia="Times New Roman" w:hAnsi="Calibri" w:cs="Calibri"/>
          <w:color w:val="000000"/>
          <w:lang w:eastAsia="is-IS"/>
        </w:rPr>
        <w:t xml:space="preserve"> code list.</w:t>
      </w:r>
    </w:p>
    <w:p w14:paraId="429A0858" w14:textId="547AD9F8" w:rsidR="0097121D" w:rsidRDefault="00AC4408" w:rsidP="00C92525">
      <w:pPr>
        <w:pStyle w:val="Ttulo4"/>
        <w:rPr>
          <w:rFonts w:eastAsia="Times New Roman"/>
          <w:lang w:eastAsia="is-IS"/>
        </w:rPr>
      </w:pPr>
      <w:r>
        <w:rPr>
          <w:rFonts w:eastAsia="Times New Roman"/>
          <w:lang w:eastAsia="is-IS"/>
        </w:rPr>
        <w:t>Unit codes</w:t>
      </w:r>
    </w:p>
    <w:p w14:paraId="08EDA76C" w14:textId="480EC451" w:rsidR="0097121D" w:rsidRPr="00AC4408" w:rsidRDefault="00AC4408" w:rsidP="009326FA">
      <w:pPr>
        <w:pStyle w:val="Textoindependiente"/>
        <w:rPr>
          <w:lang w:eastAsia="is-IS"/>
        </w:rPr>
      </w:pPr>
      <w:r>
        <w:rPr>
          <w:lang w:eastAsia="is-IS"/>
        </w:rPr>
        <w:t xml:space="preserve">Unit codes are a concatenation of the full </w:t>
      </w:r>
      <w:r w:rsidR="0097121D" w:rsidRPr="00AC4408">
        <w:rPr>
          <w:lang w:eastAsia="is-IS"/>
        </w:rPr>
        <w:t>UN/ECE Recommendation N°20 and UN/ECE Recommendation N°21</w:t>
      </w:r>
      <w:r w:rsidRPr="00AC4408">
        <w:rPr>
          <w:lang w:eastAsia="is-IS"/>
        </w:rPr>
        <w:t xml:space="preserve"> where the codes from N°21 are appended to N°20, prefixed with an X.</w:t>
      </w:r>
    </w:p>
    <w:p w14:paraId="798E3CA7" w14:textId="70BBA5D1" w:rsidR="00AC4408" w:rsidRDefault="00AC4408" w:rsidP="00C92525">
      <w:pPr>
        <w:pStyle w:val="Ttulo4"/>
        <w:rPr>
          <w:rFonts w:eastAsia="Times New Roman"/>
          <w:lang w:eastAsia="is-IS"/>
        </w:rPr>
      </w:pPr>
      <w:r>
        <w:rPr>
          <w:rFonts w:eastAsia="Times New Roman"/>
          <w:lang w:eastAsia="is-IS"/>
        </w:rPr>
        <w:t>Identifier scheme codes</w:t>
      </w:r>
    </w:p>
    <w:p w14:paraId="203C968E" w14:textId="76CD8B22" w:rsidR="0097121D" w:rsidRDefault="00AC4408" w:rsidP="009326FA">
      <w:pPr>
        <w:pStyle w:val="Textoindependiente"/>
        <w:rPr>
          <w:rFonts w:ascii="Calibri" w:eastAsia="Times New Roman" w:hAnsi="Calibri" w:cs="Calibri"/>
          <w:color w:val="000000"/>
          <w:lang w:eastAsia="is-IS"/>
        </w:rPr>
      </w:pPr>
      <w:r>
        <w:rPr>
          <w:lang w:eastAsia="is-IS"/>
        </w:rPr>
        <w:t xml:space="preserve">The international invoice model allows the use of any identifier scheme but </w:t>
      </w:r>
      <w:del w:id="187" w:author="Oriol Bausà Peris" w:date="2020-01-02T14:38:00Z">
        <w:r w:rsidDel="00AD52AA">
          <w:rPr>
            <w:lang w:eastAsia="is-IS"/>
          </w:rPr>
          <w:delText>the scheme being used</w:delText>
        </w:r>
      </w:del>
      <w:ins w:id="188" w:author="Oriol Bausà Peris" w:date="2020-01-02T14:38:00Z">
        <w:r w:rsidR="00AD52AA">
          <w:rPr>
            <w:lang w:eastAsia="is-IS"/>
          </w:rPr>
          <w:t>it</w:t>
        </w:r>
      </w:ins>
      <w:r>
        <w:rPr>
          <w:lang w:eastAsia="is-IS"/>
        </w:rPr>
        <w:t xml:space="preserve"> must be </w:t>
      </w:r>
      <w:del w:id="189" w:author="Oriol Bausà Peris" w:date="2020-01-02T14:38:00Z">
        <w:r w:rsidDel="00AD52AA">
          <w:rPr>
            <w:lang w:eastAsia="is-IS"/>
          </w:rPr>
          <w:delText xml:space="preserve">stated </w:delText>
        </w:r>
      </w:del>
      <w:ins w:id="190" w:author="Oriol Bausà Peris" w:date="2020-01-02T14:38:00Z">
        <w:r w:rsidR="00AD52AA">
          <w:rPr>
            <w:lang w:eastAsia="is-IS"/>
          </w:rPr>
          <w:t>registered</w:t>
        </w:r>
        <w:r w:rsidR="00AD52AA">
          <w:rPr>
            <w:lang w:eastAsia="is-IS"/>
          </w:rPr>
          <w:t xml:space="preserve"> </w:t>
        </w:r>
      </w:ins>
      <w:del w:id="191" w:author="Oriol Bausà Peris" w:date="2020-01-02T14:39:00Z">
        <w:r w:rsidDel="00AD52AA">
          <w:rPr>
            <w:lang w:eastAsia="is-IS"/>
          </w:rPr>
          <w:delText>in an attribute by using a code from</w:delText>
        </w:r>
      </w:del>
      <w:ins w:id="192" w:author="Oriol Bausà Peris" w:date="2020-01-02T14:39:00Z">
        <w:r w:rsidR="00AD52AA">
          <w:rPr>
            <w:lang w:eastAsia="is-IS"/>
          </w:rPr>
          <w:t>in</w:t>
        </w:r>
      </w:ins>
      <w:r>
        <w:rPr>
          <w:lang w:eastAsia="is-IS"/>
        </w:rPr>
        <w:t xml:space="preserve"> the ICD code list which is based on </w:t>
      </w:r>
      <w:r w:rsidR="0097121D" w:rsidRPr="005D43CD">
        <w:rPr>
          <w:rFonts w:ascii="Calibri" w:eastAsia="Times New Roman" w:hAnsi="Calibri" w:cs="Calibri"/>
          <w:color w:val="000000"/>
          <w:lang w:eastAsia="is-IS"/>
        </w:rPr>
        <w:t>ISO/IEC 6523</w:t>
      </w:r>
      <w:r>
        <w:rPr>
          <w:rFonts w:ascii="Calibri" w:eastAsia="Times New Roman" w:hAnsi="Calibri" w:cs="Calibri"/>
          <w:color w:val="000000"/>
          <w:lang w:eastAsia="is-IS"/>
        </w:rPr>
        <w:t>.</w:t>
      </w:r>
    </w:p>
    <w:p w14:paraId="3C2EF762" w14:textId="200442A6" w:rsidR="00AC4408" w:rsidRDefault="00AC4408" w:rsidP="00C92525">
      <w:pPr>
        <w:pStyle w:val="Ttulo4"/>
        <w:rPr>
          <w:rFonts w:eastAsia="Times New Roman"/>
          <w:lang w:eastAsia="is-IS"/>
        </w:rPr>
      </w:pPr>
      <w:r>
        <w:rPr>
          <w:rFonts w:eastAsia="Times New Roman"/>
          <w:lang w:eastAsia="is-IS"/>
        </w:rPr>
        <w:t>Electronic addresses</w:t>
      </w:r>
    </w:p>
    <w:p w14:paraId="15C0374C" w14:textId="1612BB9A" w:rsidR="00AC4408" w:rsidRDefault="00AC4408" w:rsidP="009326FA">
      <w:pPr>
        <w:pStyle w:val="Textoindependiente"/>
        <w:rPr>
          <w:lang w:eastAsia="is-IS"/>
        </w:rPr>
      </w:pPr>
      <w:r>
        <w:rPr>
          <w:lang w:eastAsia="is-IS"/>
        </w:rPr>
        <w:t>Electronic addresses allowed in the Peppol network must be from a scheme listed in the Peppol subset of the EAS code list.</w:t>
      </w:r>
    </w:p>
    <w:p w14:paraId="33C4F8A0" w14:textId="70BE053C" w:rsidR="0038729C" w:rsidRPr="0038729C" w:rsidRDefault="0038729C" w:rsidP="00C92525">
      <w:pPr>
        <w:pStyle w:val="Ttulo4"/>
        <w:rPr>
          <w:lang w:eastAsia="is-IS"/>
        </w:rPr>
      </w:pPr>
      <w:r>
        <w:rPr>
          <w:lang w:eastAsia="is-IS"/>
        </w:rPr>
        <w:t>Item type identification code</w:t>
      </w:r>
    </w:p>
    <w:p w14:paraId="7EAB7FF9" w14:textId="2682DE07" w:rsidR="0097121D" w:rsidRDefault="0097121D" w:rsidP="009326FA">
      <w:pPr>
        <w:pStyle w:val="Textoindependiente"/>
        <w:rPr>
          <w:lang w:eastAsia="is-IS"/>
        </w:rPr>
      </w:pPr>
      <w:r w:rsidRPr="005D43CD">
        <w:rPr>
          <w:lang w:eastAsia="is-IS"/>
        </w:rPr>
        <w:t>UNTDID 7143 — Item type identification code, shared</w:t>
      </w:r>
    </w:p>
    <w:p w14:paraId="058C8C76" w14:textId="56CD57CB" w:rsidR="0038729C" w:rsidRPr="005D43CD" w:rsidRDefault="0038729C" w:rsidP="00C92525">
      <w:pPr>
        <w:pStyle w:val="Ttulo4"/>
        <w:rPr>
          <w:rFonts w:eastAsia="Times New Roman"/>
          <w:lang w:eastAsia="is-IS"/>
        </w:rPr>
      </w:pPr>
      <w:r>
        <w:rPr>
          <w:rFonts w:eastAsia="Times New Roman"/>
          <w:lang w:eastAsia="is-IS"/>
        </w:rPr>
        <w:t>Allowance codes</w:t>
      </w:r>
    </w:p>
    <w:p w14:paraId="14596534" w14:textId="1EADEB14" w:rsidR="0097121D" w:rsidRDefault="0097121D" w:rsidP="009326FA">
      <w:pPr>
        <w:pStyle w:val="Textoindependiente"/>
        <w:rPr>
          <w:lang w:eastAsia="is-IS"/>
        </w:rPr>
      </w:pPr>
      <w:r w:rsidRPr="005D43CD">
        <w:rPr>
          <w:lang w:eastAsia="is-IS"/>
        </w:rPr>
        <w:t>UNTDID 5189 — Allowance codes, shared</w:t>
      </w:r>
    </w:p>
    <w:p w14:paraId="11201A10" w14:textId="01672699" w:rsidR="0038729C" w:rsidRPr="005D43CD" w:rsidRDefault="0038729C" w:rsidP="00C92525">
      <w:pPr>
        <w:pStyle w:val="Ttulo4"/>
        <w:rPr>
          <w:rFonts w:eastAsia="Times New Roman"/>
          <w:lang w:eastAsia="is-IS"/>
        </w:rPr>
      </w:pPr>
      <w:r>
        <w:rPr>
          <w:rFonts w:eastAsia="Times New Roman"/>
          <w:lang w:eastAsia="is-IS"/>
        </w:rPr>
        <w:t>Charge codes</w:t>
      </w:r>
    </w:p>
    <w:p w14:paraId="448C252D" w14:textId="6D407862" w:rsidR="0097121D" w:rsidRDefault="0097121D" w:rsidP="009326FA">
      <w:pPr>
        <w:pStyle w:val="Textoindependiente"/>
        <w:rPr>
          <w:lang w:eastAsia="is-IS"/>
        </w:rPr>
      </w:pPr>
      <w:r w:rsidRPr="005D43CD">
        <w:rPr>
          <w:lang w:eastAsia="is-IS"/>
        </w:rPr>
        <w:t>UNTDID 7161 — Charge codes, shared</w:t>
      </w:r>
    </w:p>
    <w:p w14:paraId="5D574405" w14:textId="73F3BB20" w:rsidR="0038729C" w:rsidRPr="005D43CD" w:rsidRDefault="0038729C" w:rsidP="00C92525">
      <w:pPr>
        <w:pStyle w:val="Ttulo4"/>
        <w:rPr>
          <w:rFonts w:eastAsia="Times New Roman"/>
          <w:lang w:eastAsia="is-IS"/>
        </w:rPr>
      </w:pPr>
      <w:r>
        <w:rPr>
          <w:rFonts w:eastAsia="Times New Roman"/>
          <w:lang w:eastAsia="is-IS"/>
        </w:rPr>
        <w:t>Document type</w:t>
      </w:r>
    </w:p>
    <w:p w14:paraId="4F7B0C68" w14:textId="685EC038" w:rsidR="0097121D" w:rsidRDefault="0097121D" w:rsidP="009326FA">
      <w:pPr>
        <w:pStyle w:val="Textoindependiente"/>
        <w:rPr>
          <w:lang w:eastAsia="is-IS"/>
        </w:rPr>
      </w:pPr>
      <w:r w:rsidRPr="005D43CD">
        <w:rPr>
          <w:lang w:eastAsia="is-IS"/>
        </w:rPr>
        <w:t xml:space="preserve">UNTDID 1001 — Document type, </w:t>
      </w:r>
      <w:commentRangeStart w:id="193"/>
      <w:r w:rsidRPr="005D43CD">
        <w:rPr>
          <w:lang w:eastAsia="is-IS"/>
        </w:rPr>
        <w:t>use Peppol approach but review the restriction that is applied.</w:t>
      </w:r>
      <w:commentRangeEnd w:id="193"/>
      <w:r w:rsidR="00AD52AA">
        <w:rPr>
          <w:rStyle w:val="Refdecomentario"/>
        </w:rPr>
        <w:commentReference w:id="193"/>
      </w:r>
    </w:p>
    <w:p w14:paraId="16011F74" w14:textId="7B6480D9" w:rsidR="0038729C" w:rsidRPr="005D43CD" w:rsidRDefault="0038729C" w:rsidP="00C92525">
      <w:pPr>
        <w:pStyle w:val="Ttulo4"/>
        <w:rPr>
          <w:rFonts w:eastAsia="Times New Roman"/>
          <w:lang w:eastAsia="is-IS"/>
        </w:rPr>
      </w:pPr>
      <w:r>
        <w:rPr>
          <w:rFonts w:eastAsia="Times New Roman"/>
          <w:lang w:eastAsia="is-IS"/>
        </w:rPr>
        <w:t>Reference code qualifier</w:t>
      </w:r>
    </w:p>
    <w:p w14:paraId="3E97E28C" w14:textId="59AFFD2A" w:rsidR="0097121D" w:rsidRDefault="0097121D" w:rsidP="009326FA">
      <w:pPr>
        <w:pStyle w:val="Textoindependiente"/>
        <w:rPr>
          <w:lang w:eastAsia="is-IS"/>
        </w:rPr>
      </w:pPr>
      <w:r w:rsidRPr="005D43CD">
        <w:rPr>
          <w:lang w:eastAsia="is-IS"/>
        </w:rPr>
        <w:t>UNTDID 1153 — Reference code qualifier, shared</w:t>
      </w:r>
    </w:p>
    <w:p w14:paraId="4F9029AB" w14:textId="670F31BE" w:rsidR="0038729C" w:rsidRPr="005D43CD" w:rsidRDefault="0038729C" w:rsidP="00C92525">
      <w:pPr>
        <w:pStyle w:val="Ttulo4"/>
        <w:rPr>
          <w:rFonts w:eastAsia="Times New Roman"/>
          <w:lang w:eastAsia="is-IS"/>
        </w:rPr>
      </w:pPr>
      <w:r>
        <w:rPr>
          <w:rFonts w:eastAsia="Times New Roman"/>
          <w:lang w:eastAsia="is-IS"/>
        </w:rPr>
        <w:t>Event time code</w:t>
      </w:r>
    </w:p>
    <w:p w14:paraId="63DAFCDC" w14:textId="4CF44673" w:rsidR="0097121D" w:rsidRDefault="0097121D" w:rsidP="009326FA">
      <w:pPr>
        <w:pStyle w:val="Textoindependiente"/>
        <w:rPr>
          <w:lang w:eastAsia="is-IS"/>
        </w:rPr>
      </w:pPr>
      <w:r w:rsidRPr="005D43CD">
        <w:rPr>
          <w:lang w:eastAsia="is-IS"/>
        </w:rPr>
        <w:t>UNTDID 2005/ UNTDID 2475 — Event time code, shared</w:t>
      </w:r>
    </w:p>
    <w:p w14:paraId="523F905A" w14:textId="4D98089C" w:rsidR="0038729C" w:rsidRPr="005D43CD" w:rsidRDefault="0038729C" w:rsidP="00C92525">
      <w:pPr>
        <w:pStyle w:val="Ttulo4"/>
        <w:rPr>
          <w:rFonts w:eastAsia="Times New Roman"/>
          <w:lang w:eastAsia="is-IS"/>
        </w:rPr>
      </w:pPr>
      <w:r>
        <w:rPr>
          <w:rFonts w:eastAsia="Times New Roman"/>
          <w:lang w:eastAsia="is-IS"/>
        </w:rPr>
        <w:t>Mime codes</w:t>
      </w:r>
    </w:p>
    <w:p w14:paraId="63236241" w14:textId="5C8F18EB" w:rsidR="0097121D" w:rsidRDefault="0097121D" w:rsidP="009326FA">
      <w:pPr>
        <w:pStyle w:val="Textoindependiente"/>
        <w:rPr>
          <w:lang w:eastAsia="is-IS"/>
        </w:rPr>
      </w:pPr>
      <w:r w:rsidRPr="005D43CD">
        <w:rPr>
          <w:lang w:eastAsia="is-IS"/>
        </w:rPr>
        <w:t xml:space="preserve">Mime type codes — Mime codes, </w:t>
      </w:r>
      <w:commentRangeStart w:id="194"/>
      <w:r w:rsidRPr="005D43CD">
        <w:rPr>
          <w:lang w:eastAsia="is-IS"/>
        </w:rPr>
        <w:t>shared as restricted in EN</w:t>
      </w:r>
      <w:commentRangeEnd w:id="194"/>
      <w:r w:rsidR="00AD52AA">
        <w:rPr>
          <w:rStyle w:val="Refdecomentario"/>
        </w:rPr>
        <w:commentReference w:id="194"/>
      </w:r>
    </w:p>
    <w:p w14:paraId="78BBDDD0" w14:textId="58E97F18" w:rsidR="0038729C" w:rsidRPr="005D43CD" w:rsidRDefault="00915FA4" w:rsidP="00C92525">
      <w:pPr>
        <w:pStyle w:val="Ttulo4"/>
        <w:rPr>
          <w:rFonts w:eastAsia="Times New Roman"/>
          <w:lang w:eastAsia="is-IS"/>
        </w:rPr>
      </w:pPr>
      <w:r>
        <w:rPr>
          <w:rFonts w:eastAsia="Times New Roman"/>
          <w:lang w:eastAsia="is-IS"/>
        </w:rPr>
        <w:t>Tax</w:t>
      </w:r>
      <w:r w:rsidR="0038729C">
        <w:rPr>
          <w:rFonts w:eastAsia="Times New Roman"/>
          <w:lang w:eastAsia="is-IS"/>
        </w:rPr>
        <w:t xml:space="preserve"> type</w:t>
      </w:r>
    </w:p>
    <w:p w14:paraId="5F7D4BC0" w14:textId="57B4575D" w:rsidR="0097121D" w:rsidRDefault="00915FA4" w:rsidP="009326FA">
      <w:pPr>
        <w:pStyle w:val="Textoindependiente"/>
        <w:rPr>
          <w:lang w:eastAsia="is-IS"/>
        </w:rPr>
      </w:pPr>
      <w:r>
        <w:rPr>
          <w:lang w:eastAsia="is-IS"/>
        </w:rPr>
        <w:t>Tax</w:t>
      </w:r>
      <w:r w:rsidR="0097121D" w:rsidRPr="005D43CD">
        <w:rPr>
          <w:lang w:eastAsia="is-IS"/>
        </w:rPr>
        <w:t xml:space="preserve"> type code, </w:t>
      </w:r>
      <w:commentRangeStart w:id="195"/>
      <w:r w:rsidR="0097121D" w:rsidRPr="005D43CD">
        <w:rPr>
          <w:lang w:eastAsia="is-IS"/>
        </w:rPr>
        <w:t>5153, shared as subset.</w:t>
      </w:r>
      <w:commentRangeEnd w:id="195"/>
      <w:r w:rsidR="00AD52AA">
        <w:rPr>
          <w:rStyle w:val="Refdecomentario"/>
        </w:rPr>
        <w:commentReference w:id="195"/>
      </w:r>
    </w:p>
    <w:p w14:paraId="683C969F" w14:textId="01BDC4A4" w:rsidR="0038729C" w:rsidRPr="005D43CD" w:rsidRDefault="0038729C" w:rsidP="00C92525">
      <w:pPr>
        <w:pStyle w:val="Ttulo4"/>
        <w:rPr>
          <w:rFonts w:eastAsia="Times New Roman"/>
          <w:lang w:eastAsia="is-IS"/>
        </w:rPr>
      </w:pPr>
      <w:r>
        <w:rPr>
          <w:rFonts w:eastAsia="Times New Roman"/>
          <w:lang w:eastAsia="is-IS"/>
        </w:rPr>
        <w:t>Payment means</w:t>
      </w:r>
    </w:p>
    <w:p w14:paraId="64CFF36B" w14:textId="73EB8892" w:rsidR="0097121D" w:rsidRDefault="0097121D" w:rsidP="009326FA">
      <w:pPr>
        <w:pStyle w:val="Textoindependiente"/>
        <w:rPr>
          <w:lang w:eastAsia="is-IS"/>
        </w:rPr>
      </w:pPr>
      <w:r w:rsidRPr="005D43CD">
        <w:rPr>
          <w:lang w:eastAsia="is-IS"/>
        </w:rPr>
        <w:t>UNTDID 4461 — Payment means, shared.</w:t>
      </w:r>
    </w:p>
    <w:p w14:paraId="2DE34259" w14:textId="0D9B5097" w:rsidR="009326FA" w:rsidRDefault="009326FA" w:rsidP="009326FA">
      <w:pPr>
        <w:pStyle w:val="Ttulo3"/>
        <w:rPr>
          <w:lang w:eastAsia="is-IS"/>
        </w:rPr>
      </w:pPr>
      <w:bookmarkStart w:id="196" w:name="_Toc27677705"/>
      <w:r>
        <w:rPr>
          <w:lang w:eastAsia="is-IS"/>
        </w:rPr>
        <w:t>Other codes lists</w:t>
      </w:r>
      <w:bookmarkEnd w:id="196"/>
    </w:p>
    <w:p w14:paraId="1A6F738B" w14:textId="77C56A23" w:rsidR="009326FA" w:rsidRPr="009326FA" w:rsidRDefault="009326FA" w:rsidP="009326FA">
      <w:pPr>
        <w:pStyle w:val="Textoindependiente"/>
        <w:rPr>
          <w:lang w:eastAsia="is-IS"/>
        </w:rPr>
      </w:pPr>
      <w:r>
        <w:rPr>
          <w:lang w:eastAsia="is-IS"/>
        </w:rPr>
        <w:t>Code lists that can be used in specialized implementation of the invoicing model. These codes are only understood by those who are using that specialization.</w:t>
      </w:r>
    </w:p>
    <w:p w14:paraId="3236A9E6" w14:textId="77777777" w:rsidR="00C92525" w:rsidRDefault="00915FA4" w:rsidP="00C92525">
      <w:pPr>
        <w:pStyle w:val="Ttulo4"/>
        <w:rPr>
          <w:lang w:eastAsia="is-IS"/>
        </w:rPr>
      </w:pPr>
      <w:commentRangeStart w:id="197"/>
      <w:r>
        <w:rPr>
          <w:lang w:eastAsia="is-IS"/>
        </w:rPr>
        <w:t>Tax</w:t>
      </w:r>
      <w:r w:rsidR="009326FA">
        <w:rPr>
          <w:lang w:eastAsia="is-IS"/>
        </w:rPr>
        <w:t xml:space="preserve"> category code</w:t>
      </w:r>
      <w:r w:rsidR="00C92525">
        <w:rPr>
          <w:lang w:eastAsia="is-IS"/>
        </w:rPr>
        <w:t>s</w:t>
      </w:r>
    </w:p>
    <w:p w14:paraId="65938F0D" w14:textId="0C6233A1" w:rsidR="00C92525" w:rsidRPr="00C92525" w:rsidRDefault="00F61673" w:rsidP="00C92525">
      <w:pPr>
        <w:rPr>
          <w:lang w:eastAsia="is-IS"/>
        </w:rPr>
        <w:sectPr w:rsidR="00C92525" w:rsidRPr="00C92525" w:rsidSect="005D43CD">
          <w:headerReference w:type="default" r:id="rId14"/>
          <w:footerReference w:type="default" r:id="rId15"/>
          <w:footerReference w:type="first" r:id="rId16"/>
          <w:pgSz w:w="11906" w:h="16838" w:code="9"/>
          <w:pgMar w:top="1440" w:right="1134" w:bottom="1418" w:left="1134" w:header="720" w:footer="720" w:gutter="0"/>
          <w:pgNumType w:start="0"/>
          <w:cols w:space="720"/>
          <w:titlePg/>
          <w:docGrid w:linePitch="360"/>
        </w:sectPr>
      </w:pPr>
      <w:r>
        <w:rPr>
          <w:lang w:eastAsia="is-IS"/>
        </w:rPr>
        <w:t>Tax category</w:t>
      </w:r>
      <w:r w:rsidR="00C92525">
        <w:rPr>
          <w:lang w:eastAsia="is-IS"/>
        </w:rPr>
        <w:t xml:space="preserve"> codes are not shared </w:t>
      </w:r>
      <w:r>
        <w:rPr>
          <w:lang w:eastAsia="is-IS"/>
        </w:rPr>
        <w:t>but defined</w:t>
      </w:r>
      <w:r w:rsidR="00C92525">
        <w:rPr>
          <w:lang w:eastAsia="is-IS"/>
        </w:rPr>
        <w:t xml:space="preserve"> by different specializations. </w:t>
      </w:r>
      <w:r>
        <w:rPr>
          <w:lang w:eastAsia="is-IS"/>
        </w:rPr>
        <w:t>Consequently,</w:t>
      </w:r>
      <w:r w:rsidR="00C92525">
        <w:rPr>
          <w:lang w:eastAsia="is-IS"/>
        </w:rPr>
        <w:t xml:space="preserve"> there is not a shared understanding of what they </w:t>
      </w:r>
      <w:r>
        <w:rPr>
          <w:lang w:eastAsia="is-IS"/>
        </w:rPr>
        <w:t>mean and</w:t>
      </w:r>
      <w:r w:rsidR="00C92525">
        <w:rPr>
          <w:lang w:eastAsia="is-IS"/>
        </w:rPr>
        <w:t xml:space="preserve"> their meaning can be ignored by those who are processing invoices as pint compliant.</w:t>
      </w:r>
      <w:commentRangeEnd w:id="197"/>
      <w:r w:rsidR="00AD52AA">
        <w:rPr>
          <w:rStyle w:val="Refdecomentario"/>
        </w:rPr>
        <w:commentReference w:id="197"/>
      </w:r>
    </w:p>
    <w:p w14:paraId="2B65BFED" w14:textId="05D3E1F5" w:rsidR="007012BF" w:rsidRDefault="007012BF" w:rsidP="00ED448C">
      <w:pPr>
        <w:pStyle w:val="Ttulo1"/>
      </w:pPr>
      <w:bookmarkStart w:id="198" w:name="_Toc27677706"/>
      <w:r w:rsidRPr="005D43CD">
        <w:lastRenderedPageBreak/>
        <w:t xml:space="preserve">Data </w:t>
      </w:r>
      <w:commentRangeStart w:id="199"/>
      <w:commentRangeStart w:id="200"/>
      <w:r w:rsidRPr="005D43CD">
        <w:t>model</w:t>
      </w:r>
      <w:commentRangeEnd w:id="199"/>
      <w:r w:rsidR="00C92525">
        <w:rPr>
          <w:rStyle w:val="Refdecomentario"/>
          <w:color w:val="auto"/>
        </w:rPr>
        <w:commentReference w:id="199"/>
      </w:r>
      <w:bookmarkEnd w:id="198"/>
      <w:commentRangeEnd w:id="200"/>
      <w:r w:rsidR="004E59E5">
        <w:rPr>
          <w:rStyle w:val="Refdecomentario"/>
          <w:color w:val="auto"/>
        </w:rPr>
        <w:commentReference w:id="200"/>
      </w:r>
    </w:p>
    <w:tbl>
      <w:tblPr>
        <w:tblStyle w:val="Tabladelista3-nfasis5"/>
        <w:tblW w:w="14596" w:type="dxa"/>
        <w:tblLayout w:type="fixed"/>
        <w:tblLook w:val="04A0" w:firstRow="1" w:lastRow="0" w:firstColumn="1" w:lastColumn="0" w:noHBand="0" w:noVBand="1"/>
      </w:tblPr>
      <w:tblGrid>
        <w:gridCol w:w="988"/>
        <w:gridCol w:w="425"/>
        <w:gridCol w:w="709"/>
        <w:gridCol w:w="1134"/>
        <w:gridCol w:w="2409"/>
        <w:gridCol w:w="3119"/>
        <w:gridCol w:w="4252"/>
        <w:gridCol w:w="1560"/>
      </w:tblGrid>
      <w:tr w:rsidR="00E41BD4" w:rsidRPr="00784E18" w14:paraId="2792CCC3" w14:textId="74243BD1" w:rsidTr="00D367E5">
        <w:trPr>
          <w:cnfStyle w:val="100000000000" w:firstRow="1" w:lastRow="0" w:firstColumn="0" w:lastColumn="0" w:oddVBand="0" w:evenVBand="0" w:oddHBand="0" w:evenHBand="0" w:firstRowFirstColumn="0" w:firstRowLastColumn="0" w:lastRowFirstColumn="0" w:lastRowLastColumn="0"/>
          <w:trHeight w:val="20"/>
          <w:tblHeader/>
        </w:trPr>
        <w:tc>
          <w:tcPr>
            <w:cnfStyle w:val="001000000100" w:firstRow="0" w:lastRow="0" w:firstColumn="1" w:lastColumn="0" w:oddVBand="0" w:evenVBand="0" w:oddHBand="0" w:evenHBand="0" w:firstRowFirstColumn="1" w:firstRowLastColumn="0" w:lastRowFirstColumn="0" w:lastRowLastColumn="0"/>
            <w:tcW w:w="988" w:type="dxa"/>
            <w:noWrap/>
            <w:hideMark/>
          </w:tcPr>
          <w:p w14:paraId="7586E146" w14:textId="77777777" w:rsidR="00E41BD4" w:rsidRPr="00784E18" w:rsidRDefault="00E41BD4" w:rsidP="00E41BD4">
            <w:pPr>
              <w:pStyle w:val="Textoindependiente"/>
            </w:pPr>
            <w:r w:rsidRPr="00784E18">
              <w:t>ID</w:t>
            </w:r>
          </w:p>
        </w:tc>
        <w:tc>
          <w:tcPr>
            <w:tcW w:w="425" w:type="dxa"/>
            <w:noWrap/>
            <w:hideMark/>
          </w:tcPr>
          <w:p w14:paraId="527D2F18" w14:textId="75F43122" w:rsidR="00E41BD4" w:rsidRPr="00784E18" w:rsidRDefault="00D367E5" w:rsidP="00E41BD4">
            <w:pPr>
              <w:pStyle w:val="Textoindependiente"/>
              <w:cnfStyle w:val="100000000000" w:firstRow="1" w:lastRow="0" w:firstColumn="0" w:lastColumn="0" w:oddVBand="0" w:evenVBand="0" w:oddHBand="0" w:evenHBand="0" w:firstRowFirstColumn="0" w:firstRowLastColumn="0" w:lastRowFirstColumn="0" w:lastRowLastColumn="0"/>
            </w:pPr>
            <w:r>
              <w:t>L</w:t>
            </w:r>
          </w:p>
        </w:tc>
        <w:tc>
          <w:tcPr>
            <w:tcW w:w="709" w:type="dxa"/>
            <w:noWrap/>
            <w:hideMark/>
          </w:tcPr>
          <w:p w14:paraId="27847E84" w14:textId="3D522E5C" w:rsidR="00E41BD4" w:rsidRPr="00784E18" w:rsidRDefault="00D367E5" w:rsidP="00E41BD4">
            <w:pPr>
              <w:pStyle w:val="Textoindependiente"/>
              <w:cnfStyle w:val="100000000000" w:firstRow="1" w:lastRow="0" w:firstColumn="0" w:lastColumn="0" w:oddVBand="0" w:evenVBand="0" w:oddHBand="0" w:evenHBand="0" w:firstRowFirstColumn="0" w:firstRowLastColumn="0" w:lastRowFirstColumn="0" w:lastRowLastColumn="0"/>
            </w:pPr>
            <w:proofErr w:type="spellStart"/>
            <w:r>
              <w:t>crd</w:t>
            </w:r>
            <w:proofErr w:type="spellEnd"/>
          </w:p>
        </w:tc>
        <w:tc>
          <w:tcPr>
            <w:tcW w:w="1134" w:type="dxa"/>
          </w:tcPr>
          <w:p w14:paraId="14BCFDEF" w14:textId="285D8716" w:rsidR="00E41BD4" w:rsidRPr="00784E18" w:rsidRDefault="00E41BD4" w:rsidP="00E41BD4">
            <w:pPr>
              <w:pStyle w:val="Textoindependiente"/>
              <w:jc w:val="center"/>
              <w:cnfStyle w:val="100000000000" w:firstRow="1" w:lastRow="0" w:firstColumn="0" w:lastColumn="0" w:oddVBand="0" w:evenVBand="0" w:oddHBand="0" w:evenHBand="0" w:firstRowFirstColumn="0" w:firstRowLastColumn="0" w:lastRowFirstColumn="0" w:lastRowLastColumn="0"/>
            </w:pPr>
            <w:r>
              <w:t>Section</w:t>
            </w:r>
          </w:p>
        </w:tc>
        <w:tc>
          <w:tcPr>
            <w:tcW w:w="2409" w:type="dxa"/>
            <w:hideMark/>
          </w:tcPr>
          <w:p w14:paraId="20F65CC8" w14:textId="65D41881" w:rsidR="00E41BD4" w:rsidRPr="00784E18" w:rsidRDefault="00E41BD4" w:rsidP="00E41BD4">
            <w:pPr>
              <w:pStyle w:val="Textoindependiente"/>
              <w:cnfStyle w:val="100000000000" w:firstRow="1" w:lastRow="0" w:firstColumn="0" w:lastColumn="0" w:oddVBand="0" w:evenVBand="0" w:oddHBand="0" w:evenHBand="0" w:firstRowFirstColumn="0" w:firstRowLastColumn="0" w:lastRowFirstColumn="0" w:lastRowLastColumn="0"/>
            </w:pPr>
            <w:r w:rsidRPr="00784E18">
              <w:t>PINT Business term</w:t>
            </w:r>
          </w:p>
        </w:tc>
        <w:tc>
          <w:tcPr>
            <w:tcW w:w="3119" w:type="dxa"/>
            <w:hideMark/>
          </w:tcPr>
          <w:p w14:paraId="26521B6E" w14:textId="77777777" w:rsidR="00E41BD4" w:rsidRPr="00784E18" w:rsidRDefault="00E41BD4" w:rsidP="00E41BD4">
            <w:pPr>
              <w:pStyle w:val="Textoindependiente"/>
              <w:cnfStyle w:val="100000000000" w:firstRow="1" w:lastRow="0" w:firstColumn="0" w:lastColumn="0" w:oddVBand="0" w:evenVBand="0" w:oddHBand="0" w:evenHBand="0" w:firstRowFirstColumn="0" w:firstRowLastColumn="0" w:lastRowFirstColumn="0" w:lastRowLastColumn="0"/>
            </w:pPr>
            <w:r w:rsidRPr="00784E18">
              <w:t>PINT Definition</w:t>
            </w:r>
          </w:p>
        </w:tc>
        <w:tc>
          <w:tcPr>
            <w:tcW w:w="4252" w:type="dxa"/>
            <w:hideMark/>
          </w:tcPr>
          <w:p w14:paraId="36F31C55" w14:textId="4453CD8C" w:rsidR="00E41BD4" w:rsidRPr="00784E18" w:rsidRDefault="00E41BD4" w:rsidP="00E41BD4">
            <w:pPr>
              <w:pStyle w:val="Textoindependiente"/>
              <w:cnfStyle w:val="100000000000" w:firstRow="1" w:lastRow="0" w:firstColumn="0" w:lastColumn="0" w:oddVBand="0" w:evenVBand="0" w:oddHBand="0" w:evenHBand="0" w:firstRowFirstColumn="0" w:firstRowLastColumn="0" w:lastRowFirstColumn="0" w:lastRowLastColumn="0"/>
            </w:pPr>
            <w:r w:rsidRPr="00784E18">
              <w:t>UBL syn</w:t>
            </w:r>
            <w:r w:rsidR="00915FA4">
              <w:t>tax</w:t>
            </w:r>
            <w:r w:rsidRPr="00784E18">
              <w:t xml:space="preserve"> mapping</w:t>
            </w:r>
          </w:p>
        </w:tc>
        <w:tc>
          <w:tcPr>
            <w:tcW w:w="1560" w:type="dxa"/>
          </w:tcPr>
          <w:p w14:paraId="4D9C4B0C" w14:textId="03C91EB5" w:rsidR="00E41BD4" w:rsidRPr="00784E18" w:rsidRDefault="00E41BD4" w:rsidP="00E41BD4">
            <w:pPr>
              <w:pStyle w:val="Textoindependiente"/>
              <w:cnfStyle w:val="100000000000" w:firstRow="1" w:lastRow="0" w:firstColumn="0" w:lastColumn="0" w:oddVBand="0" w:evenVBand="0" w:oddHBand="0" w:evenHBand="0" w:firstRowFirstColumn="0" w:firstRowLastColumn="0" w:lastRowFirstColumn="0" w:lastRowLastColumn="0"/>
            </w:pPr>
            <w:r w:rsidRPr="00784E18">
              <w:t>Source</w:t>
            </w:r>
          </w:p>
        </w:tc>
      </w:tr>
      <w:tr w:rsidR="00E41BD4" w:rsidRPr="00853A05" w14:paraId="01457233" w14:textId="024D8CD7"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5C60D30" w14:textId="7ACE09D0" w:rsidR="00E41BD4" w:rsidRPr="00784E18" w:rsidRDefault="009D6ACF" w:rsidP="00E41BD4">
            <w:pPr>
              <w:pStyle w:val="Textoindependiente"/>
            </w:pPr>
            <w:r>
              <w:t>ibt-</w:t>
            </w:r>
            <w:r w:rsidR="00E41BD4">
              <w:t>001</w:t>
            </w:r>
          </w:p>
        </w:tc>
        <w:tc>
          <w:tcPr>
            <w:tcW w:w="425" w:type="dxa"/>
            <w:hideMark/>
          </w:tcPr>
          <w:p w14:paraId="59F4B4B1"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1BC4C45E"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4208CE4F" w14:textId="24C01F5E"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66AE0A5C" w14:textId="316670F9"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Invoice number </w:t>
            </w:r>
          </w:p>
        </w:tc>
        <w:tc>
          <w:tcPr>
            <w:tcW w:w="3119" w:type="dxa"/>
            <w:hideMark/>
          </w:tcPr>
          <w:p w14:paraId="3DD05ED0"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A unique identification of the Invoice.</w:t>
            </w:r>
          </w:p>
        </w:tc>
        <w:tc>
          <w:tcPr>
            <w:tcW w:w="4252" w:type="dxa"/>
            <w:hideMark/>
          </w:tcPr>
          <w:p w14:paraId="7DD220E8"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rPr>
                <w:noProof/>
              </w:rPr>
            </w:pPr>
            <w:r w:rsidRPr="00784E18">
              <w:rPr>
                <w:noProof/>
              </w:rPr>
              <w:t>cbc:ID</w:t>
            </w:r>
          </w:p>
        </w:tc>
        <w:tc>
          <w:tcPr>
            <w:tcW w:w="1560" w:type="dxa"/>
          </w:tcPr>
          <w:p w14:paraId="62B0B7C0" w14:textId="7BB0BF53"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rPr>
                <w:noProof/>
              </w:rPr>
            </w:pPr>
            <w:r>
              <w:t>EN BT-</w:t>
            </w:r>
            <w:r w:rsidR="00E41BD4" w:rsidRPr="00784E18">
              <w:t>1</w:t>
            </w:r>
          </w:p>
        </w:tc>
      </w:tr>
      <w:tr w:rsidR="00E41BD4" w:rsidRPr="00853A05" w14:paraId="7B68EE29" w14:textId="2A8C7A2C"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603AC333" w14:textId="486F1C09" w:rsidR="00E41BD4" w:rsidRPr="00784E18" w:rsidRDefault="009D6ACF" w:rsidP="00E41BD4">
            <w:pPr>
              <w:pStyle w:val="Textoindependiente"/>
            </w:pPr>
            <w:r>
              <w:t>ibt-</w:t>
            </w:r>
            <w:r w:rsidR="00E41BD4">
              <w:t>00</w:t>
            </w:r>
            <w:r w:rsidR="00E41BD4" w:rsidRPr="00784E18">
              <w:t>2</w:t>
            </w:r>
          </w:p>
        </w:tc>
        <w:tc>
          <w:tcPr>
            <w:tcW w:w="425" w:type="dxa"/>
            <w:hideMark/>
          </w:tcPr>
          <w:p w14:paraId="495F6FF8"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6D57465F"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26A3E00B" w14:textId="416B3C8C"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48339D14" w14:textId="66DF7BF9"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Invoice issue date </w:t>
            </w:r>
          </w:p>
        </w:tc>
        <w:tc>
          <w:tcPr>
            <w:tcW w:w="3119" w:type="dxa"/>
            <w:hideMark/>
          </w:tcPr>
          <w:p w14:paraId="7F1DD7C3"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The date when the Invoice was issued. </w:t>
            </w:r>
          </w:p>
        </w:tc>
        <w:tc>
          <w:tcPr>
            <w:tcW w:w="4252" w:type="dxa"/>
            <w:hideMark/>
          </w:tcPr>
          <w:p w14:paraId="36EB4954"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rPr>
                <w:noProof/>
              </w:rPr>
            </w:pPr>
            <w:r w:rsidRPr="00784E18">
              <w:rPr>
                <w:noProof/>
              </w:rPr>
              <w:t>cbc:IssueDate</w:t>
            </w:r>
          </w:p>
        </w:tc>
        <w:tc>
          <w:tcPr>
            <w:tcW w:w="1560" w:type="dxa"/>
          </w:tcPr>
          <w:p w14:paraId="27FB3363" w14:textId="5285410D"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rPr>
                <w:noProof/>
              </w:rPr>
            </w:pPr>
            <w:r>
              <w:t>EN BT-</w:t>
            </w:r>
            <w:r w:rsidR="00E41BD4" w:rsidRPr="00784E18">
              <w:t>2</w:t>
            </w:r>
          </w:p>
        </w:tc>
      </w:tr>
      <w:tr w:rsidR="00E41BD4" w:rsidRPr="00853A05" w14:paraId="0AD6F750" w14:textId="7729D54A"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3858226" w14:textId="5635E106" w:rsidR="00E41BD4" w:rsidRPr="00784E18" w:rsidRDefault="009D6ACF" w:rsidP="00E41BD4">
            <w:pPr>
              <w:pStyle w:val="Textoindependiente"/>
            </w:pPr>
            <w:r>
              <w:t>ibt-</w:t>
            </w:r>
            <w:r w:rsidR="00E41BD4">
              <w:t>00</w:t>
            </w:r>
            <w:r w:rsidR="00E41BD4" w:rsidRPr="00784E18">
              <w:t>3</w:t>
            </w:r>
          </w:p>
        </w:tc>
        <w:tc>
          <w:tcPr>
            <w:tcW w:w="425" w:type="dxa"/>
            <w:hideMark/>
          </w:tcPr>
          <w:p w14:paraId="33DEAAF8"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0051CAA8"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045C7FB6" w14:textId="49FE9310"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5CD84B59" w14:textId="77D6BEA4"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Invoice type code </w:t>
            </w:r>
          </w:p>
        </w:tc>
        <w:tc>
          <w:tcPr>
            <w:tcW w:w="3119" w:type="dxa"/>
            <w:hideMark/>
          </w:tcPr>
          <w:p w14:paraId="70CF77A3"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A code specifying the functional type of the Invoice.</w:t>
            </w:r>
          </w:p>
        </w:tc>
        <w:tc>
          <w:tcPr>
            <w:tcW w:w="4252" w:type="dxa"/>
            <w:hideMark/>
          </w:tcPr>
          <w:p w14:paraId="622D9C6D"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rPr>
                <w:noProof/>
              </w:rPr>
            </w:pPr>
            <w:r w:rsidRPr="00784E18">
              <w:rPr>
                <w:noProof/>
              </w:rPr>
              <w:t>cbc:InvoiceTypeCode</w:t>
            </w:r>
          </w:p>
        </w:tc>
        <w:tc>
          <w:tcPr>
            <w:tcW w:w="1560" w:type="dxa"/>
          </w:tcPr>
          <w:p w14:paraId="714DC599" w14:textId="446A64FA"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rPr>
                <w:noProof/>
              </w:rPr>
            </w:pPr>
            <w:r>
              <w:t>EN BT-</w:t>
            </w:r>
            <w:r w:rsidR="00E41BD4" w:rsidRPr="00784E18">
              <w:t>3</w:t>
            </w:r>
          </w:p>
        </w:tc>
      </w:tr>
      <w:tr w:rsidR="00E41BD4" w:rsidRPr="00853A05" w14:paraId="4CAFDC5B" w14:textId="60F810E5"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3DA793F" w14:textId="50DA1045" w:rsidR="00E41BD4" w:rsidRPr="00784E18" w:rsidRDefault="009D6ACF" w:rsidP="00E41BD4">
            <w:pPr>
              <w:pStyle w:val="Textoindependiente"/>
            </w:pPr>
            <w:r>
              <w:t>ibt-</w:t>
            </w:r>
            <w:r w:rsidR="00E41BD4">
              <w:t>00</w:t>
            </w:r>
            <w:r w:rsidR="00E41BD4" w:rsidRPr="00784E18">
              <w:t>5</w:t>
            </w:r>
          </w:p>
        </w:tc>
        <w:tc>
          <w:tcPr>
            <w:tcW w:w="425" w:type="dxa"/>
            <w:hideMark/>
          </w:tcPr>
          <w:p w14:paraId="1F6A6724"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5003904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5C94E0D3" w14:textId="4E2CD80A"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33C35A46" w14:textId="6B9C0C68"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Invoice currency code</w:t>
            </w:r>
          </w:p>
        </w:tc>
        <w:tc>
          <w:tcPr>
            <w:tcW w:w="3119" w:type="dxa"/>
            <w:hideMark/>
          </w:tcPr>
          <w:p w14:paraId="686AFEC7" w14:textId="16EFD4DE"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The currency in which all Invoice amounts are given, except for the Total </w:t>
            </w:r>
            <w:r w:rsidR="00915FA4">
              <w:t>TAX</w:t>
            </w:r>
            <w:r w:rsidRPr="00784E18">
              <w:t xml:space="preserve"> amount in accounting currency.</w:t>
            </w:r>
          </w:p>
        </w:tc>
        <w:tc>
          <w:tcPr>
            <w:tcW w:w="4252" w:type="dxa"/>
            <w:hideMark/>
          </w:tcPr>
          <w:p w14:paraId="6BBCFFD7"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rPr>
                <w:noProof/>
              </w:rPr>
            </w:pPr>
            <w:r w:rsidRPr="00784E18">
              <w:rPr>
                <w:noProof/>
              </w:rPr>
              <w:t>cbc:DocumentCurrencyCode</w:t>
            </w:r>
          </w:p>
        </w:tc>
        <w:tc>
          <w:tcPr>
            <w:tcW w:w="1560" w:type="dxa"/>
          </w:tcPr>
          <w:p w14:paraId="2676C752" w14:textId="542B133F"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rPr>
                <w:noProof/>
              </w:rPr>
            </w:pPr>
            <w:r>
              <w:t>EN BT-</w:t>
            </w:r>
            <w:r w:rsidR="00E41BD4" w:rsidRPr="00784E18">
              <w:t>5</w:t>
            </w:r>
          </w:p>
        </w:tc>
      </w:tr>
      <w:tr w:rsidR="00E41BD4" w:rsidRPr="00853A05" w14:paraId="4D7AC0F7" w14:textId="36576357"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1A575A3" w14:textId="4FA83496" w:rsidR="00E41BD4" w:rsidRPr="00784E18" w:rsidRDefault="009D6ACF" w:rsidP="00E41BD4">
            <w:pPr>
              <w:pStyle w:val="Textoindependiente"/>
            </w:pPr>
            <w:r>
              <w:t>ibt-</w:t>
            </w:r>
            <w:r w:rsidR="00E41BD4">
              <w:t>00</w:t>
            </w:r>
            <w:r w:rsidR="00E41BD4" w:rsidRPr="00784E18">
              <w:t>6</w:t>
            </w:r>
          </w:p>
        </w:tc>
        <w:tc>
          <w:tcPr>
            <w:tcW w:w="425" w:type="dxa"/>
            <w:hideMark/>
          </w:tcPr>
          <w:p w14:paraId="139EBB3F"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4B8208DF"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4F7A9E83" w14:textId="04C4B5EC"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Aligned</w:t>
            </w:r>
          </w:p>
        </w:tc>
        <w:tc>
          <w:tcPr>
            <w:tcW w:w="2409" w:type="dxa"/>
            <w:hideMark/>
          </w:tcPr>
          <w:p w14:paraId="569B3A90" w14:textId="0E460831" w:rsidR="00E41BD4" w:rsidRPr="00784E18" w:rsidRDefault="00915FA4" w:rsidP="00E41BD4">
            <w:pPr>
              <w:pStyle w:val="Textoindependiente"/>
              <w:cnfStyle w:val="000000100000" w:firstRow="0" w:lastRow="0" w:firstColumn="0" w:lastColumn="0" w:oddVBand="0" w:evenVBand="0" w:oddHBand="1" w:evenHBand="0" w:firstRowFirstColumn="0" w:firstRowLastColumn="0" w:lastRowFirstColumn="0" w:lastRowLastColumn="0"/>
            </w:pPr>
            <w:r>
              <w:t>Tax</w:t>
            </w:r>
            <w:r w:rsidR="00E41BD4" w:rsidRPr="00784E18">
              <w:t xml:space="preserve"> accounting currency.</w:t>
            </w:r>
          </w:p>
        </w:tc>
        <w:tc>
          <w:tcPr>
            <w:tcW w:w="3119" w:type="dxa"/>
            <w:hideMark/>
          </w:tcPr>
          <w:p w14:paraId="1C228134" w14:textId="4EB45C22"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The currency used for {</w:t>
            </w:r>
            <w:r w:rsidR="00915FA4">
              <w:t>tax</w:t>
            </w:r>
            <w:r w:rsidRPr="00784E18">
              <w:t>} accounting and reporting purposes as accepted or required in the country of the Seller.</w:t>
            </w:r>
          </w:p>
        </w:tc>
        <w:tc>
          <w:tcPr>
            <w:tcW w:w="4252" w:type="dxa"/>
            <w:hideMark/>
          </w:tcPr>
          <w:p w14:paraId="72C36807" w14:textId="32D0C6AE"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cbc:</w:t>
            </w:r>
            <w:r w:rsidR="00915FA4">
              <w:t>Tax</w:t>
            </w:r>
            <w:r w:rsidRPr="00784E18">
              <w:t>CurrencyCode</w:t>
            </w:r>
            <w:proofErr w:type="spellEnd"/>
          </w:p>
        </w:tc>
        <w:tc>
          <w:tcPr>
            <w:tcW w:w="1560" w:type="dxa"/>
          </w:tcPr>
          <w:p w14:paraId="0B300D77" w14:textId="51F99406"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6</w:t>
            </w:r>
          </w:p>
        </w:tc>
      </w:tr>
      <w:tr w:rsidR="00E41BD4" w:rsidRPr="00853A05" w14:paraId="3356AD45" w14:textId="56753E63"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9499746" w14:textId="3C6E5472" w:rsidR="00E41BD4" w:rsidRPr="00784E18" w:rsidRDefault="009D6ACF" w:rsidP="00E41BD4">
            <w:pPr>
              <w:pStyle w:val="Textoindependiente"/>
            </w:pPr>
            <w:r>
              <w:t>ibt-</w:t>
            </w:r>
            <w:r w:rsidR="00E41BD4">
              <w:t>00</w:t>
            </w:r>
            <w:r w:rsidR="00E41BD4" w:rsidRPr="00784E18">
              <w:t>7</w:t>
            </w:r>
          </w:p>
        </w:tc>
        <w:tc>
          <w:tcPr>
            <w:tcW w:w="425" w:type="dxa"/>
            <w:hideMark/>
          </w:tcPr>
          <w:p w14:paraId="173D4694"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24C94FD8"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19823A57" w14:textId="46AF56D2"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Aligned</w:t>
            </w:r>
          </w:p>
        </w:tc>
        <w:tc>
          <w:tcPr>
            <w:tcW w:w="2409" w:type="dxa"/>
            <w:hideMark/>
          </w:tcPr>
          <w:p w14:paraId="5A08CE29" w14:textId="7FAE6815" w:rsidR="00E41BD4" w:rsidRPr="00784E18" w:rsidRDefault="00915FA4" w:rsidP="00E41BD4">
            <w:pPr>
              <w:pStyle w:val="Textoindependiente"/>
              <w:cnfStyle w:val="000000000000" w:firstRow="0" w:lastRow="0" w:firstColumn="0" w:lastColumn="0" w:oddVBand="0" w:evenVBand="0" w:oddHBand="0" w:evenHBand="0" w:firstRowFirstColumn="0" w:firstRowLastColumn="0" w:lastRowFirstColumn="0" w:lastRowLastColumn="0"/>
            </w:pPr>
            <w:r>
              <w:t>TAX</w:t>
            </w:r>
            <w:r w:rsidR="00E41BD4" w:rsidRPr="00784E18">
              <w:t xml:space="preserve"> point date</w:t>
            </w:r>
          </w:p>
        </w:tc>
        <w:tc>
          <w:tcPr>
            <w:tcW w:w="3119" w:type="dxa"/>
            <w:hideMark/>
          </w:tcPr>
          <w:p w14:paraId="1ED9D9AE" w14:textId="25F0E4E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The date when the </w:t>
            </w:r>
            <w:r w:rsidR="00915FA4">
              <w:t>TAX</w:t>
            </w:r>
            <w:r w:rsidRPr="00784E18">
              <w:t xml:space="preserve"> becomes accountable for the Seller and for the Buyer in so far as that date can be determined and differs from the date of issue of the invoice, according to the </w:t>
            </w:r>
            <w:r w:rsidR="00915FA4">
              <w:t>TAX</w:t>
            </w:r>
            <w:r w:rsidRPr="00784E18">
              <w:t xml:space="preserve"> directive.</w:t>
            </w:r>
          </w:p>
        </w:tc>
        <w:tc>
          <w:tcPr>
            <w:tcW w:w="4252" w:type="dxa"/>
            <w:hideMark/>
          </w:tcPr>
          <w:p w14:paraId="2680B96F" w14:textId="41F9EC25"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cbc:</w:t>
            </w:r>
            <w:r w:rsidR="00915FA4">
              <w:t>Tax</w:t>
            </w:r>
            <w:r w:rsidRPr="00784E18">
              <w:t>PointDate</w:t>
            </w:r>
            <w:proofErr w:type="spellEnd"/>
          </w:p>
        </w:tc>
        <w:tc>
          <w:tcPr>
            <w:tcW w:w="1560" w:type="dxa"/>
          </w:tcPr>
          <w:p w14:paraId="7504546E" w14:textId="07A84441"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7</w:t>
            </w:r>
          </w:p>
        </w:tc>
      </w:tr>
      <w:tr w:rsidR="00E41BD4" w:rsidRPr="00853A05" w14:paraId="60898BEC" w14:textId="4549B783"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F41F0A8" w14:textId="78C9B0A6" w:rsidR="00E41BD4" w:rsidRPr="00784E18" w:rsidRDefault="009D6ACF" w:rsidP="00E41BD4">
            <w:pPr>
              <w:pStyle w:val="Textoindependiente"/>
            </w:pPr>
            <w:r>
              <w:t>ibt-</w:t>
            </w:r>
            <w:r w:rsidR="00E41BD4">
              <w:t>00</w:t>
            </w:r>
            <w:r w:rsidR="00E41BD4" w:rsidRPr="00784E18">
              <w:t>8</w:t>
            </w:r>
          </w:p>
        </w:tc>
        <w:tc>
          <w:tcPr>
            <w:tcW w:w="425" w:type="dxa"/>
            <w:hideMark/>
          </w:tcPr>
          <w:p w14:paraId="3FBA2689"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636536E0"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3A240C4C" w14:textId="4FA291DA"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Aligned</w:t>
            </w:r>
          </w:p>
        </w:tc>
        <w:tc>
          <w:tcPr>
            <w:tcW w:w="2409" w:type="dxa"/>
            <w:hideMark/>
          </w:tcPr>
          <w:p w14:paraId="3CF718CD" w14:textId="1076F61E" w:rsidR="00E41BD4" w:rsidRPr="00784E18" w:rsidRDefault="00915FA4" w:rsidP="00E41BD4">
            <w:pPr>
              <w:pStyle w:val="Textoindependiente"/>
              <w:cnfStyle w:val="000000100000" w:firstRow="0" w:lastRow="0" w:firstColumn="0" w:lastColumn="0" w:oddVBand="0" w:evenVBand="0" w:oddHBand="1" w:evenHBand="0" w:firstRowFirstColumn="0" w:firstRowLastColumn="0" w:lastRowFirstColumn="0" w:lastRowLastColumn="0"/>
            </w:pPr>
            <w:r>
              <w:t>TAX</w:t>
            </w:r>
            <w:r w:rsidR="00E41BD4" w:rsidRPr="00784E18">
              <w:t xml:space="preserve"> point date code</w:t>
            </w:r>
          </w:p>
        </w:tc>
        <w:tc>
          <w:tcPr>
            <w:tcW w:w="3119" w:type="dxa"/>
            <w:hideMark/>
          </w:tcPr>
          <w:p w14:paraId="6E7F39C0" w14:textId="4741B644"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The code of the date when the </w:t>
            </w:r>
            <w:r w:rsidR="00915FA4">
              <w:t>TAX</w:t>
            </w:r>
            <w:r w:rsidRPr="00784E18">
              <w:t xml:space="preserve"> becomes accountable for the Seller and for the Buyer.</w:t>
            </w:r>
          </w:p>
        </w:tc>
        <w:tc>
          <w:tcPr>
            <w:tcW w:w="4252" w:type="dxa"/>
            <w:hideMark/>
          </w:tcPr>
          <w:p w14:paraId="21D76D51"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cac:InvoicePeriod</w:t>
            </w:r>
            <w:proofErr w:type="spellEnd"/>
            <w:r w:rsidRPr="00784E18">
              <w:t>/</w:t>
            </w:r>
            <w:proofErr w:type="spellStart"/>
            <w:r w:rsidRPr="00784E18">
              <w:t>cbc:DescriptionCode</w:t>
            </w:r>
            <w:proofErr w:type="spellEnd"/>
          </w:p>
        </w:tc>
        <w:tc>
          <w:tcPr>
            <w:tcW w:w="1560" w:type="dxa"/>
          </w:tcPr>
          <w:p w14:paraId="1022E50B" w14:textId="42821BAE"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8</w:t>
            </w:r>
          </w:p>
        </w:tc>
      </w:tr>
      <w:tr w:rsidR="00E41BD4" w:rsidRPr="00853A05" w14:paraId="386BAF7D" w14:textId="26721141"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7C9D23A" w14:textId="21D2FAFB" w:rsidR="00E41BD4" w:rsidRPr="00784E18" w:rsidRDefault="009D6ACF" w:rsidP="00E41BD4">
            <w:pPr>
              <w:pStyle w:val="Textoindependiente"/>
            </w:pPr>
            <w:r>
              <w:t>ibt-</w:t>
            </w:r>
            <w:r w:rsidR="00E41BD4">
              <w:t>00</w:t>
            </w:r>
            <w:r w:rsidR="00E41BD4" w:rsidRPr="00784E18">
              <w:t>9</w:t>
            </w:r>
          </w:p>
        </w:tc>
        <w:tc>
          <w:tcPr>
            <w:tcW w:w="425" w:type="dxa"/>
            <w:hideMark/>
          </w:tcPr>
          <w:p w14:paraId="3492A75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792B0EF1"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43855E0D" w14:textId="2968D765"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03E93F4C" w14:textId="13F89C00"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Payment due date </w:t>
            </w:r>
          </w:p>
        </w:tc>
        <w:tc>
          <w:tcPr>
            <w:tcW w:w="3119" w:type="dxa"/>
            <w:hideMark/>
          </w:tcPr>
          <w:p w14:paraId="262DF0F2"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The date when the payment is due.</w:t>
            </w:r>
          </w:p>
        </w:tc>
        <w:tc>
          <w:tcPr>
            <w:tcW w:w="4252" w:type="dxa"/>
            <w:hideMark/>
          </w:tcPr>
          <w:p w14:paraId="4B813F71"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cbc:DueDate</w:t>
            </w:r>
            <w:proofErr w:type="spellEnd"/>
          </w:p>
        </w:tc>
        <w:tc>
          <w:tcPr>
            <w:tcW w:w="1560" w:type="dxa"/>
          </w:tcPr>
          <w:p w14:paraId="5D24118C" w14:textId="2A1554CB"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9</w:t>
            </w:r>
          </w:p>
        </w:tc>
      </w:tr>
      <w:tr w:rsidR="00E41BD4" w:rsidRPr="00853A05" w14:paraId="5CF98DBF" w14:textId="5C86E51D"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638154C" w14:textId="4C0F78DC" w:rsidR="00E41BD4" w:rsidRPr="00784E18" w:rsidRDefault="009D6ACF" w:rsidP="00E41BD4">
            <w:pPr>
              <w:pStyle w:val="Textoindependiente"/>
            </w:pPr>
            <w:r>
              <w:t>ibt-</w:t>
            </w:r>
            <w:r w:rsidR="00E41BD4">
              <w:t>0</w:t>
            </w:r>
            <w:r w:rsidR="00E41BD4" w:rsidRPr="00784E18">
              <w:t>10</w:t>
            </w:r>
          </w:p>
        </w:tc>
        <w:tc>
          <w:tcPr>
            <w:tcW w:w="425" w:type="dxa"/>
            <w:hideMark/>
          </w:tcPr>
          <w:p w14:paraId="0095B1A5"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09CCC0CA"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3FD5B9BE" w14:textId="361BF66A"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0F0CC18E" w14:textId="6E75FF72"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Buyer reference </w:t>
            </w:r>
          </w:p>
        </w:tc>
        <w:tc>
          <w:tcPr>
            <w:tcW w:w="3119" w:type="dxa"/>
            <w:hideMark/>
          </w:tcPr>
          <w:p w14:paraId="776A1E17"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An identifier assigned by the Buyer used for internal routing purposes.</w:t>
            </w:r>
          </w:p>
        </w:tc>
        <w:tc>
          <w:tcPr>
            <w:tcW w:w="4252" w:type="dxa"/>
            <w:hideMark/>
          </w:tcPr>
          <w:p w14:paraId="3D115513"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cbc:BuyerReference</w:t>
            </w:r>
            <w:proofErr w:type="spellEnd"/>
          </w:p>
        </w:tc>
        <w:tc>
          <w:tcPr>
            <w:tcW w:w="1560" w:type="dxa"/>
          </w:tcPr>
          <w:p w14:paraId="6CE1E088" w14:textId="59CB68F5"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10</w:t>
            </w:r>
          </w:p>
        </w:tc>
      </w:tr>
      <w:tr w:rsidR="00E41BD4" w:rsidRPr="00853A05" w14:paraId="5DBBBB83" w14:textId="15373D39"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6CBFBC0A" w14:textId="19AA8F36" w:rsidR="00E41BD4" w:rsidRPr="00784E18" w:rsidRDefault="009D6ACF" w:rsidP="00E41BD4">
            <w:pPr>
              <w:pStyle w:val="Textoindependiente"/>
            </w:pPr>
            <w:r>
              <w:lastRenderedPageBreak/>
              <w:t>ibt-</w:t>
            </w:r>
            <w:r w:rsidR="00E41BD4">
              <w:t>0</w:t>
            </w:r>
            <w:r w:rsidR="00E41BD4" w:rsidRPr="00784E18">
              <w:t>11</w:t>
            </w:r>
          </w:p>
        </w:tc>
        <w:tc>
          <w:tcPr>
            <w:tcW w:w="425" w:type="dxa"/>
            <w:hideMark/>
          </w:tcPr>
          <w:p w14:paraId="129DBBCE"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483A7E2A"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07F71B09" w14:textId="69C9073D"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0706F12B" w14:textId="05437549"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Project reference </w:t>
            </w:r>
          </w:p>
        </w:tc>
        <w:tc>
          <w:tcPr>
            <w:tcW w:w="3119" w:type="dxa"/>
            <w:hideMark/>
          </w:tcPr>
          <w:p w14:paraId="305EC548"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The identification of the project the invoice refers to </w:t>
            </w:r>
          </w:p>
        </w:tc>
        <w:tc>
          <w:tcPr>
            <w:tcW w:w="4252" w:type="dxa"/>
            <w:hideMark/>
          </w:tcPr>
          <w:p w14:paraId="3EC319A6"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cac:ProjectReference</w:t>
            </w:r>
            <w:proofErr w:type="spellEnd"/>
            <w:r w:rsidRPr="00784E18">
              <w:t>/</w:t>
            </w:r>
            <w:proofErr w:type="spellStart"/>
            <w:r w:rsidRPr="00784E18">
              <w:t>cbc:ID</w:t>
            </w:r>
            <w:proofErr w:type="spellEnd"/>
          </w:p>
        </w:tc>
        <w:tc>
          <w:tcPr>
            <w:tcW w:w="1560" w:type="dxa"/>
          </w:tcPr>
          <w:p w14:paraId="4A82EE12" w14:textId="2060B639"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11</w:t>
            </w:r>
          </w:p>
        </w:tc>
      </w:tr>
      <w:tr w:rsidR="00E41BD4" w:rsidRPr="00853A05" w14:paraId="2198A6E3" w14:textId="0C086C04"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6157200" w14:textId="4CA1E05B" w:rsidR="00E41BD4" w:rsidRPr="00784E18" w:rsidRDefault="009D6ACF" w:rsidP="00E41BD4">
            <w:pPr>
              <w:pStyle w:val="Textoindependiente"/>
            </w:pPr>
            <w:r>
              <w:t>ibt-</w:t>
            </w:r>
            <w:r w:rsidR="00E41BD4">
              <w:t>0</w:t>
            </w:r>
            <w:r w:rsidR="00E41BD4" w:rsidRPr="00784E18">
              <w:t>12</w:t>
            </w:r>
          </w:p>
        </w:tc>
        <w:tc>
          <w:tcPr>
            <w:tcW w:w="425" w:type="dxa"/>
            <w:hideMark/>
          </w:tcPr>
          <w:p w14:paraId="7FC32291"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7C121A32"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57DCD8A1" w14:textId="60279AFB"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5D83E460" w14:textId="2DD4CD83"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Contract reference </w:t>
            </w:r>
          </w:p>
        </w:tc>
        <w:tc>
          <w:tcPr>
            <w:tcW w:w="3119" w:type="dxa"/>
            <w:hideMark/>
          </w:tcPr>
          <w:p w14:paraId="27DD2C97"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The identification of a contract.</w:t>
            </w:r>
          </w:p>
        </w:tc>
        <w:tc>
          <w:tcPr>
            <w:tcW w:w="4252" w:type="dxa"/>
            <w:hideMark/>
          </w:tcPr>
          <w:p w14:paraId="6B045E0A"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cac:ContractDocumentReference</w:t>
            </w:r>
            <w:proofErr w:type="spellEnd"/>
            <w:r w:rsidRPr="00784E18">
              <w:t>/</w:t>
            </w:r>
            <w:proofErr w:type="spellStart"/>
            <w:r w:rsidRPr="00784E18">
              <w:t>cbc:ID</w:t>
            </w:r>
            <w:proofErr w:type="spellEnd"/>
          </w:p>
        </w:tc>
        <w:tc>
          <w:tcPr>
            <w:tcW w:w="1560" w:type="dxa"/>
          </w:tcPr>
          <w:p w14:paraId="7C0629A8" w14:textId="384EA616"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12</w:t>
            </w:r>
          </w:p>
        </w:tc>
      </w:tr>
      <w:tr w:rsidR="00E41BD4" w:rsidRPr="00853A05" w14:paraId="7D930709" w14:textId="29B6B7D2"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84712AD" w14:textId="2DC68B37" w:rsidR="00E41BD4" w:rsidRPr="00784E18" w:rsidRDefault="009D6ACF" w:rsidP="00E41BD4">
            <w:pPr>
              <w:pStyle w:val="Textoindependiente"/>
            </w:pPr>
            <w:r>
              <w:t>ibt-</w:t>
            </w:r>
            <w:r w:rsidR="00E41BD4">
              <w:t>0</w:t>
            </w:r>
            <w:r w:rsidR="00E41BD4" w:rsidRPr="00784E18">
              <w:t>13</w:t>
            </w:r>
          </w:p>
        </w:tc>
        <w:tc>
          <w:tcPr>
            <w:tcW w:w="425" w:type="dxa"/>
            <w:hideMark/>
          </w:tcPr>
          <w:p w14:paraId="59A46A3C"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138C7583"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26CC37CF" w14:textId="6A7177A2"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0E84E3C8" w14:textId="4E6F819D"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Purchase order reference</w:t>
            </w:r>
          </w:p>
        </w:tc>
        <w:tc>
          <w:tcPr>
            <w:tcW w:w="3119" w:type="dxa"/>
            <w:hideMark/>
          </w:tcPr>
          <w:p w14:paraId="1B23242F"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An identifier of a referenced purchase order, issued by the Buyer.</w:t>
            </w:r>
          </w:p>
        </w:tc>
        <w:tc>
          <w:tcPr>
            <w:tcW w:w="4252" w:type="dxa"/>
            <w:hideMark/>
          </w:tcPr>
          <w:p w14:paraId="2E2FDF37"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cac:OrderReference</w:t>
            </w:r>
            <w:proofErr w:type="spellEnd"/>
            <w:r w:rsidRPr="00784E18">
              <w:t>/</w:t>
            </w:r>
            <w:proofErr w:type="spellStart"/>
            <w:r w:rsidRPr="00784E18">
              <w:t>cbc:ID</w:t>
            </w:r>
            <w:proofErr w:type="spellEnd"/>
          </w:p>
        </w:tc>
        <w:tc>
          <w:tcPr>
            <w:tcW w:w="1560" w:type="dxa"/>
          </w:tcPr>
          <w:p w14:paraId="24AF5123" w14:textId="76FBB6DB"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13</w:t>
            </w:r>
          </w:p>
        </w:tc>
      </w:tr>
      <w:tr w:rsidR="00E41BD4" w:rsidRPr="00853A05" w14:paraId="46830127" w14:textId="3D107ADA"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C81DE1B" w14:textId="4971F99F" w:rsidR="00E41BD4" w:rsidRPr="00784E18" w:rsidRDefault="009D6ACF" w:rsidP="00E41BD4">
            <w:pPr>
              <w:pStyle w:val="Textoindependiente"/>
            </w:pPr>
            <w:r>
              <w:t>ibt-</w:t>
            </w:r>
            <w:r w:rsidR="00E41BD4">
              <w:t>0</w:t>
            </w:r>
            <w:r w:rsidR="00E41BD4" w:rsidRPr="00784E18">
              <w:t>14</w:t>
            </w:r>
          </w:p>
        </w:tc>
        <w:tc>
          <w:tcPr>
            <w:tcW w:w="425" w:type="dxa"/>
            <w:hideMark/>
          </w:tcPr>
          <w:p w14:paraId="6D3272C5"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4369DBEA"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3BB8009B" w14:textId="1E0763A3"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4F266CA9" w14:textId="0385B68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Sales order reference</w:t>
            </w:r>
          </w:p>
        </w:tc>
        <w:tc>
          <w:tcPr>
            <w:tcW w:w="3119" w:type="dxa"/>
            <w:hideMark/>
          </w:tcPr>
          <w:p w14:paraId="10236245"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An identifier of a referenced sales order, issued by the Seller. </w:t>
            </w:r>
          </w:p>
        </w:tc>
        <w:tc>
          <w:tcPr>
            <w:tcW w:w="4252" w:type="dxa"/>
            <w:hideMark/>
          </w:tcPr>
          <w:p w14:paraId="387DA07F"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cac:OrderReference</w:t>
            </w:r>
            <w:proofErr w:type="spellEnd"/>
            <w:r w:rsidRPr="00784E18">
              <w:t>/</w:t>
            </w:r>
            <w:proofErr w:type="spellStart"/>
            <w:r w:rsidRPr="00784E18">
              <w:t>cbc:SalesOrderID</w:t>
            </w:r>
            <w:proofErr w:type="spellEnd"/>
          </w:p>
        </w:tc>
        <w:tc>
          <w:tcPr>
            <w:tcW w:w="1560" w:type="dxa"/>
          </w:tcPr>
          <w:p w14:paraId="49B021AA" w14:textId="5302DB84"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14</w:t>
            </w:r>
          </w:p>
        </w:tc>
      </w:tr>
      <w:tr w:rsidR="00E41BD4" w:rsidRPr="00853A05" w14:paraId="5D9F0EC2" w14:textId="5B606815"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2AD006EB" w14:textId="00D4EFD8" w:rsidR="00E41BD4" w:rsidRPr="00784E18" w:rsidRDefault="009D6ACF" w:rsidP="00E41BD4">
            <w:pPr>
              <w:pStyle w:val="Textoindependiente"/>
            </w:pPr>
            <w:r>
              <w:t>ibt-</w:t>
            </w:r>
            <w:r w:rsidR="00E41BD4">
              <w:t>0</w:t>
            </w:r>
            <w:r w:rsidR="00E41BD4" w:rsidRPr="00784E18">
              <w:t>15</w:t>
            </w:r>
          </w:p>
        </w:tc>
        <w:tc>
          <w:tcPr>
            <w:tcW w:w="425" w:type="dxa"/>
            <w:hideMark/>
          </w:tcPr>
          <w:p w14:paraId="09A61F5F"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450E2341"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0D13CDB0" w14:textId="1C861944"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4A6B40BD" w14:textId="1CFC108E"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Receiving advice reference</w:t>
            </w:r>
          </w:p>
        </w:tc>
        <w:tc>
          <w:tcPr>
            <w:tcW w:w="3119" w:type="dxa"/>
            <w:hideMark/>
          </w:tcPr>
          <w:p w14:paraId="0F9F817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An identifier of a referenced receiving advice.</w:t>
            </w:r>
          </w:p>
        </w:tc>
        <w:tc>
          <w:tcPr>
            <w:tcW w:w="4252" w:type="dxa"/>
            <w:hideMark/>
          </w:tcPr>
          <w:p w14:paraId="753717F5"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cac:ReceiptDocumentReference</w:t>
            </w:r>
            <w:proofErr w:type="spellEnd"/>
            <w:r w:rsidRPr="00784E18">
              <w:t>/</w:t>
            </w:r>
            <w:proofErr w:type="spellStart"/>
            <w:r w:rsidRPr="00784E18">
              <w:t>cbc:ID</w:t>
            </w:r>
            <w:proofErr w:type="spellEnd"/>
          </w:p>
        </w:tc>
        <w:tc>
          <w:tcPr>
            <w:tcW w:w="1560" w:type="dxa"/>
          </w:tcPr>
          <w:p w14:paraId="2D86F28C" w14:textId="7E70AF8A"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15</w:t>
            </w:r>
          </w:p>
        </w:tc>
      </w:tr>
      <w:tr w:rsidR="00E41BD4" w:rsidRPr="00853A05" w14:paraId="345EB472" w14:textId="5541C13F"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A0612F3" w14:textId="570C7158" w:rsidR="00E41BD4" w:rsidRPr="00784E18" w:rsidRDefault="009D6ACF" w:rsidP="00E41BD4">
            <w:pPr>
              <w:pStyle w:val="Textoindependiente"/>
            </w:pPr>
            <w:r>
              <w:t>ibt-</w:t>
            </w:r>
            <w:r w:rsidR="00E41BD4">
              <w:t>0</w:t>
            </w:r>
            <w:r w:rsidR="00E41BD4" w:rsidRPr="00784E18">
              <w:t>16</w:t>
            </w:r>
          </w:p>
        </w:tc>
        <w:tc>
          <w:tcPr>
            <w:tcW w:w="425" w:type="dxa"/>
            <w:hideMark/>
          </w:tcPr>
          <w:p w14:paraId="1611D264"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44C0FF33"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1BDA469D" w14:textId="5F841041"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3B0B1C32" w14:textId="4BC691F5"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Despatch advice reference</w:t>
            </w:r>
          </w:p>
        </w:tc>
        <w:tc>
          <w:tcPr>
            <w:tcW w:w="3119" w:type="dxa"/>
            <w:hideMark/>
          </w:tcPr>
          <w:p w14:paraId="34458DBF"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An identifier of a referenced despatch advice.</w:t>
            </w:r>
          </w:p>
        </w:tc>
        <w:tc>
          <w:tcPr>
            <w:tcW w:w="4252" w:type="dxa"/>
            <w:hideMark/>
          </w:tcPr>
          <w:p w14:paraId="6B5B9B38"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cac:DespatchDocumentReference</w:t>
            </w:r>
            <w:proofErr w:type="spellEnd"/>
            <w:r w:rsidRPr="00784E18">
              <w:t>/</w:t>
            </w:r>
            <w:proofErr w:type="spellStart"/>
            <w:r w:rsidRPr="00784E18">
              <w:t>cbc:ID</w:t>
            </w:r>
            <w:proofErr w:type="spellEnd"/>
          </w:p>
        </w:tc>
        <w:tc>
          <w:tcPr>
            <w:tcW w:w="1560" w:type="dxa"/>
          </w:tcPr>
          <w:p w14:paraId="6496E39A" w14:textId="7FD62667"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16</w:t>
            </w:r>
          </w:p>
        </w:tc>
      </w:tr>
      <w:tr w:rsidR="00E41BD4" w:rsidRPr="00853A05" w14:paraId="10EDF720" w14:textId="3B97A509"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03D520E" w14:textId="2C600658" w:rsidR="00E41BD4" w:rsidRPr="00784E18" w:rsidRDefault="009D6ACF" w:rsidP="00E41BD4">
            <w:pPr>
              <w:pStyle w:val="Textoindependiente"/>
            </w:pPr>
            <w:r>
              <w:t>ibt-</w:t>
            </w:r>
            <w:r w:rsidR="00E41BD4">
              <w:t>0</w:t>
            </w:r>
            <w:r w:rsidR="00E41BD4" w:rsidRPr="00784E18">
              <w:t>17</w:t>
            </w:r>
          </w:p>
        </w:tc>
        <w:tc>
          <w:tcPr>
            <w:tcW w:w="425" w:type="dxa"/>
            <w:hideMark/>
          </w:tcPr>
          <w:p w14:paraId="3B81B85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7A8A49A8"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162DF8AE" w14:textId="6870838C"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2638A0A1" w14:textId="1FD3AA03"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Tender or lot reference</w:t>
            </w:r>
          </w:p>
        </w:tc>
        <w:tc>
          <w:tcPr>
            <w:tcW w:w="3119" w:type="dxa"/>
            <w:hideMark/>
          </w:tcPr>
          <w:p w14:paraId="6576F7DC"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The identification of the call for tender or lot the invoice relates to.</w:t>
            </w:r>
          </w:p>
        </w:tc>
        <w:tc>
          <w:tcPr>
            <w:tcW w:w="4252" w:type="dxa"/>
            <w:hideMark/>
          </w:tcPr>
          <w:p w14:paraId="200F95AE"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cac:OriginatorDocumentReference</w:t>
            </w:r>
            <w:proofErr w:type="spellEnd"/>
            <w:r w:rsidRPr="00784E18">
              <w:t>/</w:t>
            </w:r>
            <w:proofErr w:type="spellStart"/>
            <w:r w:rsidRPr="00784E18">
              <w:t>cbc:ID</w:t>
            </w:r>
            <w:proofErr w:type="spellEnd"/>
          </w:p>
        </w:tc>
        <w:tc>
          <w:tcPr>
            <w:tcW w:w="1560" w:type="dxa"/>
          </w:tcPr>
          <w:p w14:paraId="0AEAF3E2" w14:textId="7CDA9479"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17</w:t>
            </w:r>
          </w:p>
        </w:tc>
      </w:tr>
      <w:tr w:rsidR="00E41BD4" w:rsidRPr="00853A05" w14:paraId="1690A501" w14:textId="665C4471"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42E41F9" w14:textId="024645DD" w:rsidR="00E41BD4" w:rsidRPr="00784E18" w:rsidRDefault="009D6ACF" w:rsidP="00E41BD4">
            <w:pPr>
              <w:pStyle w:val="Textoindependiente"/>
            </w:pPr>
            <w:r>
              <w:t>ibt-</w:t>
            </w:r>
            <w:r w:rsidR="00E41BD4">
              <w:t>0</w:t>
            </w:r>
            <w:r w:rsidR="00E41BD4" w:rsidRPr="00784E18">
              <w:t>18</w:t>
            </w:r>
          </w:p>
        </w:tc>
        <w:tc>
          <w:tcPr>
            <w:tcW w:w="425" w:type="dxa"/>
            <w:hideMark/>
          </w:tcPr>
          <w:p w14:paraId="4DA59B8A"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654CCBCE"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1AE52237" w14:textId="3F738E51"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4E339366" w14:textId="7CA9D88A"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Invoiced object identifier</w:t>
            </w:r>
          </w:p>
        </w:tc>
        <w:tc>
          <w:tcPr>
            <w:tcW w:w="3119" w:type="dxa"/>
            <w:hideMark/>
          </w:tcPr>
          <w:p w14:paraId="2BAA89AC"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An identifier for an object on which the invoice is based, given by the Seller.</w:t>
            </w:r>
          </w:p>
        </w:tc>
        <w:tc>
          <w:tcPr>
            <w:tcW w:w="4252" w:type="dxa"/>
            <w:hideMark/>
          </w:tcPr>
          <w:p w14:paraId="48704840"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cac:AdditionalDocumentReference</w:t>
            </w:r>
            <w:proofErr w:type="spellEnd"/>
            <w:r w:rsidRPr="00784E18">
              <w:t>/</w:t>
            </w:r>
            <w:proofErr w:type="spellStart"/>
            <w:r w:rsidRPr="00784E18">
              <w:t>cbc:ID</w:t>
            </w:r>
            <w:proofErr w:type="spellEnd"/>
          </w:p>
        </w:tc>
        <w:tc>
          <w:tcPr>
            <w:tcW w:w="1560" w:type="dxa"/>
          </w:tcPr>
          <w:p w14:paraId="3995F5E3" w14:textId="6650B039"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18</w:t>
            </w:r>
          </w:p>
        </w:tc>
      </w:tr>
      <w:tr w:rsidR="00E41BD4" w:rsidRPr="00853A05" w14:paraId="2F938C45" w14:textId="1E5DCE90"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noWrap/>
            <w:hideMark/>
          </w:tcPr>
          <w:p w14:paraId="4616E477" w14:textId="77777777" w:rsidR="00E41BD4" w:rsidRPr="00784E18" w:rsidRDefault="00E41BD4" w:rsidP="00E41BD4">
            <w:pPr>
              <w:pStyle w:val="Textoindependiente"/>
            </w:pPr>
            <w:r w:rsidRPr="00784E18">
              <w:t>Scheme</w:t>
            </w:r>
          </w:p>
        </w:tc>
        <w:tc>
          <w:tcPr>
            <w:tcW w:w="425" w:type="dxa"/>
            <w:noWrap/>
            <w:hideMark/>
          </w:tcPr>
          <w:p w14:paraId="77477F8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w:t>
            </w:r>
          </w:p>
        </w:tc>
        <w:tc>
          <w:tcPr>
            <w:tcW w:w="709" w:type="dxa"/>
            <w:hideMark/>
          </w:tcPr>
          <w:p w14:paraId="0CF5014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38166469" w14:textId="77777777"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2E3F4F39" w14:textId="635E6A06"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Scheme identifier </w:t>
            </w:r>
          </w:p>
        </w:tc>
        <w:tc>
          <w:tcPr>
            <w:tcW w:w="3119" w:type="dxa"/>
            <w:hideMark/>
          </w:tcPr>
          <w:p w14:paraId="4DCF014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The identification scheme identifier of the Invoiced object identifier.</w:t>
            </w:r>
          </w:p>
        </w:tc>
        <w:tc>
          <w:tcPr>
            <w:tcW w:w="4252" w:type="dxa"/>
            <w:hideMark/>
          </w:tcPr>
          <w:p w14:paraId="19716DF2"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#N/A</w:t>
            </w:r>
          </w:p>
        </w:tc>
        <w:tc>
          <w:tcPr>
            <w:tcW w:w="1560" w:type="dxa"/>
          </w:tcPr>
          <w:p w14:paraId="25FC98AB" w14:textId="7941C9AF"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Scheme</w:t>
            </w:r>
          </w:p>
        </w:tc>
      </w:tr>
      <w:tr w:rsidR="00E41BD4" w:rsidRPr="00853A05" w14:paraId="603BBAD6" w14:textId="5CE1E6A2"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A79051D" w14:textId="6DEF1922" w:rsidR="00E41BD4" w:rsidRPr="00784E18" w:rsidRDefault="009D6ACF" w:rsidP="00E41BD4">
            <w:pPr>
              <w:pStyle w:val="Textoindependiente"/>
            </w:pPr>
            <w:r>
              <w:t>ibt-</w:t>
            </w:r>
            <w:r w:rsidR="00E41BD4">
              <w:t>0</w:t>
            </w:r>
            <w:r w:rsidR="00E41BD4" w:rsidRPr="00784E18">
              <w:t>19</w:t>
            </w:r>
          </w:p>
        </w:tc>
        <w:tc>
          <w:tcPr>
            <w:tcW w:w="425" w:type="dxa"/>
            <w:hideMark/>
          </w:tcPr>
          <w:p w14:paraId="1FC5FF68"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09E3F268"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6106EF9D" w14:textId="4F2787F3"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08D7270C" w14:textId="4E16F021"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Buyer accounting reference</w:t>
            </w:r>
          </w:p>
        </w:tc>
        <w:tc>
          <w:tcPr>
            <w:tcW w:w="3119" w:type="dxa"/>
            <w:hideMark/>
          </w:tcPr>
          <w:p w14:paraId="4101B1BB"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A textual value that specifies where to book the relevant data into the Buyer's financial accounts.</w:t>
            </w:r>
          </w:p>
        </w:tc>
        <w:tc>
          <w:tcPr>
            <w:tcW w:w="4252" w:type="dxa"/>
            <w:hideMark/>
          </w:tcPr>
          <w:p w14:paraId="790C1983"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cbc:AccountingCost</w:t>
            </w:r>
            <w:proofErr w:type="spellEnd"/>
          </w:p>
        </w:tc>
        <w:tc>
          <w:tcPr>
            <w:tcW w:w="1560" w:type="dxa"/>
          </w:tcPr>
          <w:p w14:paraId="61BEE94D" w14:textId="5B47B422"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19</w:t>
            </w:r>
          </w:p>
        </w:tc>
      </w:tr>
      <w:tr w:rsidR="00E41BD4" w:rsidRPr="00853A05" w14:paraId="65220B0F" w14:textId="4A3EBA93"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6E7B9482" w14:textId="187B0B8D" w:rsidR="00E41BD4" w:rsidRPr="00784E18" w:rsidRDefault="009D6ACF" w:rsidP="00E41BD4">
            <w:pPr>
              <w:pStyle w:val="Textoindependiente"/>
            </w:pPr>
            <w:r>
              <w:t>ibt-</w:t>
            </w:r>
            <w:r w:rsidR="00E41BD4">
              <w:t>0</w:t>
            </w:r>
            <w:r w:rsidR="00E41BD4" w:rsidRPr="00784E18">
              <w:t>20</w:t>
            </w:r>
          </w:p>
        </w:tc>
        <w:tc>
          <w:tcPr>
            <w:tcW w:w="425" w:type="dxa"/>
            <w:hideMark/>
          </w:tcPr>
          <w:p w14:paraId="15FD273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2BD6BA68"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7C925E25" w14:textId="3A975CE7"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67B9F58E" w14:textId="62233AC4"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Payment terms</w:t>
            </w:r>
          </w:p>
        </w:tc>
        <w:tc>
          <w:tcPr>
            <w:tcW w:w="3119" w:type="dxa"/>
            <w:hideMark/>
          </w:tcPr>
          <w:p w14:paraId="640E3741"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 textual description of the payment terms that apply to the amount due for payment (Including description of possible penalties).</w:t>
            </w:r>
          </w:p>
        </w:tc>
        <w:tc>
          <w:tcPr>
            <w:tcW w:w="4252" w:type="dxa"/>
            <w:hideMark/>
          </w:tcPr>
          <w:p w14:paraId="106A9D52"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cac:PaymentTerms</w:t>
            </w:r>
            <w:proofErr w:type="spellEnd"/>
            <w:r w:rsidRPr="00784E18">
              <w:t>/</w:t>
            </w:r>
            <w:proofErr w:type="spellStart"/>
            <w:r w:rsidRPr="00784E18">
              <w:t>cbc:Note</w:t>
            </w:r>
            <w:proofErr w:type="spellEnd"/>
          </w:p>
        </w:tc>
        <w:tc>
          <w:tcPr>
            <w:tcW w:w="1560" w:type="dxa"/>
          </w:tcPr>
          <w:p w14:paraId="1D023E70" w14:textId="066F9108"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20</w:t>
            </w:r>
          </w:p>
        </w:tc>
      </w:tr>
      <w:tr w:rsidR="00E41BD4" w:rsidRPr="00853A05" w14:paraId="6F94E80F" w14:textId="0401EB7A"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660F2819" w14:textId="77777777" w:rsidR="00E41BD4" w:rsidRPr="00784E18" w:rsidRDefault="00E41BD4" w:rsidP="00E41BD4">
            <w:pPr>
              <w:pStyle w:val="Textoindependiente"/>
            </w:pPr>
            <w:r w:rsidRPr="00784E18">
              <w:lastRenderedPageBreak/>
              <w:t>BG-1</w:t>
            </w:r>
          </w:p>
        </w:tc>
        <w:tc>
          <w:tcPr>
            <w:tcW w:w="425" w:type="dxa"/>
            <w:hideMark/>
          </w:tcPr>
          <w:p w14:paraId="6E822544"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11DC87E9"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0..n </w:t>
            </w:r>
          </w:p>
        </w:tc>
        <w:tc>
          <w:tcPr>
            <w:tcW w:w="1134" w:type="dxa"/>
          </w:tcPr>
          <w:p w14:paraId="327111B5" w14:textId="77777777"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54569FD4" w14:textId="1632B5B1"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INVOICE NOTE</w:t>
            </w:r>
          </w:p>
        </w:tc>
        <w:tc>
          <w:tcPr>
            <w:tcW w:w="3119" w:type="dxa"/>
            <w:hideMark/>
          </w:tcPr>
          <w:p w14:paraId="1A3E6BF9"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A group of business terms providing textual notes that are relevant for the invoice, together with an indication of the note subject.</w:t>
            </w:r>
          </w:p>
        </w:tc>
        <w:tc>
          <w:tcPr>
            <w:tcW w:w="4252" w:type="dxa"/>
            <w:hideMark/>
          </w:tcPr>
          <w:p w14:paraId="67C0EEC5"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0</w:t>
            </w:r>
          </w:p>
        </w:tc>
        <w:tc>
          <w:tcPr>
            <w:tcW w:w="1560" w:type="dxa"/>
          </w:tcPr>
          <w:p w14:paraId="0A20A43D" w14:textId="6944088D"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BG-1</w:t>
            </w:r>
          </w:p>
        </w:tc>
      </w:tr>
      <w:tr w:rsidR="00E41BD4" w:rsidRPr="00853A05" w14:paraId="15A63BB3" w14:textId="72E5DED5"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E978840" w14:textId="43F4458C" w:rsidR="00E41BD4" w:rsidRPr="00784E18" w:rsidRDefault="009D6ACF" w:rsidP="00E41BD4">
            <w:pPr>
              <w:pStyle w:val="Textoindependiente"/>
            </w:pPr>
            <w:r>
              <w:t>ibt-</w:t>
            </w:r>
            <w:r w:rsidR="00E41BD4">
              <w:t>0</w:t>
            </w:r>
            <w:r w:rsidR="00E41BD4" w:rsidRPr="00784E18">
              <w:t>21</w:t>
            </w:r>
          </w:p>
        </w:tc>
        <w:tc>
          <w:tcPr>
            <w:tcW w:w="425" w:type="dxa"/>
            <w:hideMark/>
          </w:tcPr>
          <w:p w14:paraId="5652E261"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44C388FE"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2751F0AA" w14:textId="4E623E98"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1C6B4561" w14:textId="36C10E64"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Invoice note subject code</w:t>
            </w:r>
          </w:p>
        </w:tc>
        <w:tc>
          <w:tcPr>
            <w:tcW w:w="3119" w:type="dxa"/>
            <w:hideMark/>
          </w:tcPr>
          <w:p w14:paraId="5A514A31" w14:textId="189617ED"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The subject of the textual note in </w:t>
            </w:r>
            <w:r w:rsidR="00D367E5">
              <w:t>EN BT-</w:t>
            </w:r>
            <w:r w:rsidRPr="00784E18">
              <w:t>22.</w:t>
            </w:r>
          </w:p>
        </w:tc>
        <w:tc>
          <w:tcPr>
            <w:tcW w:w="4252" w:type="dxa"/>
            <w:hideMark/>
          </w:tcPr>
          <w:p w14:paraId="7B981D3A"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cbc:Note</w:t>
            </w:r>
            <w:proofErr w:type="spellEnd"/>
          </w:p>
        </w:tc>
        <w:tc>
          <w:tcPr>
            <w:tcW w:w="1560" w:type="dxa"/>
          </w:tcPr>
          <w:p w14:paraId="1806A5A6" w14:textId="698FCF7B"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21</w:t>
            </w:r>
          </w:p>
        </w:tc>
      </w:tr>
      <w:tr w:rsidR="00E41BD4" w:rsidRPr="00853A05" w14:paraId="4DE1E4FF" w14:textId="2FE37378"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254CFECC" w14:textId="2A5CA1EA" w:rsidR="00E41BD4" w:rsidRPr="00784E18" w:rsidRDefault="009D6ACF" w:rsidP="00E41BD4">
            <w:pPr>
              <w:pStyle w:val="Textoindependiente"/>
            </w:pPr>
            <w:r>
              <w:t>ibt-</w:t>
            </w:r>
            <w:r w:rsidR="00E41BD4">
              <w:t>0</w:t>
            </w:r>
            <w:r w:rsidR="00E41BD4" w:rsidRPr="00784E18">
              <w:t>22</w:t>
            </w:r>
          </w:p>
        </w:tc>
        <w:tc>
          <w:tcPr>
            <w:tcW w:w="425" w:type="dxa"/>
            <w:hideMark/>
          </w:tcPr>
          <w:p w14:paraId="15D79780"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0ADBD69B"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14188B14" w14:textId="2A0836B8"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2EC4A844" w14:textId="0D8A7789"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Invoice note</w:t>
            </w:r>
          </w:p>
        </w:tc>
        <w:tc>
          <w:tcPr>
            <w:tcW w:w="3119" w:type="dxa"/>
            <w:hideMark/>
          </w:tcPr>
          <w:p w14:paraId="4977F5C5"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A textual note that gives unstructured information that is relevant to the Invoice as a whole.</w:t>
            </w:r>
          </w:p>
        </w:tc>
        <w:tc>
          <w:tcPr>
            <w:tcW w:w="4252" w:type="dxa"/>
            <w:hideMark/>
          </w:tcPr>
          <w:p w14:paraId="1A1C61D5"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cbc:Note</w:t>
            </w:r>
            <w:proofErr w:type="spellEnd"/>
          </w:p>
        </w:tc>
        <w:tc>
          <w:tcPr>
            <w:tcW w:w="1560" w:type="dxa"/>
          </w:tcPr>
          <w:p w14:paraId="6E29E19E" w14:textId="199FAD35"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22</w:t>
            </w:r>
          </w:p>
        </w:tc>
      </w:tr>
      <w:tr w:rsidR="00E41BD4" w:rsidRPr="00853A05" w14:paraId="3CE90B5C" w14:textId="570FD22C"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6E1AE273" w14:textId="77777777" w:rsidR="00E41BD4" w:rsidRPr="00784E18" w:rsidRDefault="00E41BD4" w:rsidP="00E41BD4">
            <w:pPr>
              <w:pStyle w:val="Textoindependiente"/>
            </w:pPr>
            <w:r w:rsidRPr="00784E18">
              <w:t>BG-2</w:t>
            </w:r>
          </w:p>
        </w:tc>
        <w:tc>
          <w:tcPr>
            <w:tcW w:w="425" w:type="dxa"/>
            <w:hideMark/>
          </w:tcPr>
          <w:p w14:paraId="186E517D"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5B38D7B0"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60CDE4F1" w14:textId="18280118"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2EB76C61" w14:textId="0C9C3C9C"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PROCESS CONTROL</w:t>
            </w:r>
          </w:p>
        </w:tc>
        <w:tc>
          <w:tcPr>
            <w:tcW w:w="3119" w:type="dxa"/>
            <w:hideMark/>
          </w:tcPr>
          <w:p w14:paraId="4DC59F3A"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 group of business terms providing information on the business process and rules applicable to the Invoice document.</w:t>
            </w:r>
          </w:p>
        </w:tc>
        <w:tc>
          <w:tcPr>
            <w:tcW w:w="4252" w:type="dxa"/>
            <w:hideMark/>
          </w:tcPr>
          <w:p w14:paraId="317A53AE"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0</w:t>
            </w:r>
          </w:p>
        </w:tc>
        <w:tc>
          <w:tcPr>
            <w:tcW w:w="1560" w:type="dxa"/>
          </w:tcPr>
          <w:p w14:paraId="2D32A099" w14:textId="506A5FD0"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BG-2</w:t>
            </w:r>
          </w:p>
        </w:tc>
      </w:tr>
      <w:tr w:rsidR="00E41BD4" w:rsidRPr="00853A05" w14:paraId="5EA47A64" w14:textId="0F4F7319"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53659765" w14:textId="5A567F1E" w:rsidR="00E41BD4" w:rsidRPr="00784E18" w:rsidRDefault="009D6ACF" w:rsidP="00E41BD4">
            <w:pPr>
              <w:pStyle w:val="Textoindependiente"/>
            </w:pPr>
            <w:r>
              <w:t>ibt-</w:t>
            </w:r>
            <w:r w:rsidR="00E41BD4">
              <w:t>0</w:t>
            </w:r>
            <w:r w:rsidR="00E41BD4" w:rsidRPr="00784E18">
              <w:t>23</w:t>
            </w:r>
          </w:p>
        </w:tc>
        <w:tc>
          <w:tcPr>
            <w:tcW w:w="425" w:type="dxa"/>
            <w:hideMark/>
          </w:tcPr>
          <w:p w14:paraId="7B6DE8C3"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42877055"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61EA11B6" w14:textId="51BEBDCD"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60ED5182" w14:textId="55D4DB33"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Business process type</w:t>
            </w:r>
          </w:p>
        </w:tc>
        <w:tc>
          <w:tcPr>
            <w:tcW w:w="3119" w:type="dxa"/>
            <w:hideMark/>
          </w:tcPr>
          <w:p w14:paraId="0B5CBFE5"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Identifies the business process context in which the transaction appears, to enable the Buyer to process the Invoice in an appropriate way.</w:t>
            </w:r>
          </w:p>
        </w:tc>
        <w:tc>
          <w:tcPr>
            <w:tcW w:w="4252" w:type="dxa"/>
            <w:hideMark/>
          </w:tcPr>
          <w:p w14:paraId="003A7B9A"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cbc:ProfileID</w:t>
            </w:r>
            <w:proofErr w:type="spellEnd"/>
          </w:p>
        </w:tc>
        <w:tc>
          <w:tcPr>
            <w:tcW w:w="1560" w:type="dxa"/>
          </w:tcPr>
          <w:p w14:paraId="00473149" w14:textId="175D11FF"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23</w:t>
            </w:r>
          </w:p>
        </w:tc>
      </w:tr>
      <w:tr w:rsidR="00E41BD4" w:rsidRPr="00853A05" w14:paraId="36EA333A" w14:textId="5CBFE411"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66F8380D" w14:textId="11940C68" w:rsidR="00E41BD4" w:rsidRPr="00784E18" w:rsidRDefault="009D6ACF" w:rsidP="00E41BD4">
            <w:pPr>
              <w:pStyle w:val="Textoindependiente"/>
            </w:pPr>
            <w:r>
              <w:t>ibt-</w:t>
            </w:r>
            <w:r w:rsidR="00E41BD4">
              <w:t>0</w:t>
            </w:r>
            <w:r w:rsidR="00E41BD4" w:rsidRPr="00784E18">
              <w:t>24</w:t>
            </w:r>
          </w:p>
        </w:tc>
        <w:tc>
          <w:tcPr>
            <w:tcW w:w="425" w:type="dxa"/>
            <w:hideMark/>
          </w:tcPr>
          <w:p w14:paraId="5B8B3E43"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07E06DA1"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4D8D6F56" w14:textId="1D843146"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47DA726F" w14:textId="6BB65951"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Specification identifier</w:t>
            </w:r>
          </w:p>
        </w:tc>
        <w:tc>
          <w:tcPr>
            <w:tcW w:w="3119" w:type="dxa"/>
            <w:hideMark/>
          </w:tcPr>
          <w:p w14:paraId="2264E7F7"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An identification of the specification containing the total set of rules regarding semantic content, cardinalities and business rules to which the data contained in the instance document conforms.</w:t>
            </w:r>
          </w:p>
        </w:tc>
        <w:tc>
          <w:tcPr>
            <w:tcW w:w="4252" w:type="dxa"/>
            <w:hideMark/>
          </w:tcPr>
          <w:p w14:paraId="1423A7D4"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cbc:CustomizationID</w:t>
            </w:r>
            <w:proofErr w:type="spellEnd"/>
          </w:p>
        </w:tc>
        <w:tc>
          <w:tcPr>
            <w:tcW w:w="1560" w:type="dxa"/>
          </w:tcPr>
          <w:p w14:paraId="4B3E961C" w14:textId="470E2F2A"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24</w:t>
            </w:r>
          </w:p>
        </w:tc>
      </w:tr>
      <w:tr w:rsidR="00E41BD4" w:rsidRPr="00853A05" w14:paraId="1BF4D299" w14:textId="542BED16"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51BC0F49" w14:textId="77777777" w:rsidR="00E41BD4" w:rsidRPr="00784E18" w:rsidRDefault="00E41BD4" w:rsidP="00E41BD4">
            <w:pPr>
              <w:pStyle w:val="Textoindependiente"/>
            </w:pPr>
            <w:r w:rsidRPr="00784E18">
              <w:t>BG-3</w:t>
            </w:r>
          </w:p>
        </w:tc>
        <w:tc>
          <w:tcPr>
            <w:tcW w:w="425" w:type="dxa"/>
            <w:hideMark/>
          </w:tcPr>
          <w:p w14:paraId="36A34DD8"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31EE27A5"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0..n</w:t>
            </w:r>
          </w:p>
        </w:tc>
        <w:tc>
          <w:tcPr>
            <w:tcW w:w="1134" w:type="dxa"/>
          </w:tcPr>
          <w:p w14:paraId="66FDB5B6" w14:textId="77777777"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1873A60F" w14:textId="45F51A45"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PRECEDING INVOICE REFERENCE</w:t>
            </w:r>
          </w:p>
        </w:tc>
        <w:tc>
          <w:tcPr>
            <w:tcW w:w="3119" w:type="dxa"/>
            <w:hideMark/>
          </w:tcPr>
          <w:p w14:paraId="27B63B02"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A group of business terms providing information on one or more preceding Invoices.</w:t>
            </w:r>
          </w:p>
        </w:tc>
        <w:tc>
          <w:tcPr>
            <w:tcW w:w="4252" w:type="dxa"/>
            <w:hideMark/>
          </w:tcPr>
          <w:p w14:paraId="15027FFD"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cac:BillingReference</w:t>
            </w:r>
            <w:proofErr w:type="spellEnd"/>
            <w:r w:rsidRPr="00784E18">
              <w:t>/</w:t>
            </w:r>
            <w:proofErr w:type="spellStart"/>
            <w:r w:rsidRPr="00784E18">
              <w:t>cac:InvoiceDocumentReference</w:t>
            </w:r>
            <w:proofErr w:type="spellEnd"/>
          </w:p>
        </w:tc>
        <w:tc>
          <w:tcPr>
            <w:tcW w:w="1560" w:type="dxa"/>
          </w:tcPr>
          <w:p w14:paraId="2DFEE333" w14:textId="3AD0EC06"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BG-3</w:t>
            </w:r>
          </w:p>
        </w:tc>
      </w:tr>
      <w:tr w:rsidR="00E41BD4" w:rsidRPr="00853A05" w14:paraId="55507A9F" w14:textId="30D556D3"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A3FE837" w14:textId="390F9B53" w:rsidR="00E41BD4" w:rsidRPr="00784E18" w:rsidRDefault="009D6ACF" w:rsidP="00E41BD4">
            <w:pPr>
              <w:pStyle w:val="Textoindependiente"/>
            </w:pPr>
            <w:r>
              <w:lastRenderedPageBreak/>
              <w:t>ibt-</w:t>
            </w:r>
            <w:r w:rsidR="00E41BD4">
              <w:t>0</w:t>
            </w:r>
            <w:r w:rsidR="00E41BD4" w:rsidRPr="00784E18">
              <w:t>25</w:t>
            </w:r>
          </w:p>
        </w:tc>
        <w:tc>
          <w:tcPr>
            <w:tcW w:w="425" w:type="dxa"/>
            <w:hideMark/>
          </w:tcPr>
          <w:p w14:paraId="20BC350A"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6F4B76CE"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26608F97" w14:textId="24ED8E91"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3D19A330" w14:textId="2E30EF7E"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Preceding Invoice reference</w:t>
            </w:r>
          </w:p>
        </w:tc>
        <w:tc>
          <w:tcPr>
            <w:tcW w:w="3119" w:type="dxa"/>
            <w:hideMark/>
          </w:tcPr>
          <w:p w14:paraId="1B964713"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The identification of an Invoice that was previously sent by the Seller.</w:t>
            </w:r>
          </w:p>
        </w:tc>
        <w:tc>
          <w:tcPr>
            <w:tcW w:w="4252" w:type="dxa"/>
            <w:hideMark/>
          </w:tcPr>
          <w:p w14:paraId="6F31672F"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cac:BillingReference</w:t>
            </w:r>
            <w:proofErr w:type="spellEnd"/>
            <w:r w:rsidRPr="00784E18">
              <w:t>/</w:t>
            </w:r>
            <w:proofErr w:type="spellStart"/>
            <w:r w:rsidRPr="00784E18">
              <w:t>cac:InvoiceDocumentReference</w:t>
            </w:r>
            <w:proofErr w:type="spellEnd"/>
            <w:r w:rsidRPr="00784E18">
              <w:t>/</w:t>
            </w:r>
            <w:proofErr w:type="spellStart"/>
            <w:r w:rsidRPr="00784E18">
              <w:t>cbc:ID</w:t>
            </w:r>
            <w:proofErr w:type="spellEnd"/>
          </w:p>
        </w:tc>
        <w:tc>
          <w:tcPr>
            <w:tcW w:w="1560" w:type="dxa"/>
          </w:tcPr>
          <w:p w14:paraId="20CA6D6C" w14:textId="1DD7378E"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25</w:t>
            </w:r>
          </w:p>
        </w:tc>
      </w:tr>
      <w:tr w:rsidR="00E41BD4" w:rsidRPr="00853A05" w14:paraId="2D2BB7ED" w14:textId="11C6031C"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B7D0C0B" w14:textId="2BEDD9B0" w:rsidR="00E41BD4" w:rsidRPr="00784E18" w:rsidRDefault="009D6ACF" w:rsidP="00E41BD4">
            <w:pPr>
              <w:pStyle w:val="Textoindependiente"/>
            </w:pPr>
            <w:r>
              <w:t>ibt-</w:t>
            </w:r>
            <w:r w:rsidR="00E41BD4">
              <w:t>0</w:t>
            </w:r>
            <w:r w:rsidR="00E41BD4" w:rsidRPr="00784E18">
              <w:t>26</w:t>
            </w:r>
          </w:p>
        </w:tc>
        <w:tc>
          <w:tcPr>
            <w:tcW w:w="425" w:type="dxa"/>
            <w:hideMark/>
          </w:tcPr>
          <w:p w14:paraId="5743B326"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5B3C98A3"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52A4CFB9" w14:textId="48830EA4"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3EB88B45" w14:textId="61714D06"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Preceding Invoice issue date</w:t>
            </w:r>
          </w:p>
        </w:tc>
        <w:tc>
          <w:tcPr>
            <w:tcW w:w="3119" w:type="dxa"/>
            <w:hideMark/>
          </w:tcPr>
          <w:p w14:paraId="48C398AD"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The date when the Preceding Invoice was issued.</w:t>
            </w:r>
          </w:p>
        </w:tc>
        <w:tc>
          <w:tcPr>
            <w:tcW w:w="4252" w:type="dxa"/>
            <w:hideMark/>
          </w:tcPr>
          <w:p w14:paraId="12C5110C"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cac:BillingReference</w:t>
            </w:r>
            <w:proofErr w:type="spellEnd"/>
            <w:r w:rsidRPr="00784E18">
              <w:t>/</w:t>
            </w:r>
            <w:proofErr w:type="spellStart"/>
            <w:r w:rsidRPr="00784E18">
              <w:t>cac:InvoiceDocumentReference</w:t>
            </w:r>
            <w:proofErr w:type="spellEnd"/>
            <w:r w:rsidRPr="00784E18">
              <w:t>/</w:t>
            </w:r>
            <w:proofErr w:type="spellStart"/>
            <w:r w:rsidRPr="00784E18">
              <w:t>cbc:IssueDate</w:t>
            </w:r>
            <w:proofErr w:type="spellEnd"/>
          </w:p>
        </w:tc>
        <w:tc>
          <w:tcPr>
            <w:tcW w:w="1560" w:type="dxa"/>
          </w:tcPr>
          <w:p w14:paraId="44D6CD0E" w14:textId="6046870E"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26</w:t>
            </w:r>
          </w:p>
        </w:tc>
      </w:tr>
      <w:tr w:rsidR="00E41BD4" w:rsidRPr="00853A05" w14:paraId="1AD39CE2" w14:textId="5554EE33"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13BCC47" w14:textId="77777777" w:rsidR="00E41BD4" w:rsidRPr="00784E18" w:rsidRDefault="00E41BD4" w:rsidP="00E41BD4">
            <w:pPr>
              <w:pStyle w:val="Textoindependiente"/>
            </w:pPr>
            <w:r w:rsidRPr="00784E18">
              <w:t>BG-4</w:t>
            </w:r>
          </w:p>
        </w:tc>
        <w:tc>
          <w:tcPr>
            <w:tcW w:w="425" w:type="dxa"/>
            <w:hideMark/>
          </w:tcPr>
          <w:p w14:paraId="6E1876B7"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3B8F29C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7ED4D7AB" w14:textId="77777777"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7E43118E" w14:textId="17C1BF4E"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SELLER </w:t>
            </w:r>
          </w:p>
        </w:tc>
        <w:tc>
          <w:tcPr>
            <w:tcW w:w="3119" w:type="dxa"/>
            <w:hideMark/>
          </w:tcPr>
          <w:p w14:paraId="6E05795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A group of business terms providing information about the Seller. </w:t>
            </w:r>
          </w:p>
        </w:tc>
        <w:tc>
          <w:tcPr>
            <w:tcW w:w="4252" w:type="dxa"/>
            <w:hideMark/>
          </w:tcPr>
          <w:p w14:paraId="630D932A"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#N/A</w:t>
            </w:r>
          </w:p>
        </w:tc>
        <w:tc>
          <w:tcPr>
            <w:tcW w:w="1560" w:type="dxa"/>
          </w:tcPr>
          <w:p w14:paraId="3A4E2E82" w14:textId="46E95112"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BG-4</w:t>
            </w:r>
          </w:p>
        </w:tc>
      </w:tr>
      <w:tr w:rsidR="00E41BD4" w:rsidRPr="00853A05" w14:paraId="10BDB14F" w14:textId="40F91395"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3364FC9" w14:textId="478748F7" w:rsidR="00E41BD4" w:rsidRPr="00784E18" w:rsidRDefault="009D6ACF" w:rsidP="00E41BD4">
            <w:pPr>
              <w:pStyle w:val="Textoindependiente"/>
            </w:pPr>
            <w:r>
              <w:t>ibt-</w:t>
            </w:r>
            <w:r w:rsidR="00E41BD4">
              <w:t>0</w:t>
            </w:r>
            <w:r w:rsidR="00E41BD4" w:rsidRPr="00784E18">
              <w:t>27</w:t>
            </w:r>
          </w:p>
        </w:tc>
        <w:tc>
          <w:tcPr>
            <w:tcW w:w="425" w:type="dxa"/>
            <w:hideMark/>
          </w:tcPr>
          <w:p w14:paraId="159FA904"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2923AD83"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52BF47A9" w14:textId="3F8DB0B1"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58C430C3" w14:textId="4662AE23"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Seller name</w:t>
            </w:r>
          </w:p>
        </w:tc>
        <w:tc>
          <w:tcPr>
            <w:tcW w:w="3119" w:type="dxa"/>
            <w:hideMark/>
          </w:tcPr>
          <w:p w14:paraId="798F8F30" w14:textId="1C4021B3"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The full formal name by which the Seller is registered in the national registry of legal entities or as a </w:t>
            </w:r>
            <w:r w:rsidR="00915FA4">
              <w:t>Tax</w:t>
            </w:r>
            <w:r w:rsidRPr="00784E18">
              <w:t>able person or otherwise trades as a person or persons.</w:t>
            </w:r>
          </w:p>
        </w:tc>
        <w:tc>
          <w:tcPr>
            <w:tcW w:w="4252" w:type="dxa"/>
            <w:hideMark/>
          </w:tcPr>
          <w:p w14:paraId="1375294A"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cac:AccountingSupplierParty/cac:Party/cac:PartyLegalEntity/cbc:RegistrationName</w:t>
            </w:r>
          </w:p>
        </w:tc>
        <w:tc>
          <w:tcPr>
            <w:tcW w:w="1560" w:type="dxa"/>
          </w:tcPr>
          <w:p w14:paraId="102106C1" w14:textId="0C0502B6"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27</w:t>
            </w:r>
          </w:p>
        </w:tc>
      </w:tr>
      <w:tr w:rsidR="00E41BD4" w:rsidRPr="00853A05" w14:paraId="4C349AF5" w14:textId="3FFCA545"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5847EABB" w14:textId="2702A5F8" w:rsidR="00E41BD4" w:rsidRPr="00784E18" w:rsidRDefault="009D6ACF" w:rsidP="00E41BD4">
            <w:pPr>
              <w:pStyle w:val="Textoindependiente"/>
            </w:pPr>
            <w:r>
              <w:t>ibt-</w:t>
            </w:r>
            <w:r w:rsidR="00E41BD4">
              <w:t>0</w:t>
            </w:r>
            <w:r w:rsidR="00E41BD4" w:rsidRPr="00784E18">
              <w:t>28</w:t>
            </w:r>
          </w:p>
        </w:tc>
        <w:tc>
          <w:tcPr>
            <w:tcW w:w="425" w:type="dxa"/>
            <w:hideMark/>
          </w:tcPr>
          <w:p w14:paraId="5A04E944"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0975ADAC"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4BAC026D" w14:textId="39C05A7B"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02945C68" w14:textId="0F2CFB29"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Seller trading name</w:t>
            </w:r>
          </w:p>
        </w:tc>
        <w:tc>
          <w:tcPr>
            <w:tcW w:w="3119" w:type="dxa"/>
            <w:hideMark/>
          </w:tcPr>
          <w:p w14:paraId="10A9A8BF"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 name by which the Seller is known, other than Seller name (also known as Business name).</w:t>
            </w:r>
          </w:p>
        </w:tc>
        <w:tc>
          <w:tcPr>
            <w:tcW w:w="4252" w:type="dxa"/>
            <w:hideMark/>
          </w:tcPr>
          <w:p w14:paraId="57BB6C3F"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cac:AccountingSupplierParty</w:t>
            </w:r>
            <w:proofErr w:type="spellEnd"/>
            <w:r w:rsidRPr="00784E18">
              <w:t>/</w:t>
            </w:r>
            <w:proofErr w:type="spellStart"/>
            <w:r w:rsidRPr="00784E18">
              <w:t>cac:Party</w:t>
            </w:r>
            <w:proofErr w:type="spellEnd"/>
            <w:r w:rsidRPr="00784E18">
              <w:t>/</w:t>
            </w:r>
            <w:proofErr w:type="spellStart"/>
            <w:r w:rsidRPr="00784E18">
              <w:t>cac:PartyName</w:t>
            </w:r>
            <w:proofErr w:type="spellEnd"/>
            <w:r w:rsidRPr="00784E18">
              <w:t>/</w:t>
            </w:r>
            <w:proofErr w:type="spellStart"/>
            <w:r w:rsidRPr="00784E18">
              <w:t>cbc:Name</w:t>
            </w:r>
            <w:proofErr w:type="spellEnd"/>
          </w:p>
        </w:tc>
        <w:tc>
          <w:tcPr>
            <w:tcW w:w="1560" w:type="dxa"/>
          </w:tcPr>
          <w:p w14:paraId="2B07393D" w14:textId="062D553C"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28</w:t>
            </w:r>
          </w:p>
        </w:tc>
      </w:tr>
      <w:tr w:rsidR="00E41BD4" w:rsidRPr="00853A05" w14:paraId="215B01E7" w14:textId="42B989A4"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9297C54" w14:textId="14907617" w:rsidR="00E41BD4" w:rsidRPr="00784E18" w:rsidRDefault="009D6ACF" w:rsidP="00E41BD4">
            <w:pPr>
              <w:pStyle w:val="Textoindependiente"/>
            </w:pPr>
            <w:r>
              <w:t>ibt-</w:t>
            </w:r>
            <w:r w:rsidR="00E41BD4">
              <w:t>0</w:t>
            </w:r>
            <w:r w:rsidR="00E41BD4" w:rsidRPr="00784E18">
              <w:t>29</w:t>
            </w:r>
          </w:p>
        </w:tc>
        <w:tc>
          <w:tcPr>
            <w:tcW w:w="425" w:type="dxa"/>
            <w:hideMark/>
          </w:tcPr>
          <w:p w14:paraId="67935564"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1A3FC3FC"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0..n </w:t>
            </w:r>
          </w:p>
        </w:tc>
        <w:tc>
          <w:tcPr>
            <w:tcW w:w="1134" w:type="dxa"/>
          </w:tcPr>
          <w:p w14:paraId="2E112CAE" w14:textId="235BF4E8"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1B4E482E" w14:textId="20E5E1B9"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Seller identifier </w:t>
            </w:r>
          </w:p>
        </w:tc>
        <w:tc>
          <w:tcPr>
            <w:tcW w:w="3119" w:type="dxa"/>
            <w:hideMark/>
          </w:tcPr>
          <w:p w14:paraId="2533D7F1"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An identification of the Seller.</w:t>
            </w:r>
          </w:p>
        </w:tc>
        <w:tc>
          <w:tcPr>
            <w:tcW w:w="4252" w:type="dxa"/>
            <w:hideMark/>
          </w:tcPr>
          <w:p w14:paraId="50EFFA1D"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cac:AccountingSupplierParty/cac:Party/cac:PartyIdentification/cbc:ID</w:t>
            </w:r>
          </w:p>
        </w:tc>
        <w:tc>
          <w:tcPr>
            <w:tcW w:w="1560" w:type="dxa"/>
          </w:tcPr>
          <w:p w14:paraId="56E7020E" w14:textId="64F0CC1C"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29</w:t>
            </w:r>
          </w:p>
        </w:tc>
      </w:tr>
      <w:tr w:rsidR="00E41BD4" w:rsidRPr="00853A05" w14:paraId="0FBBDED2" w14:textId="1C2AB3BC"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noWrap/>
            <w:hideMark/>
          </w:tcPr>
          <w:p w14:paraId="3B64CCD1" w14:textId="77777777" w:rsidR="00E41BD4" w:rsidRPr="00784E18" w:rsidRDefault="00E41BD4" w:rsidP="00E41BD4">
            <w:pPr>
              <w:pStyle w:val="Textoindependiente"/>
            </w:pPr>
            <w:r w:rsidRPr="00784E18">
              <w:t> </w:t>
            </w:r>
          </w:p>
        </w:tc>
        <w:tc>
          <w:tcPr>
            <w:tcW w:w="425" w:type="dxa"/>
            <w:noWrap/>
            <w:hideMark/>
          </w:tcPr>
          <w:p w14:paraId="251235DC"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w:t>
            </w:r>
          </w:p>
        </w:tc>
        <w:tc>
          <w:tcPr>
            <w:tcW w:w="709" w:type="dxa"/>
            <w:hideMark/>
          </w:tcPr>
          <w:p w14:paraId="46A8FAC9"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6CA605E6" w14:textId="77777777"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5BA9BDE5" w14:textId="63EBEB12"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Scheme identifier </w:t>
            </w:r>
          </w:p>
        </w:tc>
        <w:tc>
          <w:tcPr>
            <w:tcW w:w="3119" w:type="dxa"/>
            <w:hideMark/>
          </w:tcPr>
          <w:p w14:paraId="19E6E1F8"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The identification scheme identifier of the Seller identifier.</w:t>
            </w:r>
          </w:p>
        </w:tc>
        <w:tc>
          <w:tcPr>
            <w:tcW w:w="4252" w:type="dxa"/>
            <w:hideMark/>
          </w:tcPr>
          <w:p w14:paraId="4977B086"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#N/A</w:t>
            </w:r>
          </w:p>
        </w:tc>
        <w:tc>
          <w:tcPr>
            <w:tcW w:w="1560" w:type="dxa"/>
          </w:tcPr>
          <w:p w14:paraId="6F7B79B6" w14:textId="08E29882"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w:t>
            </w:r>
          </w:p>
        </w:tc>
      </w:tr>
      <w:tr w:rsidR="00E41BD4" w:rsidRPr="00853A05" w14:paraId="59C32D02" w14:textId="3AED8A0D"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55FE579" w14:textId="2F0F71A7" w:rsidR="00E41BD4" w:rsidRPr="00784E18" w:rsidRDefault="009D6ACF" w:rsidP="00E41BD4">
            <w:pPr>
              <w:pStyle w:val="Textoindependiente"/>
            </w:pPr>
            <w:r>
              <w:t>ibt-</w:t>
            </w:r>
            <w:r w:rsidR="00E41BD4">
              <w:t>0</w:t>
            </w:r>
            <w:r w:rsidR="00E41BD4" w:rsidRPr="00784E18">
              <w:t>30</w:t>
            </w:r>
          </w:p>
        </w:tc>
        <w:tc>
          <w:tcPr>
            <w:tcW w:w="425" w:type="dxa"/>
            <w:hideMark/>
          </w:tcPr>
          <w:p w14:paraId="3AF31BDD"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1B80BD03"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0..1</w:t>
            </w:r>
          </w:p>
        </w:tc>
        <w:tc>
          <w:tcPr>
            <w:tcW w:w="1134" w:type="dxa"/>
          </w:tcPr>
          <w:p w14:paraId="229E6655" w14:textId="19CF220E"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34DFD9C2" w14:textId="383D4C21"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Seller legal registration identifier</w:t>
            </w:r>
          </w:p>
        </w:tc>
        <w:tc>
          <w:tcPr>
            <w:tcW w:w="3119" w:type="dxa"/>
            <w:hideMark/>
          </w:tcPr>
          <w:p w14:paraId="0AB1ADC3"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An identifier issued by an official registrar that identifies the Seller as a legal entity or person.</w:t>
            </w:r>
          </w:p>
        </w:tc>
        <w:tc>
          <w:tcPr>
            <w:tcW w:w="4252" w:type="dxa"/>
            <w:hideMark/>
          </w:tcPr>
          <w:p w14:paraId="5D63D3DA"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cac:AccountingSupplierParty/cac:Party/cac:PartyLegalEntity/cbc:CompanyID</w:t>
            </w:r>
          </w:p>
        </w:tc>
        <w:tc>
          <w:tcPr>
            <w:tcW w:w="1560" w:type="dxa"/>
          </w:tcPr>
          <w:p w14:paraId="6A710A04" w14:textId="382DB929"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30</w:t>
            </w:r>
          </w:p>
        </w:tc>
      </w:tr>
      <w:tr w:rsidR="00E41BD4" w:rsidRPr="00853A05" w14:paraId="36D55925" w14:textId="39732FE7"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noWrap/>
            <w:hideMark/>
          </w:tcPr>
          <w:p w14:paraId="2FA28543" w14:textId="77777777" w:rsidR="00E41BD4" w:rsidRPr="00784E18" w:rsidRDefault="00E41BD4" w:rsidP="00E41BD4">
            <w:pPr>
              <w:pStyle w:val="Textoindependiente"/>
            </w:pPr>
            <w:r w:rsidRPr="00784E18">
              <w:t> </w:t>
            </w:r>
          </w:p>
        </w:tc>
        <w:tc>
          <w:tcPr>
            <w:tcW w:w="425" w:type="dxa"/>
            <w:noWrap/>
            <w:hideMark/>
          </w:tcPr>
          <w:p w14:paraId="08DF2586"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w:t>
            </w:r>
          </w:p>
        </w:tc>
        <w:tc>
          <w:tcPr>
            <w:tcW w:w="709" w:type="dxa"/>
            <w:hideMark/>
          </w:tcPr>
          <w:p w14:paraId="73AF3269"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74875083" w14:textId="77777777"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232DD0D8" w14:textId="31C88446"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Scheme identifier</w:t>
            </w:r>
          </w:p>
        </w:tc>
        <w:tc>
          <w:tcPr>
            <w:tcW w:w="3119" w:type="dxa"/>
            <w:hideMark/>
          </w:tcPr>
          <w:p w14:paraId="2FB1BB1F"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The identification scheme identifier of the Seller legal registration identifier.</w:t>
            </w:r>
          </w:p>
        </w:tc>
        <w:tc>
          <w:tcPr>
            <w:tcW w:w="4252" w:type="dxa"/>
            <w:hideMark/>
          </w:tcPr>
          <w:p w14:paraId="50646722"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#N/A</w:t>
            </w:r>
          </w:p>
        </w:tc>
        <w:tc>
          <w:tcPr>
            <w:tcW w:w="1560" w:type="dxa"/>
          </w:tcPr>
          <w:p w14:paraId="6F73FEC6" w14:textId="67D0E471"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w:t>
            </w:r>
          </w:p>
        </w:tc>
      </w:tr>
      <w:tr w:rsidR="00E41BD4" w:rsidRPr="00853A05" w14:paraId="50D6EFE0" w14:textId="3A832530"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1C9B975" w14:textId="3C510CB2" w:rsidR="00E41BD4" w:rsidRPr="00784E18" w:rsidRDefault="009D6ACF" w:rsidP="00E41BD4">
            <w:pPr>
              <w:pStyle w:val="Textoindependiente"/>
            </w:pPr>
            <w:r>
              <w:t>ibt-</w:t>
            </w:r>
            <w:r w:rsidR="00E41BD4">
              <w:t>0</w:t>
            </w:r>
            <w:r w:rsidR="00E41BD4" w:rsidRPr="00784E18">
              <w:t>31</w:t>
            </w:r>
          </w:p>
        </w:tc>
        <w:tc>
          <w:tcPr>
            <w:tcW w:w="425" w:type="dxa"/>
            <w:hideMark/>
          </w:tcPr>
          <w:p w14:paraId="22DC8F41"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02706A9D"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5F5C8B65" w14:textId="2AC230B0"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Aligned</w:t>
            </w:r>
          </w:p>
        </w:tc>
        <w:tc>
          <w:tcPr>
            <w:tcW w:w="2409" w:type="dxa"/>
            <w:hideMark/>
          </w:tcPr>
          <w:p w14:paraId="2DB6ACC7" w14:textId="7D4A4FB2"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Seller </w:t>
            </w:r>
            <w:r w:rsidR="00915FA4">
              <w:t>TAX</w:t>
            </w:r>
            <w:r w:rsidRPr="00784E18">
              <w:t xml:space="preserve"> identifier</w:t>
            </w:r>
          </w:p>
        </w:tc>
        <w:tc>
          <w:tcPr>
            <w:tcW w:w="3119" w:type="dxa"/>
            <w:hideMark/>
          </w:tcPr>
          <w:p w14:paraId="540F1A6C" w14:textId="7939666B"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The Seller's </w:t>
            </w:r>
            <w:r w:rsidR="00915FA4">
              <w:t>TAX</w:t>
            </w:r>
            <w:r w:rsidRPr="00784E18">
              <w:t xml:space="preserve"> identifier (also known as Seller </w:t>
            </w:r>
            <w:r w:rsidR="00915FA4">
              <w:t>TAX</w:t>
            </w:r>
            <w:r w:rsidRPr="00784E18">
              <w:t xml:space="preserve"> identification number).</w:t>
            </w:r>
          </w:p>
        </w:tc>
        <w:tc>
          <w:tcPr>
            <w:tcW w:w="4252" w:type="dxa"/>
            <w:hideMark/>
          </w:tcPr>
          <w:p w14:paraId="627580B1" w14:textId="68EA0CC2"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cac:AccountingSupplierParty/cac:Party/cac:Party</w:t>
            </w:r>
            <w:r w:rsidR="00915FA4">
              <w:t>Tax</w:t>
            </w:r>
            <w:r w:rsidRPr="00784E18">
              <w:t>Scheme/cbc:CompanyID</w:t>
            </w:r>
          </w:p>
        </w:tc>
        <w:tc>
          <w:tcPr>
            <w:tcW w:w="1560" w:type="dxa"/>
          </w:tcPr>
          <w:p w14:paraId="70EA4B30" w14:textId="27F95C90"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31</w:t>
            </w:r>
          </w:p>
        </w:tc>
      </w:tr>
      <w:tr w:rsidR="00E41BD4" w:rsidRPr="00853A05" w14:paraId="21E0CFF9" w14:textId="47F750BA"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60BD3B97" w14:textId="7D20320C" w:rsidR="00E41BD4" w:rsidRPr="00784E18" w:rsidRDefault="009D6ACF" w:rsidP="00E41BD4">
            <w:pPr>
              <w:pStyle w:val="Textoindependiente"/>
            </w:pPr>
            <w:r>
              <w:lastRenderedPageBreak/>
              <w:t>ibt-</w:t>
            </w:r>
            <w:r w:rsidR="00E41BD4">
              <w:t>0</w:t>
            </w:r>
            <w:r w:rsidR="00E41BD4" w:rsidRPr="00784E18">
              <w:t>32</w:t>
            </w:r>
          </w:p>
        </w:tc>
        <w:tc>
          <w:tcPr>
            <w:tcW w:w="425" w:type="dxa"/>
            <w:hideMark/>
          </w:tcPr>
          <w:p w14:paraId="56A3FA2D"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6BC186E2"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0..1</w:t>
            </w:r>
          </w:p>
        </w:tc>
        <w:tc>
          <w:tcPr>
            <w:tcW w:w="1134" w:type="dxa"/>
          </w:tcPr>
          <w:p w14:paraId="052C68DD" w14:textId="76D29744"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Aligned</w:t>
            </w:r>
          </w:p>
        </w:tc>
        <w:tc>
          <w:tcPr>
            <w:tcW w:w="2409" w:type="dxa"/>
            <w:hideMark/>
          </w:tcPr>
          <w:p w14:paraId="7A607393" w14:textId="54119988"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Seller </w:t>
            </w:r>
            <w:r w:rsidR="00915FA4">
              <w:t>tax</w:t>
            </w:r>
            <w:r w:rsidRPr="00784E18">
              <w:t xml:space="preserve"> registration identifier</w:t>
            </w:r>
          </w:p>
        </w:tc>
        <w:tc>
          <w:tcPr>
            <w:tcW w:w="3119" w:type="dxa"/>
            <w:hideMark/>
          </w:tcPr>
          <w:p w14:paraId="613EC8C2" w14:textId="6A8693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The local identification (defined by the Seller’s address) of the Seller for </w:t>
            </w:r>
            <w:r w:rsidR="00915FA4">
              <w:t>tax</w:t>
            </w:r>
            <w:r w:rsidRPr="00784E18">
              <w:t xml:space="preserve"> purposes or a reference that enables the Seller to state his registered </w:t>
            </w:r>
            <w:r w:rsidR="00915FA4">
              <w:t>tax</w:t>
            </w:r>
            <w:r w:rsidRPr="00784E18">
              <w:t xml:space="preserve"> status.</w:t>
            </w:r>
          </w:p>
        </w:tc>
        <w:tc>
          <w:tcPr>
            <w:tcW w:w="4252" w:type="dxa"/>
            <w:hideMark/>
          </w:tcPr>
          <w:p w14:paraId="40A8AC25" w14:textId="315C1FD0"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cac:AccountingSupplierParty/cac:Party/cac:Party</w:t>
            </w:r>
            <w:r w:rsidR="00915FA4">
              <w:t>Tax</w:t>
            </w:r>
            <w:r w:rsidRPr="00784E18">
              <w:t>Scheme/cbc:CompanyID</w:t>
            </w:r>
          </w:p>
        </w:tc>
        <w:tc>
          <w:tcPr>
            <w:tcW w:w="1560" w:type="dxa"/>
          </w:tcPr>
          <w:p w14:paraId="06B079C8" w14:textId="32A67B74"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32</w:t>
            </w:r>
          </w:p>
        </w:tc>
      </w:tr>
      <w:tr w:rsidR="00E41BD4" w:rsidRPr="00853A05" w14:paraId="7B0F275A" w14:textId="49AD290F"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89756B4" w14:textId="72BC86E7" w:rsidR="00E41BD4" w:rsidRPr="00784E18" w:rsidRDefault="009D6ACF" w:rsidP="00E41BD4">
            <w:pPr>
              <w:pStyle w:val="Textoindependiente"/>
            </w:pPr>
            <w:r>
              <w:t>ibt-</w:t>
            </w:r>
            <w:r w:rsidR="00E41BD4">
              <w:t>0</w:t>
            </w:r>
            <w:r w:rsidR="00E41BD4" w:rsidRPr="00784E18">
              <w:t>33</w:t>
            </w:r>
          </w:p>
        </w:tc>
        <w:tc>
          <w:tcPr>
            <w:tcW w:w="425" w:type="dxa"/>
            <w:hideMark/>
          </w:tcPr>
          <w:p w14:paraId="70E609A9"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440D832B"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38B9DCAB" w14:textId="3A5A2849"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556DDC51" w14:textId="13BF9B6A"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Seller additional legal information</w:t>
            </w:r>
          </w:p>
        </w:tc>
        <w:tc>
          <w:tcPr>
            <w:tcW w:w="3119" w:type="dxa"/>
            <w:hideMark/>
          </w:tcPr>
          <w:p w14:paraId="72A9E524"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Additional legal information relevant for the Seller. </w:t>
            </w:r>
          </w:p>
        </w:tc>
        <w:tc>
          <w:tcPr>
            <w:tcW w:w="4252" w:type="dxa"/>
            <w:hideMark/>
          </w:tcPr>
          <w:p w14:paraId="7AC88E7C"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cac:AccountingSupplierParty/cac:Party/cac:PartyLegalEntity/cbc:CompanyLegalForm</w:t>
            </w:r>
          </w:p>
        </w:tc>
        <w:tc>
          <w:tcPr>
            <w:tcW w:w="1560" w:type="dxa"/>
          </w:tcPr>
          <w:p w14:paraId="1E8B97B5" w14:textId="6289E6F8"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33</w:t>
            </w:r>
          </w:p>
        </w:tc>
      </w:tr>
      <w:tr w:rsidR="00E41BD4" w:rsidRPr="00853A05" w14:paraId="7319C69A" w14:textId="77360F83"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F658EBA" w14:textId="491611D8" w:rsidR="00E41BD4" w:rsidRPr="00784E18" w:rsidRDefault="009D6ACF" w:rsidP="00E41BD4">
            <w:pPr>
              <w:pStyle w:val="Textoindependiente"/>
            </w:pPr>
            <w:r>
              <w:t>ibt-</w:t>
            </w:r>
            <w:r w:rsidR="00E41BD4">
              <w:t>0</w:t>
            </w:r>
            <w:r w:rsidR="00E41BD4" w:rsidRPr="00784E18">
              <w:t>34</w:t>
            </w:r>
          </w:p>
        </w:tc>
        <w:tc>
          <w:tcPr>
            <w:tcW w:w="425" w:type="dxa"/>
            <w:hideMark/>
          </w:tcPr>
          <w:p w14:paraId="46211FC1"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7FCC1310"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115378DF" w14:textId="2FC85103"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530458DA" w14:textId="4D535793"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Seller electronic address</w:t>
            </w:r>
          </w:p>
        </w:tc>
        <w:tc>
          <w:tcPr>
            <w:tcW w:w="3119" w:type="dxa"/>
            <w:hideMark/>
          </w:tcPr>
          <w:p w14:paraId="68D18FC4"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Identifies the Seller's electronic address to which the application level response to the invoice may be delivered.</w:t>
            </w:r>
          </w:p>
        </w:tc>
        <w:tc>
          <w:tcPr>
            <w:tcW w:w="4252" w:type="dxa"/>
            <w:hideMark/>
          </w:tcPr>
          <w:p w14:paraId="4A85339C"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cac:AccountingSupplierParty</w:t>
            </w:r>
            <w:proofErr w:type="spellEnd"/>
            <w:r w:rsidRPr="00784E18">
              <w:t>/</w:t>
            </w:r>
            <w:proofErr w:type="spellStart"/>
            <w:r w:rsidRPr="00784E18">
              <w:t>cac:Party</w:t>
            </w:r>
            <w:proofErr w:type="spellEnd"/>
            <w:r w:rsidRPr="00784E18">
              <w:t>/</w:t>
            </w:r>
            <w:proofErr w:type="spellStart"/>
            <w:r w:rsidRPr="00784E18">
              <w:t>cbc:EndpointID</w:t>
            </w:r>
            <w:proofErr w:type="spellEnd"/>
          </w:p>
        </w:tc>
        <w:tc>
          <w:tcPr>
            <w:tcW w:w="1560" w:type="dxa"/>
          </w:tcPr>
          <w:p w14:paraId="19D0871C" w14:textId="31EF57D5"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34</w:t>
            </w:r>
          </w:p>
        </w:tc>
      </w:tr>
      <w:tr w:rsidR="00E41BD4" w:rsidRPr="00853A05" w14:paraId="01D38F25" w14:textId="02A133CA"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noWrap/>
            <w:hideMark/>
          </w:tcPr>
          <w:p w14:paraId="3EE50778" w14:textId="77777777" w:rsidR="00E41BD4" w:rsidRPr="00784E18" w:rsidRDefault="00E41BD4" w:rsidP="00E41BD4">
            <w:pPr>
              <w:pStyle w:val="Textoindependiente"/>
            </w:pPr>
            <w:r w:rsidRPr="00784E18">
              <w:t> </w:t>
            </w:r>
          </w:p>
        </w:tc>
        <w:tc>
          <w:tcPr>
            <w:tcW w:w="425" w:type="dxa"/>
            <w:noWrap/>
            <w:hideMark/>
          </w:tcPr>
          <w:p w14:paraId="735C5471"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w:t>
            </w:r>
          </w:p>
        </w:tc>
        <w:tc>
          <w:tcPr>
            <w:tcW w:w="709" w:type="dxa"/>
            <w:hideMark/>
          </w:tcPr>
          <w:p w14:paraId="382068B0"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18FC427A" w14:textId="77777777"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4E5D08AB" w14:textId="4A50CE04"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Scheme identifier </w:t>
            </w:r>
          </w:p>
        </w:tc>
        <w:tc>
          <w:tcPr>
            <w:tcW w:w="3119" w:type="dxa"/>
            <w:hideMark/>
          </w:tcPr>
          <w:p w14:paraId="62227511"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The identification scheme identifier of the Seller electronic address.</w:t>
            </w:r>
          </w:p>
        </w:tc>
        <w:tc>
          <w:tcPr>
            <w:tcW w:w="4252" w:type="dxa"/>
            <w:hideMark/>
          </w:tcPr>
          <w:p w14:paraId="5EF1EB0F"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#N/A</w:t>
            </w:r>
          </w:p>
        </w:tc>
        <w:tc>
          <w:tcPr>
            <w:tcW w:w="1560" w:type="dxa"/>
          </w:tcPr>
          <w:p w14:paraId="6669426B" w14:textId="110BF0F9"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w:t>
            </w:r>
          </w:p>
        </w:tc>
      </w:tr>
      <w:tr w:rsidR="00E41BD4" w:rsidRPr="00853A05" w14:paraId="21F72D4E" w14:textId="7995BAD2"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2C27391D" w14:textId="77777777" w:rsidR="00E41BD4" w:rsidRPr="00784E18" w:rsidRDefault="00E41BD4" w:rsidP="00E41BD4">
            <w:pPr>
              <w:pStyle w:val="Textoindependiente"/>
            </w:pPr>
            <w:r w:rsidRPr="00784E18">
              <w:t>BG-5</w:t>
            </w:r>
          </w:p>
        </w:tc>
        <w:tc>
          <w:tcPr>
            <w:tcW w:w="425" w:type="dxa"/>
            <w:hideMark/>
          </w:tcPr>
          <w:p w14:paraId="77C6C9A0"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203209E5"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28F3D3B6" w14:textId="77777777"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3AB258F4" w14:textId="208EFFB0"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SELLER POSTAL ADDRESS</w:t>
            </w:r>
          </w:p>
        </w:tc>
        <w:tc>
          <w:tcPr>
            <w:tcW w:w="3119" w:type="dxa"/>
            <w:hideMark/>
          </w:tcPr>
          <w:p w14:paraId="670B5C69"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 group of business terms providing information about the address of the Seller.</w:t>
            </w:r>
          </w:p>
        </w:tc>
        <w:tc>
          <w:tcPr>
            <w:tcW w:w="4252" w:type="dxa"/>
            <w:hideMark/>
          </w:tcPr>
          <w:p w14:paraId="39E504D5"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cac:AccountingSupplierParty</w:t>
            </w:r>
            <w:proofErr w:type="spellEnd"/>
          </w:p>
        </w:tc>
        <w:tc>
          <w:tcPr>
            <w:tcW w:w="1560" w:type="dxa"/>
          </w:tcPr>
          <w:p w14:paraId="1F0ED010" w14:textId="12283AC1"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BG-5</w:t>
            </w:r>
          </w:p>
        </w:tc>
      </w:tr>
      <w:tr w:rsidR="00E41BD4" w:rsidRPr="00853A05" w14:paraId="6323C03A" w14:textId="578E7CD6"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2291DF95" w14:textId="0AC50FBF" w:rsidR="00E41BD4" w:rsidRPr="00784E18" w:rsidRDefault="009D6ACF" w:rsidP="00E41BD4">
            <w:pPr>
              <w:pStyle w:val="Textoindependiente"/>
            </w:pPr>
            <w:r>
              <w:t>ibt-</w:t>
            </w:r>
            <w:r w:rsidR="00E41BD4">
              <w:t>0</w:t>
            </w:r>
            <w:r w:rsidR="00E41BD4" w:rsidRPr="00784E18">
              <w:t>35</w:t>
            </w:r>
          </w:p>
        </w:tc>
        <w:tc>
          <w:tcPr>
            <w:tcW w:w="425" w:type="dxa"/>
            <w:hideMark/>
          </w:tcPr>
          <w:p w14:paraId="513B0D3A"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61774974"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037CC35B" w14:textId="32D8A76C"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3849C9BF" w14:textId="2D0DBF9D"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Seller address line 1 </w:t>
            </w:r>
          </w:p>
        </w:tc>
        <w:tc>
          <w:tcPr>
            <w:tcW w:w="3119" w:type="dxa"/>
            <w:hideMark/>
          </w:tcPr>
          <w:p w14:paraId="01CD7FBA"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The main address line in an address. </w:t>
            </w:r>
          </w:p>
        </w:tc>
        <w:tc>
          <w:tcPr>
            <w:tcW w:w="4252" w:type="dxa"/>
            <w:hideMark/>
          </w:tcPr>
          <w:p w14:paraId="43A9C628"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cac:AccountingSupplierParty/cac:Party/cac:PostalAddress/cbc:StreetName</w:t>
            </w:r>
          </w:p>
        </w:tc>
        <w:tc>
          <w:tcPr>
            <w:tcW w:w="1560" w:type="dxa"/>
          </w:tcPr>
          <w:p w14:paraId="2F9DCC01" w14:textId="6CE3225F"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35</w:t>
            </w:r>
          </w:p>
        </w:tc>
      </w:tr>
      <w:tr w:rsidR="00E41BD4" w:rsidRPr="00853A05" w14:paraId="08B57EAA" w14:textId="18C21AB3"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6D925DCA" w14:textId="40759AEF" w:rsidR="00E41BD4" w:rsidRPr="00784E18" w:rsidRDefault="009D6ACF" w:rsidP="00E41BD4">
            <w:pPr>
              <w:pStyle w:val="Textoindependiente"/>
            </w:pPr>
            <w:r>
              <w:t>ibt-</w:t>
            </w:r>
            <w:r w:rsidR="00E41BD4">
              <w:t>0</w:t>
            </w:r>
            <w:r w:rsidR="00E41BD4" w:rsidRPr="00784E18">
              <w:t>36</w:t>
            </w:r>
          </w:p>
        </w:tc>
        <w:tc>
          <w:tcPr>
            <w:tcW w:w="425" w:type="dxa"/>
            <w:hideMark/>
          </w:tcPr>
          <w:p w14:paraId="2324FDBA"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5D269F69"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2F99D284" w14:textId="3C9BB114"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2DBE6CFE" w14:textId="645F1AF3"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Seller address line 2</w:t>
            </w:r>
          </w:p>
        </w:tc>
        <w:tc>
          <w:tcPr>
            <w:tcW w:w="3119" w:type="dxa"/>
            <w:hideMark/>
          </w:tcPr>
          <w:p w14:paraId="7D680AAF"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An additional address line in an address that can be used to give further details supplementing the main line.</w:t>
            </w:r>
          </w:p>
        </w:tc>
        <w:tc>
          <w:tcPr>
            <w:tcW w:w="4252" w:type="dxa"/>
            <w:hideMark/>
          </w:tcPr>
          <w:p w14:paraId="1B6EE78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cac:AccountingSupplierParty/cac:Party/cac:PostalAddress/cbc:AdditionalStreetName</w:t>
            </w:r>
          </w:p>
        </w:tc>
        <w:tc>
          <w:tcPr>
            <w:tcW w:w="1560" w:type="dxa"/>
          </w:tcPr>
          <w:p w14:paraId="71941C7A" w14:textId="0A70674C"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36</w:t>
            </w:r>
          </w:p>
        </w:tc>
      </w:tr>
      <w:tr w:rsidR="00E41BD4" w:rsidRPr="00853A05" w14:paraId="2A609294" w14:textId="7C680278"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5C8F7F4" w14:textId="0C6DDC89" w:rsidR="00E41BD4" w:rsidRPr="00784E18" w:rsidRDefault="009D6ACF" w:rsidP="00E41BD4">
            <w:pPr>
              <w:pStyle w:val="Textoindependiente"/>
            </w:pPr>
            <w:r>
              <w:t>ibt-</w:t>
            </w:r>
            <w:r w:rsidR="00E41BD4" w:rsidRPr="00784E18">
              <w:t>162</w:t>
            </w:r>
          </w:p>
        </w:tc>
        <w:tc>
          <w:tcPr>
            <w:tcW w:w="425" w:type="dxa"/>
            <w:hideMark/>
          </w:tcPr>
          <w:p w14:paraId="79DD2E51"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3546E219"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699974FD" w14:textId="3BE513BF"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7B5C988B" w14:textId="3B2DDD8E"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Seller address line 3</w:t>
            </w:r>
          </w:p>
        </w:tc>
        <w:tc>
          <w:tcPr>
            <w:tcW w:w="3119" w:type="dxa"/>
            <w:hideMark/>
          </w:tcPr>
          <w:p w14:paraId="2A5506EE"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An additional address line in an address that can be used to give further details supplementing the main line.</w:t>
            </w:r>
          </w:p>
        </w:tc>
        <w:tc>
          <w:tcPr>
            <w:tcW w:w="4252" w:type="dxa"/>
            <w:hideMark/>
          </w:tcPr>
          <w:p w14:paraId="1AF7AACF"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cac:AccountingSupplierParty/cac:Party/cac:PostalAddress/cac:AddressLine/cbc:Line</w:t>
            </w:r>
          </w:p>
        </w:tc>
        <w:tc>
          <w:tcPr>
            <w:tcW w:w="1560" w:type="dxa"/>
          </w:tcPr>
          <w:p w14:paraId="01722978" w14:textId="104C57B9"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162</w:t>
            </w:r>
          </w:p>
        </w:tc>
      </w:tr>
      <w:tr w:rsidR="00E41BD4" w:rsidRPr="00853A05" w14:paraId="2DBE1B12" w14:textId="01F7DA46"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55E40743" w14:textId="649304D6" w:rsidR="00E41BD4" w:rsidRPr="00784E18" w:rsidRDefault="009D6ACF" w:rsidP="00E41BD4">
            <w:pPr>
              <w:pStyle w:val="Textoindependiente"/>
            </w:pPr>
            <w:r>
              <w:t>ibt-</w:t>
            </w:r>
            <w:r w:rsidR="00E41BD4">
              <w:t>0</w:t>
            </w:r>
            <w:r w:rsidR="00E41BD4" w:rsidRPr="00784E18">
              <w:t>37</w:t>
            </w:r>
          </w:p>
        </w:tc>
        <w:tc>
          <w:tcPr>
            <w:tcW w:w="425" w:type="dxa"/>
            <w:hideMark/>
          </w:tcPr>
          <w:p w14:paraId="27F78AD4"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5E95B9A9"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47F6E80A" w14:textId="5E336B2A"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31006FA6" w14:textId="3F29F709"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Seller city</w:t>
            </w:r>
          </w:p>
        </w:tc>
        <w:tc>
          <w:tcPr>
            <w:tcW w:w="3119" w:type="dxa"/>
            <w:hideMark/>
          </w:tcPr>
          <w:p w14:paraId="78C7F251"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The common name of the city, town or village, where the Seller address is located.</w:t>
            </w:r>
          </w:p>
        </w:tc>
        <w:tc>
          <w:tcPr>
            <w:tcW w:w="4252" w:type="dxa"/>
            <w:hideMark/>
          </w:tcPr>
          <w:p w14:paraId="29A8046A"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cac:AccountingSupplierParty/cac:Party/cac:PostalAddress/cbc:CityName</w:t>
            </w:r>
          </w:p>
        </w:tc>
        <w:tc>
          <w:tcPr>
            <w:tcW w:w="1560" w:type="dxa"/>
          </w:tcPr>
          <w:p w14:paraId="04CE6B73" w14:textId="0CA7581E"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37</w:t>
            </w:r>
          </w:p>
        </w:tc>
      </w:tr>
      <w:tr w:rsidR="00E41BD4" w:rsidRPr="00853A05" w14:paraId="7A329D10" w14:textId="11B84AEA"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1213CBB" w14:textId="249B9313" w:rsidR="00E41BD4" w:rsidRPr="00784E18" w:rsidRDefault="009D6ACF" w:rsidP="00E41BD4">
            <w:pPr>
              <w:pStyle w:val="Textoindependiente"/>
            </w:pPr>
            <w:r>
              <w:lastRenderedPageBreak/>
              <w:t>ibt-</w:t>
            </w:r>
            <w:r w:rsidR="00E41BD4">
              <w:t>0</w:t>
            </w:r>
            <w:r w:rsidR="00E41BD4" w:rsidRPr="00784E18">
              <w:t>38</w:t>
            </w:r>
          </w:p>
        </w:tc>
        <w:tc>
          <w:tcPr>
            <w:tcW w:w="425" w:type="dxa"/>
            <w:hideMark/>
          </w:tcPr>
          <w:p w14:paraId="2323BECE"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2D5BBBD4"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731CABB6" w14:textId="75A30FDC"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3341896F" w14:textId="6630A451"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Seller post code</w:t>
            </w:r>
          </w:p>
        </w:tc>
        <w:tc>
          <w:tcPr>
            <w:tcW w:w="3119" w:type="dxa"/>
            <w:hideMark/>
          </w:tcPr>
          <w:p w14:paraId="744243DC"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The identifier for an addressable group of properties according to the relevant postal service.</w:t>
            </w:r>
          </w:p>
        </w:tc>
        <w:tc>
          <w:tcPr>
            <w:tcW w:w="4252" w:type="dxa"/>
            <w:hideMark/>
          </w:tcPr>
          <w:p w14:paraId="2D323547"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cac:AccountingSupplierParty/cac:Party/cac:PostalAddress/cbc:PostalZone</w:t>
            </w:r>
          </w:p>
        </w:tc>
        <w:tc>
          <w:tcPr>
            <w:tcW w:w="1560" w:type="dxa"/>
          </w:tcPr>
          <w:p w14:paraId="665A9707" w14:textId="20E61944"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38</w:t>
            </w:r>
          </w:p>
        </w:tc>
      </w:tr>
      <w:tr w:rsidR="00E41BD4" w:rsidRPr="00853A05" w14:paraId="75CFE534" w14:textId="43301A56"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2C05877" w14:textId="0AA5E352" w:rsidR="00E41BD4" w:rsidRPr="00784E18" w:rsidRDefault="009D6ACF" w:rsidP="00E41BD4">
            <w:pPr>
              <w:pStyle w:val="Textoindependiente"/>
            </w:pPr>
            <w:r>
              <w:t>ibt-</w:t>
            </w:r>
            <w:r w:rsidR="00E41BD4">
              <w:t>0</w:t>
            </w:r>
            <w:r w:rsidR="00E41BD4" w:rsidRPr="00784E18">
              <w:t>39</w:t>
            </w:r>
          </w:p>
        </w:tc>
        <w:tc>
          <w:tcPr>
            <w:tcW w:w="425" w:type="dxa"/>
            <w:hideMark/>
          </w:tcPr>
          <w:p w14:paraId="280E8534"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5018E9A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1355D2BF" w14:textId="0BA45074"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66C9246E" w14:textId="2DF461B9"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Seller country subdivision </w:t>
            </w:r>
          </w:p>
        </w:tc>
        <w:tc>
          <w:tcPr>
            <w:tcW w:w="3119" w:type="dxa"/>
            <w:hideMark/>
          </w:tcPr>
          <w:p w14:paraId="4D876B99"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The subdivision of a country. </w:t>
            </w:r>
          </w:p>
        </w:tc>
        <w:tc>
          <w:tcPr>
            <w:tcW w:w="4252" w:type="dxa"/>
            <w:hideMark/>
          </w:tcPr>
          <w:p w14:paraId="5F37AC0A"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cac:AccountingSupplierParty/cac:Party/cac:PostalAddress/cbc:CountrySubentity</w:t>
            </w:r>
          </w:p>
        </w:tc>
        <w:tc>
          <w:tcPr>
            <w:tcW w:w="1560" w:type="dxa"/>
          </w:tcPr>
          <w:p w14:paraId="6C511FF0" w14:textId="35C27B38"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39</w:t>
            </w:r>
          </w:p>
        </w:tc>
      </w:tr>
      <w:tr w:rsidR="00E41BD4" w:rsidRPr="00853A05" w14:paraId="5738E12F" w14:textId="6FDB4562"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398F978" w14:textId="5A8F2660" w:rsidR="00E41BD4" w:rsidRPr="00784E18" w:rsidRDefault="009D6ACF" w:rsidP="00E41BD4">
            <w:pPr>
              <w:pStyle w:val="Textoindependiente"/>
            </w:pPr>
            <w:r>
              <w:t>ibt-</w:t>
            </w:r>
            <w:r w:rsidR="00E41BD4">
              <w:t>0</w:t>
            </w:r>
            <w:r w:rsidR="00E41BD4" w:rsidRPr="00784E18">
              <w:t>40</w:t>
            </w:r>
          </w:p>
        </w:tc>
        <w:tc>
          <w:tcPr>
            <w:tcW w:w="425" w:type="dxa"/>
            <w:hideMark/>
          </w:tcPr>
          <w:p w14:paraId="5EA75AEA"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5557B98B"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55A8A65C" w14:textId="39AF2A6A"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2175F0F9" w14:textId="5E82A960"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Seller country code </w:t>
            </w:r>
          </w:p>
        </w:tc>
        <w:tc>
          <w:tcPr>
            <w:tcW w:w="3119" w:type="dxa"/>
            <w:hideMark/>
          </w:tcPr>
          <w:p w14:paraId="44AA5460"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A code that identifies the country.</w:t>
            </w:r>
          </w:p>
        </w:tc>
        <w:tc>
          <w:tcPr>
            <w:tcW w:w="4252" w:type="dxa"/>
            <w:hideMark/>
          </w:tcPr>
          <w:p w14:paraId="5573D17F"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cac:AccountingSupplierParty/cac:Party/cac:PostalAddress/cac:Country/cbc:IdentificationCode</w:t>
            </w:r>
          </w:p>
        </w:tc>
        <w:tc>
          <w:tcPr>
            <w:tcW w:w="1560" w:type="dxa"/>
          </w:tcPr>
          <w:p w14:paraId="4C9A9452" w14:textId="25FA32D9"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40</w:t>
            </w:r>
          </w:p>
        </w:tc>
      </w:tr>
      <w:tr w:rsidR="00E41BD4" w:rsidRPr="00853A05" w14:paraId="5059723A" w14:textId="3FC476CA"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C239F11" w14:textId="77777777" w:rsidR="00E41BD4" w:rsidRPr="00784E18" w:rsidRDefault="00E41BD4" w:rsidP="00E41BD4">
            <w:pPr>
              <w:pStyle w:val="Textoindependiente"/>
            </w:pPr>
            <w:r w:rsidRPr="00784E18">
              <w:t>BG-6</w:t>
            </w:r>
          </w:p>
        </w:tc>
        <w:tc>
          <w:tcPr>
            <w:tcW w:w="425" w:type="dxa"/>
            <w:hideMark/>
          </w:tcPr>
          <w:p w14:paraId="3D9A2498"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5D7AB7C1"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063645C8" w14:textId="77777777"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47E84D77" w14:textId="4202F322"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SELLER CONTACT </w:t>
            </w:r>
          </w:p>
        </w:tc>
        <w:tc>
          <w:tcPr>
            <w:tcW w:w="3119" w:type="dxa"/>
            <w:hideMark/>
          </w:tcPr>
          <w:p w14:paraId="35F0ACB7"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A group of business terms providing contact information about the Seller. </w:t>
            </w:r>
          </w:p>
        </w:tc>
        <w:tc>
          <w:tcPr>
            <w:tcW w:w="4252" w:type="dxa"/>
            <w:hideMark/>
          </w:tcPr>
          <w:p w14:paraId="6D1EC431"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cac:AccountingSupplierParty</w:t>
            </w:r>
            <w:proofErr w:type="spellEnd"/>
            <w:r w:rsidRPr="00784E18">
              <w:t>/</w:t>
            </w:r>
            <w:proofErr w:type="spellStart"/>
            <w:r w:rsidRPr="00784E18">
              <w:t>cac:Party</w:t>
            </w:r>
            <w:proofErr w:type="spellEnd"/>
            <w:r w:rsidRPr="00784E18">
              <w:t>/</w:t>
            </w:r>
            <w:proofErr w:type="spellStart"/>
            <w:r w:rsidRPr="00784E18">
              <w:t>cac:Contact</w:t>
            </w:r>
            <w:proofErr w:type="spellEnd"/>
          </w:p>
        </w:tc>
        <w:tc>
          <w:tcPr>
            <w:tcW w:w="1560" w:type="dxa"/>
          </w:tcPr>
          <w:p w14:paraId="62623765" w14:textId="6D41C555"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BG-6</w:t>
            </w:r>
          </w:p>
        </w:tc>
      </w:tr>
      <w:tr w:rsidR="00E41BD4" w:rsidRPr="00853A05" w14:paraId="5B043AF7" w14:textId="08984FC9"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280009A" w14:textId="2256A0EE" w:rsidR="00E41BD4" w:rsidRPr="00784E18" w:rsidRDefault="009D6ACF" w:rsidP="00E41BD4">
            <w:pPr>
              <w:pStyle w:val="Textoindependiente"/>
            </w:pPr>
            <w:r>
              <w:t>ibt-</w:t>
            </w:r>
            <w:r w:rsidR="00E41BD4">
              <w:t>0</w:t>
            </w:r>
            <w:r w:rsidR="00E41BD4" w:rsidRPr="00784E18">
              <w:t>41</w:t>
            </w:r>
          </w:p>
        </w:tc>
        <w:tc>
          <w:tcPr>
            <w:tcW w:w="425" w:type="dxa"/>
            <w:hideMark/>
          </w:tcPr>
          <w:p w14:paraId="53A3CC24"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4DDB63C2"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3D651EFA" w14:textId="0FFAE7CC"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748EEBC8" w14:textId="6B1FC8BE"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Seller contact point </w:t>
            </w:r>
          </w:p>
        </w:tc>
        <w:tc>
          <w:tcPr>
            <w:tcW w:w="3119" w:type="dxa"/>
            <w:hideMark/>
          </w:tcPr>
          <w:p w14:paraId="29F83D7C"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A contact point for a legal entity or person.</w:t>
            </w:r>
          </w:p>
        </w:tc>
        <w:tc>
          <w:tcPr>
            <w:tcW w:w="4252" w:type="dxa"/>
            <w:hideMark/>
          </w:tcPr>
          <w:p w14:paraId="335B9231"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cac:AccountingSupplierParty</w:t>
            </w:r>
            <w:proofErr w:type="spellEnd"/>
            <w:r w:rsidRPr="00784E18">
              <w:t>/</w:t>
            </w:r>
            <w:proofErr w:type="spellStart"/>
            <w:r w:rsidRPr="00784E18">
              <w:t>cac:Party</w:t>
            </w:r>
            <w:proofErr w:type="spellEnd"/>
            <w:r w:rsidRPr="00784E18">
              <w:t>/</w:t>
            </w:r>
            <w:proofErr w:type="spellStart"/>
            <w:r w:rsidRPr="00784E18">
              <w:t>cac:Contact</w:t>
            </w:r>
            <w:proofErr w:type="spellEnd"/>
            <w:r w:rsidRPr="00784E18">
              <w:t>/</w:t>
            </w:r>
            <w:proofErr w:type="spellStart"/>
            <w:r w:rsidRPr="00784E18">
              <w:t>cbc:Name</w:t>
            </w:r>
            <w:proofErr w:type="spellEnd"/>
          </w:p>
        </w:tc>
        <w:tc>
          <w:tcPr>
            <w:tcW w:w="1560" w:type="dxa"/>
          </w:tcPr>
          <w:p w14:paraId="69FE04F3" w14:textId="081A2367"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41</w:t>
            </w:r>
          </w:p>
        </w:tc>
      </w:tr>
      <w:tr w:rsidR="00E41BD4" w:rsidRPr="00853A05" w14:paraId="1223998E" w14:textId="780DE771"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C56F56A" w14:textId="775787F4" w:rsidR="00E41BD4" w:rsidRPr="00784E18" w:rsidRDefault="009D6ACF" w:rsidP="00E41BD4">
            <w:pPr>
              <w:pStyle w:val="Textoindependiente"/>
            </w:pPr>
            <w:r>
              <w:t>ibt-</w:t>
            </w:r>
            <w:r w:rsidR="00E41BD4">
              <w:t>0</w:t>
            </w:r>
            <w:r w:rsidR="00E41BD4" w:rsidRPr="00784E18">
              <w:t>42</w:t>
            </w:r>
          </w:p>
        </w:tc>
        <w:tc>
          <w:tcPr>
            <w:tcW w:w="425" w:type="dxa"/>
            <w:hideMark/>
          </w:tcPr>
          <w:p w14:paraId="3F11BBA0"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2657B3F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33CBEC91" w14:textId="279B34EF"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0DA06945" w14:textId="6B6243B2"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Seller contact telephone number</w:t>
            </w:r>
          </w:p>
        </w:tc>
        <w:tc>
          <w:tcPr>
            <w:tcW w:w="3119" w:type="dxa"/>
            <w:hideMark/>
          </w:tcPr>
          <w:p w14:paraId="5DF341AC"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A phone number for the contact point. </w:t>
            </w:r>
          </w:p>
        </w:tc>
        <w:tc>
          <w:tcPr>
            <w:tcW w:w="4252" w:type="dxa"/>
            <w:hideMark/>
          </w:tcPr>
          <w:p w14:paraId="582B59DF"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cac:AccountingSupplierParty</w:t>
            </w:r>
            <w:proofErr w:type="spellEnd"/>
            <w:r w:rsidRPr="00784E18">
              <w:t>/</w:t>
            </w:r>
            <w:proofErr w:type="spellStart"/>
            <w:r w:rsidRPr="00784E18">
              <w:t>cac:Party</w:t>
            </w:r>
            <w:proofErr w:type="spellEnd"/>
            <w:r w:rsidRPr="00784E18">
              <w:t>/</w:t>
            </w:r>
            <w:proofErr w:type="spellStart"/>
            <w:r w:rsidRPr="00784E18">
              <w:t>cac:Contact</w:t>
            </w:r>
            <w:proofErr w:type="spellEnd"/>
            <w:r w:rsidRPr="00784E18">
              <w:t>/</w:t>
            </w:r>
            <w:proofErr w:type="spellStart"/>
            <w:r w:rsidRPr="00784E18">
              <w:t>cbc:Telephone</w:t>
            </w:r>
            <w:proofErr w:type="spellEnd"/>
          </w:p>
        </w:tc>
        <w:tc>
          <w:tcPr>
            <w:tcW w:w="1560" w:type="dxa"/>
          </w:tcPr>
          <w:p w14:paraId="0E36F1BD" w14:textId="64E8BDC8"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42</w:t>
            </w:r>
          </w:p>
        </w:tc>
      </w:tr>
      <w:tr w:rsidR="00E41BD4" w:rsidRPr="00853A05" w14:paraId="04B835F8" w14:textId="4705346D"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AC69262" w14:textId="640672CC" w:rsidR="00E41BD4" w:rsidRPr="00784E18" w:rsidRDefault="009D6ACF" w:rsidP="00E41BD4">
            <w:pPr>
              <w:pStyle w:val="Textoindependiente"/>
            </w:pPr>
            <w:r>
              <w:t>ibt-</w:t>
            </w:r>
            <w:r w:rsidR="00E41BD4">
              <w:t>0</w:t>
            </w:r>
            <w:r w:rsidR="00E41BD4" w:rsidRPr="00784E18">
              <w:t>43</w:t>
            </w:r>
          </w:p>
        </w:tc>
        <w:tc>
          <w:tcPr>
            <w:tcW w:w="425" w:type="dxa"/>
            <w:hideMark/>
          </w:tcPr>
          <w:p w14:paraId="2EEAA37A"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7A8E4C1E"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60F5D82E" w14:textId="084A74AB"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400B2212" w14:textId="313F358B"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Seller contact email address</w:t>
            </w:r>
          </w:p>
        </w:tc>
        <w:tc>
          <w:tcPr>
            <w:tcW w:w="3119" w:type="dxa"/>
            <w:hideMark/>
          </w:tcPr>
          <w:p w14:paraId="0626DA18"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An e-mail address for the contact point. </w:t>
            </w:r>
          </w:p>
        </w:tc>
        <w:tc>
          <w:tcPr>
            <w:tcW w:w="4252" w:type="dxa"/>
            <w:hideMark/>
          </w:tcPr>
          <w:p w14:paraId="1B897E1F"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cac:AccountingSupplierParty/cac:Party/cac:Contact/cbc:ElectronicMail</w:t>
            </w:r>
          </w:p>
        </w:tc>
        <w:tc>
          <w:tcPr>
            <w:tcW w:w="1560" w:type="dxa"/>
          </w:tcPr>
          <w:p w14:paraId="1A771A29" w14:textId="6A249A82"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43</w:t>
            </w:r>
          </w:p>
        </w:tc>
      </w:tr>
      <w:tr w:rsidR="00E41BD4" w:rsidRPr="00853A05" w14:paraId="0548D5F7" w14:textId="32A1050A"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29FB223E" w14:textId="77777777" w:rsidR="00E41BD4" w:rsidRPr="00784E18" w:rsidRDefault="00E41BD4" w:rsidP="00E41BD4">
            <w:pPr>
              <w:pStyle w:val="Textoindependiente"/>
            </w:pPr>
            <w:r w:rsidRPr="00784E18">
              <w:t>BG-7</w:t>
            </w:r>
          </w:p>
        </w:tc>
        <w:tc>
          <w:tcPr>
            <w:tcW w:w="425" w:type="dxa"/>
            <w:hideMark/>
          </w:tcPr>
          <w:p w14:paraId="225D7260"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75F99C25"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2CCC252F" w14:textId="77777777"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03E83E64" w14:textId="52734FE0"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BUYER </w:t>
            </w:r>
          </w:p>
        </w:tc>
        <w:tc>
          <w:tcPr>
            <w:tcW w:w="3119" w:type="dxa"/>
            <w:hideMark/>
          </w:tcPr>
          <w:p w14:paraId="7FAE3B0C"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A group of business terms providing information about the Buyer. </w:t>
            </w:r>
          </w:p>
        </w:tc>
        <w:tc>
          <w:tcPr>
            <w:tcW w:w="4252" w:type="dxa"/>
            <w:hideMark/>
          </w:tcPr>
          <w:p w14:paraId="5A1C2874"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cac:AccountingCustomerParty</w:t>
            </w:r>
            <w:proofErr w:type="spellEnd"/>
          </w:p>
        </w:tc>
        <w:tc>
          <w:tcPr>
            <w:tcW w:w="1560" w:type="dxa"/>
          </w:tcPr>
          <w:p w14:paraId="5CCF411C" w14:textId="694DA276"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BG-7</w:t>
            </w:r>
          </w:p>
        </w:tc>
      </w:tr>
      <w:tr w:rsidR="00E41BD4" w:rsidRPr="00853A05" w14:paraId="4C9A9348" w14:textId="6992B931"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564526D1" w14:textId="4A03640C" w:rsidR="00E41BD4" w:rsidRPr="00784E18" w:rsidRDefault="009D6ACF" w:rsidP="00E41BD4">
            <w:pPr>
              <w:pStyle w:val="Textoindependiente"/>
            </w:pPr>
            <w:r>
              <w:t>ibt-</w:t>
            </w:r>
            <w:r w:rsidR="00E41BD4">
              <w:t>0</w:t>
            </w:r>
            <w:r w:rsidR="00E41BD4" w:rsidRPr="00784E18">
              <w:t>44</w:t>
            </w:r>
          </w:p>
        </w:tc>
        <w:tc>
          <w:tcPr>
            <w:tcW w:w="425" w:type="dxa"/>
            <w:hideMark/>
          </w:tcPr>
          <w:p w14:paraId="35EF01B5"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2D21582B"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620458E3" w14:textId="2B6A6E4F"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7340342C" w14:textId="2EBB49A0"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Buyer name </w:t>
            </w:r>
          </w:p>
        </w:tc>
        <w:tc>
          <w:tcPr>
            <w:tcW w:w="3119" w:type="dxa"/>
            <w:hideMark/>
          </w:tcPr>
          <w:p w14:paraId="011E71ED"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The full name of the Buyer. </w:t>
            </w:r>
          </w:p>
        </w:tc>
        <w:tc>
          <w:tcPr>
            <w:tcW w:w="4252" w:type="dxa"/>
            <w:hideMark/>
          </w:tcPr>
          <w:p w14:paraId="080540FB"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cac:AccountingCustomerParty/cac:Party/cac:PartyLegalEntity/cbc:RegistrationName</w:t>
            </w:r>
          </w:p>
        </w:tc>
        <w:tc>
          <w:tcPr>
            <w:tcW w:w="1560" w:type="dxa"/>
          </w:tcPr>
          <w:p w14:paraId="5816F143" w14:textId="07E905AD"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44</w:t>
            </w:r>
          </w:p>
        </w:tc>
      </w:tr>
      <w:tr w:rsidR="00E41BD4" w:rsidRPr="00853A05" w14:paraId="6F0E0F9C" w14:textId="31947034"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61111C0A" w14:textId="53F01A90" w:rsidR="00E41BD4" w:rsidRPr="00784E18" w:rsidRDefault="009D6ACF" w:rsidP="00E41BD4">
            <w:pPr>
              <w:pStyle w:val="Textoindependiente"/>
            </w:pPr>
            <w:r>
              <w:t>ibt-</w:t>
            </w:r>
            <w:r w:rsidR="00E41BD4">
              <w:t>0</w:t>
            </w:r>
            <w:r w:rsidR="00E41BD4" w:rsidRPr="00784E18">
              <w:t>45</w:t>
            </w:r>
          </w:p>
        </w:tc>
        <w:tc>
          <w:tcPr>
            <w:tcW w:w="425" w:type="dxa"/>
            <w:hideMark/>
          </w:tcPr>
          <w:p w14:paraId="686D9CEC"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5029FC26"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45EF57EB" w14:textId="2D168A4B"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75BB25A7" w14:textId="5BD2ED88"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Buyer trading name</w:t>
            </w:r>
          </w:p>
        </w:tc>
        <w:tc>
          <w:tcPr>
            <w:tcW w:w="3119" w:type="dxa"/>
            <w:hideMark/>
          </w:tcPr>
          <w:p w14:paraId="27A06E6E"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 name by which the Buyer is known, other than Buyer name (also known as Business name).</w:t>
            </w:r>
          </w:p>
        </w:tc>
        <w:tc>
          <w:tcPr>
            <w:tcW w:w="4252" w:type="dxa"/>
            <w:hideMark/>
          </w:tcPr>
          <w:p w14:paraId="50B9480E"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cac:AccountingCustomerParty</w:t>
            </w:r>
            <w:proofErr w:type="spellEnd"/>
            <w:r w:rsidRPr="00784E18">
              <w:t>/</w:t>
            </w:r>
            <w:proofErr w:type="spellStart"/>
            <w:r w:rsidRPr="00784E18">
              <w:t>cac:Party</w:t>
            </w:r>
            <w:proofErr w:type="spellEnd"/>
            <w:r w:rsidRPr="00784E18">
              <w:t>/</w:t>
            </w:r>
            <w:proofErr w:type="spellStart"/>
            <w:r w:rsidRPr="00784E18">
              <w:t>cac:PartyName</w:t>
            </w:r>
            <w:proofErr w:type="spellEnd"/>
            <w:r w:rsidRPr="00784E18">
              <w:t>/</w:t>
            </w:r>
            <w:proofErr w:type="spellStart"/>
            <w:r w:rsidRPr="00784E18">
              <w:t>cbc:Name</w:t>
            </w:r>
            <w:proofErr w:type="spellEnd"/>
          </w:p>
        </w:tc>
        <w:tc>
          <w:tcPr>
            <w:tcW w:w="1560" w:type="dxa"/>
          </w:tcPr>
          <w:p w14:paraId="426EB4E6" w14:textId="2C341E16"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45</w:t>
            </w:r>
          </w:p>
        </w:tc>
      </w:tr>
      <w:tr w:rsidR="00E41BD4" w:rsidRPr="00853A05" w14:paraId="3E0EC95E" w14:textId="158743C2"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979BB4D" w14:textId="250379CE" w:rsidR="00E41BD4" w:rsidRPr="00784E18" w:rsidRDefault="009D6ACF" w:rsidP="00E41BD4">
            <w:pPr>
              <w:pStyle w:val="Textoindependiente"/>
            </w:pPr>
            <w:r>
              <w:t>ibt-</w:t>
            </w:r>
            <w:r w:rsidR="00E41BD4">
              <w:t>0</w:t>
            </w:r>
            <w:r w:rsidR="00E41BD4" w:rsidRPr="00784E18">
              <w:t>46</w:t>
            </w:r>
          </w:p>
        </w:tc>
        <w:tc>
          <w:tcPr>
            <w:tcW w:w="425" w:type="dxa"/>
            <w:hideMark/>
          </w:tcPr>
          <w:p w14:paraId="1E13348B"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61D37B7B"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216B79FC" w14:textId="54C41E8F"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0935065D" w14:textId="0A0CA03A"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Buyer identifier </w:t>
            </w:r>
          </w:p>
        </w:tc>
        <w:tc>
          <w:tcPr>
            <w:tcW w:w="3119" w:type="dxa"/>
            <w:hideMark/>
          </w:tcPr>
          <w:p w14:paraId="5241C7BF"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An identifier of the Buyer.</w:t>
            </w:r>
          </w:p>
        </w:tc>
        <w:tc>
          <w:tcPr>
            <w:tcW w:w="4252" w:type="dxa"/>
            <w:hideMark/>
          </w:tcPr>
          <w:p w14:paraId="4098B970"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cac:AccountingCustomerParty/cac:Party/cac:PartyIdentification/cbc:ID</w:t>
            </w:r>
          </w:p>
        </w:tc>
        <w:tc>
          <w:tcPr>
            <w:tcW w:w="1560" w:type="dxa"/>
          </w:tcPr>
          <w:p w14:paraId="30E28F36" w14:textId="2D9F614A"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46</w:t>
            </w:r>
          </w:p>
        </w:tc>
      </w:tr>
      <w:tr w:rsidR="00E41BD4" w:rsidRPr="00853A05" w14:paraId="7D97DA03" w14:textId="6BDF3E7A"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noWrap/>
            <w:hideMark/>
          </w:tcPr>
          <w:p w14:paraId="584FE028" w14:textId="77777777" w:rsidR="00E41BD4" w:rsidRPr="00784E18" w:rsidRDefault="00E41BD4" w:rsidP="00E41BD4">
            <w:pPr>
              <w:pStyle w:val="Textoindependiente"/>
            </w:pPr>
            <w:r w:rsidRPr="00784E18">
              <w:lastRenderedPageBreak/>
              <w:t> </w:t>
            </w:r>
          </w:p>
        </w:tc>
        <w:tc>
          <w:tcPr>
            <w:tcW w:w="425" w:type="dxa"/>
            <w:noWrap/>
            <w:hideMark/>
          </w:tcPr>
          <w:p w14:paraId="0B57438A"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w:t>
            </w:r>
          </w:p>
        </w:tc>
        <w:tc>
          <w:tcPr>
            <w:tcW w:w="709" w:type="dxa"/>
            <w:hideMark/>
          </w:tcPr>
          <w:p w14:paraId="2DC6B2EA"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57C6A836" w14:textId="77777777"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3ACA942C" w14:textId="333372C4"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Scheme identifier </w:t>
            </w:r>
          </w:p>
        </w:tc>
        <w:tc>
          <w:tcPr>
            <w:tcW w:w="3119" w:type="dxa"/>
            <w:hideMark/>
          </w:tcPr>
          <w:p w14:paraId="08A33BAC"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The identification scheme identifier of the Buyer identifier.</w:t>
            </w:r>
          </w:p>
        </w:tc>
        <w:tc>
          <w:tcPr>
            <w:tcW w:w="4252" w:type="dxa"/>
            <w:hideMark/>
          </w:tcPr>
          <w:p w14:paraId="7934E73C"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#N/A</w:t>
            </w:r>
          </w:p>
        </w:tc>
        <w:tc>
          <w:tcPr>
            <w:tcW w:w="1560" w:type="dxa"/>
          </w:tcPr>
          <w:p w14:paraId="649EC68B" w14:textId="64980919"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w:t>
            </w:r>
          </w:p>
        </w:tc>
      </w:tr>
      <w:tr w:rsidR="00E41BD4" w:rsidRPr="00853A05" w14:paraId="278934D9" w14:textId="5BE04E8F"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593909D" w14:textId="5C7EED81" w:rsidR="00E41BD4" w:rsidRPr="00784E18" w:rsidRDefault="009D6ACF" w:rsidP="00E41BD4">
            <w:pPr>
              <w:pStyle w:val="Textoindependiente"/>
            </w:pPr>
            <w:r>
              <w:t>ibt-</w:t>
            </w:r>
            <w:r w:rsidR="00E41BD4">
              <w:t>0</w:t>
            </w:r>
            <w:r w:rsidR="00E41BD4" w:rsidRPr="00784E18">
              <w:t>47</w:t>
            </w:r>
          </w:p>
        </w:tc>
        <w:tc>
          <w:tcPr>
            <w:tcW w:w="425" w:type="dxa"/>
            <w:hideMark/>
          </w:tcPr>
          <w:p w14:paraId="491FA3B0"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5DD769CF"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0..1</w:t>
            </w:r>
          </w:p>
        </w:tc>
        <w:tc>
          <w:tcPr>
            <w:tcW w:w="1134" w:type="dxa"/>
          </w:tcPr>
          <w:p w14:paraId="7C5939F7" w14:textId="02D54073"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2C02FFFE" w14:textId="7B3005BE"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Buyer legal registration identifier</w:t>
            </w:r>
          </w:p>
        </w:tc>
        <w:tc>
          <w:tcPr>
            <w:tcW w:w="3119" w:type="dxa"/>
            <w:hideMark/>
          </w:tcPr>
          <w:p w14:paraId="0A238C4B"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An identifier issued by an official registrar that identifies the Buyer as a legal entity or person.</w:t>
            </w:r>
          </w:p>
        </w:tc>
        <w:tc>
          <w:tcPr>
            <w:tcW w:w="4252" w:type="dxa"/>
            <w:hideMark/>
          </w:tcPr>
          <w:p w14:paraId="10C9C4A2"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cac:AccountingCustomerParty/cac:Party/cac:PartyLegalEntity/cbc:CompanyID</w:t>
            </w:r>
          </w:p>
        </w:tc>
        <w:tc>
          <w:tcPr>
            <w:tcW w:w="1560" w:type="dxa"/>
          </w:tcPr>
          <w:p w14:paraId="6CC175B7" w14:textId="5B0471D8"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47</w:t>
            </w:r>
          </w:p>
        </w:tc>
      </w:tr>
      <w:tr w:rsidR="00E41BD4" w:rsidRPr="00853A05" w14:paraId="0DD0AA9C" w14:textId="7C54DA9F"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noWrap/>
            <w:hideMark/>
          </w:tcPr>
          <w:p w14:paraId="55BD32EF" w14:textId="77777777" w:rsidR="00E41BD4" w:rsidRPr="00784E18" w:rsidRDefault="00E41BD4" w:rsidP="00E41BD4">
            <w:pPr>
              <w:pStyle w:val="Textoindependiente"/>
            </w:pPr>
            <w:r w:rsidRPr="00784E18">
              <w:t> </w:t>
            </w:r>
          </w:p>
        </w:tc>
        <w:tc>
          <w:tcPr>
            <w:tcW w:w="425" w:type="dxa"/>
            <w:noWrap/>
            <w:hideMark/>
          </w:tcPr>
          <w:p w14:paraId="5657ED50"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w:t>
            </w:r>
          </w:p>
        </w:tc>
        <w:tc>
          <w:tcPr>
            <w:tcW w:w="709" w:type="dxa"/>
            <w:hideMark/>
          </w:tcPr>
          <w:p w14:paraId="063804E3"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6D58A3F4" w14:textId="77777777"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2E201E61" w14:textId="0611A0F6"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Scheme identifier</w:t>
            </w:r>
          </w:p>
        </w:tc>
        <w:tc>
          <w:tcPr>
            <w:tcW w:w="3119" w:type="dxa"/>
            <w:hideMark/>
          </w:tcPr>
          <w:p w14:paraId="213A45A2"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The identification scheme identifier of the Buyer legal registration identifier.</w:t>
            </w:r>
          </w:p>
        </w:tc>
        <w:tc>
          <w:tcPr>
            <w:tcW w:w="4252" w:type="dxa"/>
            <w:hideMark/>
          </w:tcPr>
          <w:p w14:paraId="538E1BE3"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#N/A</w:t>
            </w:r>
          </w:p>
        </w:tc>
        <w:tc>
          <w:tcPr>
            <w:tcW w:w="1560" w:type="dxa"/>
          </w:tcPr>
          <w:p w14:paraId="7BC51D13" w14:textId="598064BF"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w:t>
            </w:r>
          </w:p>
        </w:tc>
      </w:tr>
      <w:tr w:rsidR="00E41BD4" w:rsidRPr="00853A05" w14:paraId="78552592" w14:textId="55734923"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92DDFAB" w14:textId="65BD8582" w:rsidR="00E41BD4" w:rsidRPr="00784E18" w:rsidRDefault="009D6ACF" w:rsidP="00E41BD4">
            <w:pPr>
              <w:pStyle w:val="Textoindependiente"/>
            </w:pPr>
            <w:r>
              <w:t>ibt-</w:t>
            </w:r>
            <w:r w:rsidR="00E41BD4">
              <w:t>0</w:t>
            </w:r>
            <w:r w:rsidR="00E41BD4" w:rsidRPr="00784E18">
              <w:t>48</w:t>
            </w:r>
          </w:p>
        </w:tc>
        <w:tc>
          <w:tcPr>
            <w:tcW w:w="425" w:type="dxa"/>
            <w:hideMark/>
          </w:tcPr>
          <w:p w14:paraId="0FEA510E"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2B3446D3"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3CDFB96D" w14:textId="080208E9"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Aligned</w:t>
            </w:r>
          </w:p>
        </w:tc>
        <w:tc>
          <w:tcPr>
            <w:tcW w:w="2409" w:type="dxa"/>
            <w:hideMark/>
          </w:tcPr>
          <w:p w14:paraId="0F8DE419" w14:textId="64B10FE3"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Buyer </w:t>
            </w:r>
            <w:r w:rsidR="00915FA4">
              <w:t>TAX</w:t>
            </w:r>
            <w:r w:rsidRPr="00784E18">
              <w:t xml:space="preserve"> identifier</w:t>
            </w:r>
          </w:p>
        </w:tc>
        <w:tc>
          <w:tcPr>
            <w:tcW w:w="3119" w:type="dxa"/>
            <w:hideMark/>
          </w:tcPr>
          <w:p w14:paraId="51744595" w14:textId="1A6F386E"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The Buyer's </w:t>
            </w:r>
            <w:r w:rsidR="00915FA4">
              <w:t>TAX</w:t>
            </w:r>
            <w:r w:rsidRPr="00784E18">
              <w:t xml:space="preserve"> identifier (also known as Buyer </w:t>
            </w:r>
            <w:r w:rsidR="00915FA4">
              <w:t>TAX</w:t>
            </w:r>
            <w:r w:rsidRPr="00784E18">
              <w:t xml:space="preserve"> identification number).</w:t>
            </w:r>
          </w:p>
        </w:tc>
        <w:tc>
          <w:tcPr>
            <w:tcW w:w="4252" w:type="dxa"/>
            <w:hideMark/>
          </w:tcPr>
          <w:p w14:paraId="749E4F4D" w14:textId="727041EC"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cac:AccountingCustomerParty/cac:Party/cac:Party</w:t>
            </w:r>
            <w:r w:rsidR="00915FA4">
              <w:t>Tax</w:t>
            </w:r>
            <w:r w:rsidRPr="00784E18">
              <w:t>Scheme/cbc:CompanyID</w:t>
            </w:r>
          </w:p>
        </w:tc>
        <w:tc>
          <w:tcPr>
            <w:tcW w:w="1560" w:type="dxa"/>
          </w:tcPr>
          <w:p w14:paraId="22188D6A" w14:textId="4123D251"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48</w:t>
            </w:r>
          </w:p>
        </w:tc>
      </w:tr>
      <w:tr w:rsidR="00E41BD4" w:rsidRPr="00853A05" w14:paraId="450C6898" w14:textId="4B71C4F9"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58F41C1" w14:textId="4BC95C12" w:rsidR="00E41BD4" w:rsidRPr="00784E18" w:rsidRDefault="009D6ACF" w:rsidP="00E41BD4">
            <w:pPr>
              <w:pStyle w:val="Textoindependiente"/>
            </w:pPr>
            <w:r>
              <w:t>ibt-</w:t>
            </w:r>
            <w:r w:rsidR="00E41BD4">
              <w:t>0</w:t>
            </w:r>
            <w:r w:rsidR="00E41BD4" w:rsidRPr="00784E18">
              <w:t>49</w:t>
            </w:r>
          </w:p>
        </w:tc>
        <w:tc>
          <w:tcPr>
            <w:tcW w:w="425" w:type="dxa"/>
            <w:hideMark/>
          </w:tcPr>
          <w:p w14:paraId="13DA82BA"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40D5C58E"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4462973A" w14:textId="4A162FDA"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6408A3F6" w14:textId="6DD94CC2"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Buyer electronic address</w:t>
            </w:r>
          </w:p>
        </w:tc>
        <w:tc>
          <w:tcPr>
            <w:tcW w:w="3119" w:type="dxa"/>
            <w:hideMark/>
          </w:tcPr>
          <w:p w14:paraId="3A870A3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Identifies the Buyer's electronic address to which the invoice is delivered.</w:t>
            </w:r>
          </w:p>
        </w:tc>
        <w:tc>
          <w:tcPr>
            <w:tcW w:w="4252" w:type="dxa"/>
            <w:hideMark/>
          </w:tcPr>
          <w:p w14:paraId="69A0488E"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cac:AccountingCustomerParty</w:t>
            </w:r>
            <w:proofErr w:type="spellEnd"/>
            <w:r w:rsidRPr="00784E18">
              <w:t>/</w:t>
            </w:r>
            <w:proofErr w:type="spellStart"/>
            <w:r w:rsidRPr="00784E18">
              <w:t>cac:Party</w:t>
            </w:r>
            <w:proofErr w:type="spellEnd"/>
            <w:r w:rsidRPr="00784E18">
              <w:t>/</w:t>
            </w:r>
            <w:proofErr w:type="spellStart"/>
            <w:r w:rsidRPr="00784E18">
              <w:t>cbc:EndpointID</w:t>
            </w:r>
            <w:proofErr w:type="spellEnd"/>
          </w:p>
        </w:tc>
        <w:tc>
          <w:tcPr>
            <w:tcW w:w="1560" w:type="dxa"/>
          </w:tcPr>
          <w:p w14:paraId="500BD1ED" w14:textId="6B47EB60"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49</w:t>
            </w:r>
          </w:p>
        </w:tc>
      </w:tr>
      <w:tr w:rsidR="00E41BD4" w:rsidRPr="00853A05" w14:paraId="7393D65B" w14:textId="65FBAB1D"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noWrap/>
            <w:hideMark/>
          </w:tcPr>
          <w:p w14:paraId="08157679" w14:textId="77777777" w:rsidR="00E41BD4" w:rsidRPr="00784E18" w:rsidRDefault="00E41BD4" w:rsidP="00E41BD4">
            <w:pPr>
              <w:pStyle w:val="Textoindependiente"/>
            </w:pPr>
            <w:r w:rsidRPr="00784E18">
              <w:t> </w:t>
            </w:r>
          </w:p>
        </w:tc>
        <w:tc>
          <w:tcPr>
            <w:tcW w:w="425" w:type="dxa"/>
            <w:noWrap/>
            <w:hideMark/>
          </w:tcPr>
          <w:p w14:paraId="3A6EBEF9"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w:t>
            </w:r>
          </w:p>
        </w:tc>
        <w:tc>
          <w:tcPr>
            <w:tcW w:w="709" w:type="dxa"/>
            <w:hideMark/>
          </w:tcPr>
          <w:p w14:paraId="45A12714"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48067174" w14:textId="77777777"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52651530" w14:textId="15506384"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Scheme identifier </w:t>
            </w:r>
          </w:p>
        </w:tc>
        <w:tc>
          <w:tcPr>
            <w:tcW w:w="3119" w:type="dxa"/>
            <w:hideMark/>
          </w:tcPr>
          <w:p w14:paraId="0AEAB3FF"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The identification scheme identifier of the Buyer electronic address.</w:t>
            </w:r>
          </w:p>
        </w:tc>
        <w:tc>
          <w:tcPr>
            <w:tcW w:w="4252" w:type="dxa"/>
            <w:hideMark/>
          </w:tcPr>
          <w:p w14:paraId="69080424"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#N/A</w:t>
            </w:r>
          </w:p>
        </w:tc>
        <w:tc>
          <w:tcPr>
            <w:tcW w:w="1560" w:type="dxa"/>
          </w:tcPr>
          <w:p w14:paraId="2D71F059" w14:textId="6EC45074"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w:t>
            </w:r>
          </w:p>
        </w:tc>
      </w:tr>
      <w:tr w:rsidR="00E41BD4" w:rsidRPr="00853A05" w14:paraId="00BF835E" w14:textId="75D79C6D"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99355E0" w14:textId="77777777" w:rsidR="00E41BD4" w:rsidRPr="00784E18" w:rsidRDefault="00E41BD4" w:rsidP="00E41BD4">
            <w:pPr>
              <w:pStyle w:val="Textoindependiente"/>
            </w:pPr>
            <w:r w:rsidRPr="00784E18">
              <w:t>BG-8</w:t>
            </w:r>
          </w:p>
        </w:tc>
        <w:tc>
          <w:tcPr>
            <w:tcW w:w="425" w:type="dxa"/>
            <w:hideMark/>
          </w:tcPr>
          <w:p w14:paraId="74522CBE"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0F8B61F9"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11DE3AAA" w14:textId="77777777"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713A4520" w14:textId="3A3B5951"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BUYER POSTAL ADDRESS</w:t>
            </w:r>
          </w:p>
        </w:tc>
        <w:tc>
          <w:tcPr>
            <w:tcW w:w="3119" w:type="dxa"/>
            <w:hideMark/>
          </w:tcPr>
          <w:p w14:paraId="637ADB41"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 group of business terms providing information about the postal address for the Buyer.</w:t>
            </w:r>
          </w:p>
        </w:tc>
        <w:tc>
          <w:tcPr>
            <w:tcW w:w="4252" w:type="dxa"/>
            <w:hideMark/>
          </w:tcPr>
          <w:p w14:paraId="7B3A258D"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cac:AccountingCustomerParty</w:t>
            </w:r>
            <w:proofErr w:type="spellEnd"/>
            <w:r w:rsidRPr="00784E18">
              <w:t>/</w:t>
            </w:r>
            <w:proofErr w:type="spellStart"/>
            <w:r w:rsidRPr="00784E18">
              <w:t>cac:Party</w:t>
            </w:r>
            <w:proofErr w:type="spellEnd"/>
            <w:r w:rsidRPr="00784E18">
              <w:t>/</w:t>
            </w:r>
            <w:proofErr w:type="spellStart"/>
            <w:r w:rsidRPr="00784E18">
              <w:t>cac:PostalAddress</w:t>
            </w:r>
            <w:proofErr w:type="spellEnd"/>
          </w:p>
        </w:tc>
        <w:tc>
          <w:tcPr>
            <w:tcW w:w="1560" w:type="dxa"/>
          </w:tcPr>
          <w:p w14:paraId="332E4BBA" w14:textId="7C4F7244"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BG-8</w:t>
            </w:r>
          </w:p>
        </w:tc>
      </w:tr>
      <w:tr w:rsidR="00E41BD4" w:rsidRPr="00853A05" w14:paraId="30524592" w14:textId="68CFD3BF"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E1F6B6A" w14:textId="0BE1FAAC" w:rsidR="00E41BD4" w:rsidRPr="00784E18" w:rsidRDefault="009D6ACF" w:rsidP="00E41BD4">
            <w:pPr>
              <w:pStyle w:val="Textoindependiente"/>
            </w:pPr>
            <w:r>
              <w:t>ibt-</w:t>
            </w:r>
            <w:r w:rsidR="00E41BD4">
              <w:t>0</w:t>
            </w:r>
            <w:r w:rsidR="00E41BD4" w:rsidRPr="00784E18">
              <w:t>50</w:t>
            </w:r>
          </w:p>
        </w:tc>
        <w:tc>
          <w:tcPr>
            <w:tcW w:w="425" w:type="dxa"/>
            <w:hideMark/>
          </w:tcPr>
          <w:p w14:paraId="2668992D"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15C92639"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04370CB6" w14:textId="5AD50A09"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60CC0823" w14:textId="157D551E"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Buyer address line 1 </w:t>
            </w:r>
          </w:p>
        </w:tc>
        <w:tc>
          <w:tcPr>
            <w:tcW w:w="3119" w:type="dxa"/>
            <w:hideMark/>
          </w:tcPr>
          <w:p w14:paraId="0E60FFBC"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The main address line in an address. </w:t>
            </w:r>
          </w:p>
        </w:tc>
        <w:tc>
          <w:tcPr>
            <w:tcW w:w="4252" w:type="dxa"/>
            <w:hideMark/>
          </w:tcPr>
          <w:p w14:paraId="3A3F7AAE"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cac:AccountingCustomerParty/cac:Party/cac:PostalAddress/cbc:StreetName</w:t>
            </w:r>
          </w:p>
        </w:tc>
        <w:tc>
          <w:tcPr>
            <w:tcW w:w="1560" w:type="dxa"/>
          </w:tcPr>
          <w:p w14:paraId="54667937" w14:textId="2D2710F6"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50</w:t>
            </w:r>
          </w:p>
        </w:tc>
      </w:tr>
      <w:tr w:rsidR="00E41BD4" w:rsidRPr="00853A05" w14:paraId="4FF820C8" w14:textId="49691339"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5F43BC24" w14:textId="609F1154" w:rsidR="00E41BD4" w:rsidRPr="00784E18" w:rsidRDefault="009D6ACF" w:rsidP="00E41BD4">
            <w:pPr>
              <w:pStyle w:val="Textoindependiente"/>
            </w:pPr>
            <w:r>
              <w:t>ibt-</w:t>
            </w:r>
            <w:r w:rsidR="00E41BD4">
              <w:t>0</w:t>
            </w:r>
            <w:r w:rsidR="00E41BD4" w:rsidRPr="00784E18">
              <w:t>51</w:t>
            </w:r>
          </w:p>
        </w:tc>
        <w:tc>
          <w:tcPr>
            <w:tcW w:w="425" w:type="dxa"/>
            <w:hideMark/>
          </w:tcPr>
          <w:p w14:paraId="4495A392"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3BB0E07F"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4C85D2FB" w14:textId="5036A141"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0BA1346B" w14:textId="4EEF470E"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Buyer address line 2</w:t>
            </w:r>
          </w:p>
        </w:tc>
        <w:tc>
          <w:tcPr>
            <w:tcW w:w="3119" w:type="dxa"/>
            <w:hideMark/>
          </w:tcPr>
          <w:p w14:paraId="42649CE6"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An additional address line in an address that can be used to give further details supplementing the main line.</w:t>
            </w:r>
          </w:p>
        </w:tc>
        <w:tc>
          <w:tcPr>
            <w:tcW w:w="4252" w:type="dxa"/>
            <w:hideMark/>
          </w:tcPr>
          <w:p w14:paraId="28E40DF4"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cac:AccountingCustomerParty/cac:Party/cac:PostalAddress/cbc:AdditionalStreetName</w:t>
            </w:r>
          </w:p>
        </w:tc>
        <w:tc>
          <w:tcPr>
            <w:tcW w:w="1560" w:type="dxa"/>
          </w:tcPr>
          <w:p w14:paraId="469F1F3C" w14:textId="186DA68F"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51</w:t>
            </w:r>
          </w:p>
        </w:tc>
      </w:tr>
      <w:tr w:rsidR="00E41BD4" w:rsidRPr="00853A05" w14:paraId="652A91A2" w14:textId="02D5C512"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D0E7C02" w14:textId="3638746B" w:rsidR="00E41BD4" w:rsidRPr="00784E18" w:rsidRDefault="009D6ACF" w:rsidP="00E41BD4">
            <w:pPr>
              <w:pStyle w:val="Textoindependiente"/>
            </w:pPr>
            <w:r>
              <w:t>ibt-</w:t>
            </w:r>
            <w:r w:rsidR="00E41BD4" w:rsidRPr="00784E18">
              <w:t>163</w:t>
            </w:r>
          </w:p>
        </w:tc>
        <w:tc>
          <w:tcPr>
            <w:tcW w:w="425" w:type="dxa"/>
            <w:hideMark/>
          </w:tcPr>
          <w:p w14:paraId="2FB85363"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4D63BDC7"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082BE03C" w14:textId="39EEE9CA"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067459B5" w14:textId="44FBBA6E"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Buyer address line 3</w:t>
            </w:r>
          </w:p>
        </w:tc>
        <w:tc>
          <w:tcPr>
            <w:tcW w:w="3119" w:type="dxa"/>
            <w:hideMark/>
          </w:tcPr>
          <w:p w14:paraId="38A22323"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An additional address line in an address that can be used to give further details supplementing the main line.</w:t>
            </w:r>
          </w:p>
        </w:tc>
        <w:tc>
          <w:tcPr>
            <w:tcW w:w="4252" w:type="dxa"/>
            <w:hideMark/>
          </w:tcPr>
          <w:p w14:paraId="3F2AB9E6"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cac:AccountingCustomerParty/cac:Party/cac:PostalAddress/cac:AddressLine/cbc:Line</w:t>
            </w:r>
          </w:p>
        </w:tc>
        <w:tc>
          <w:tcPr>
            <w:tcW w:w="1560" w:type="dxa"/>
          </w:tcPr>
          <w:p w14:paraId="402695FD" w14:textId="02482332"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163</w:t>
            </w:r>
          </w:p>
        </w:tc>
      </w:tr>
      <w:tr w:rsidR="00E41BD4" w:rsidRPr="00853A05" w14:paraId="0EDC1B0D" w14:textId="3DDEBF7A"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2D21CEF7" w14:textId="0B9EF4FB" w:rsidR="00E41BD4" w:rsidRPr="00784E18" w:rsidRDefault="009D6ACF" w:rsidP="00E41BD4">
            <w:pPr>
              <w:pStyle w:val="Textoindependiente"/>
            </w:pPr>
            <w:r>
              <w:lastRenderedPageBreak/>
              <w:t>ibt-</w:t>
            </w:r>
            <w:r w:rsidR="00E41BD4">
              <w:t>0</w:t>
            </w:r>
            <w:r w:rsidR="00E41BD4" w:rsidRPr="00784E18">
              <w:t>52</w:t>
            </w:r>
          </w:p>
        </w:tc>
        <w:tc>
          <w:tcPr>
            <w:tcW w:w="425" w:type="dxa"/>
            <w:hideMark/>
          </w:tcPr>
          <w:p w14:paraId="050DAEC7"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78F6C1FC"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1B9B1EE0" w14:textId="1D8BC127"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2D7CDB81" w14:textId="16462236"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Buyer city</w:t>
            </w:r>
          </w:p>
        </w:tc>
        <w:tc>
          <w:tcPr>
            <w:tcW w:w="3119" w:type="dxa"/>
            <w:hideMark/>
          </w:tcPr>
          <w:p w14:paraId="29FDC08D"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The common name of the city, town or village, where the Buyer's address is located.</w:t>
            </w:r>
          </w:p>
        </w:tc>
        <w:tc>
          <w:tcPr>
            <w:tcW w:w="4252" w:type="dxa"/>
            <w:hideMark/>
          </w:tcPr>
          <w:p w14:paraId="06D0AF27"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cac:AccountingCustomerParty/cac:Party/cac:PostalAddress/cbc:CityName</w:t>
            </w:r>
          </w:p>
        </w:tc>
        <w:tc>
          <w:tcPr>
            <w:tcW w:w="1560" w:type="dxa"/>
          </w:tcPr>
          <w:p w14:paraId="08CD42F6" w14:textId="1C88F2BE"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52</w:t>
            </w:r>
          </w:p>
        </w:tc>
      </w:tr>
      <w:tr w:rsidR="00E41BD4" w:rsidRPr="00853A05" w14:paraId="1A4999AD" w14:textId="1A473F3C"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2D0677D3" w14:textId="7A614783" w:rsidR="00E41BD4" w:rsidRPr="00784E18" w:rsidRDefault="009D6ACF" w:rsidP="00E41BD4">
            <w:pPr>
              <w:pStyle w:val="Textoindependiente"/>
            </w:pPr>
            <w:r>
              <w:t>ibt-</w:t>
            </w:r>
            <w:r w:rsidR="00E41BD4">
              <w:t>0</w:t>
            </w:r>
            <w:r w:rsidR="00E41BD4" w:rsidRPr="00784E18">
              <w:t>53</w:t>
            </w:r>
          </w:p>
        </w:tc>
        <w:tc>
          <w:tcPr>
            <w:tcW w:w="425" w:type="dxa"/>
            <w:hideMark/>
          </w:tcPr>
          <w:p w14:paraId="6C2F92AC"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781AB316"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711B0FCA" w14:textId="157DB5AF"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335554B2" w14:textId="28FC4620"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Buyer post code</w:t>
            </w:r>
          </w:p>
        </w:tc>
        <w:tc>
          <w:tcPr>
            <w:tcW w:w="3119" w:type="dxa"/>
            <w:hideMark/>
          </w:tcPr>
          <w:p w14:paraId="6B9EF452"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The identifier for an addressable group of properties according to the relevant postal service.</w:t>
            </w:r>
          </w:p>
        </w:tc>
        <w:tc>
          <w:tcPr>
            <w:tcW w:w="4252" w:type="dxa"/>
            <w:hideMark/>
          </w:tcPr>
          <w:p w14:paraId="4C0FEED1"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cac:AccountingCustomerParty/cac:Party/cac:PostalAddress/cbc:PostalZone</w:t>
            </w:r>
          </w:p>
        </w:tc>
        <w:tc>
          <w:tcPr>
            <w:tcW w:w="1560" w:type="dxa"/>
          </w:tcPr>
          <w:p w14:paraId="0B8AAE73" w14:textId="290E98AB"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53</w:t>
            </w:r>
          </w:p>
        </w:tc>
      </w:tr>
      <w:tr w:rsidR="00E41BD4" w:rsidRPr="00853A05" w14:paraId="5870E208" w14:textId="6A69884B"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4993BD8" w14:textId="2D028D27" w:rsidR="00E41BD4" w:rsidRPr="00784E18" w:rsidRDefault="009D6ACF" w:rsidP="00E41BD4">
            <w:pPr>
              <w:pStyle w:val="Textoindependiente"/>
            </w:pPr>
            <w:r>
              <w:t>ibt-</w:t>
            </w:r>
            <w:r w:rsidR="00E41BD4">
              <w:t>0</w:t>
            </w:r>
            <w:r w:rsidR="00E41BD4" w:rsidRPr="00784E18">
              <w:t>54</w:t>
            </w:r>
          </w:p>
        </w:tc>
        <w:tc>
          <w:tcPr>
            <w:tcW w:w="425" w:type="dxa"/>
            <w:hideMark/>
          </w:tcPr>
          <w:p w14:paraId="55999792"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0058AE89"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5EC46BBD" w14:textId="12AFBD1D"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652C5FDC" w14:textId="3639B43D"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Buyer country subdivision </w:t>
            </w:r>
          </w:p>
        </w:tc>
        <w:tc>
          <w:tcPr>
            <w:tcW w:w="3119" w:type="dxa"/>
            <w:hideMark/>
          </w:tcPr>
          <w:p w14:paraId="72666D90"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The subdivision of a country. </w:t>
            </w:r>
          </w:p>
        </w:tc>
        <w:tc>
          <w:tcPr>
            <w:tcW w:w="4252" w:type="dxa"/>
            <w:hideMark/>
          </w:tcPr>
          <w:p w14:paraId="5E861217"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cac:AccountingCustomerParty/cac:Party/cac:PostalAddress/cbc:CountrySubentity</w:t>
            </w:r>
          </w:p>
        </w:tc>
        <w:tc>
          <w:tcPr>
            <w:tcW w:w="1560" w:type="dxa"/>
          </w:tcPr>
          <w:p w14:paraId="2CBD29C9" w14:textId="17DD86E8"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54</w:t>
            </w:r>
          </w:p>
        </w:tc>
      </w:tr>
      <w:tr w:rsidR="00E41BD4" w:rsidRPr="00853A05" w14:paraId="65E50EEE" w14:textId="76F98414"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D9C3966" w14:textId="207ACA24" w:rsidR="00E41BD4" w:rsidRPr="00784E18" w:rsidRDefault="009D6ACF" w:rsidP="00E41BD4">
            <w:pPr>
              <w:pStyle w:val="Textoindependiente"/>
            </w:pPr>
            <w:r>
              <w:t>ibt-</w:t>
            </w:r>
            <w:r w:rsidR="00E41BD4">
              <w:t>0</w:t>
            </w:r>
            <w:r w:rsidR="00E41BD4" w:rsidRPr="00784E18">
              <w:t>55</w:t>
            </w:r>
          </w:p>
        </w:tc>
        <w:tc>
          <w:tcPr>
            <w:tcW w:w="425" w:type="dxa"/>
            <w:hideMark/>
          </w:tcPr>
          <w:p w14:paraId="6D52FEDB"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2407FAB1"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582144A9" w14:textId="7AF6C066"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612917C3" w14:textId="30661ADC"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Buyer country code </w:t>
            </w:r>
          </w:p>
        </w:tc>
        <w:tc>
          <w:tcPr>
            <w:tcW w:w="3119" w:type="dxa"/>
            <w:hideMark/>
          </w:tcPr>
          <w:p w14:paraId="00818E47"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A code that identifies the country.</w:t>
            </w:r>
          </w:p>
        </w:tc>
        <w:tc>
          <w:tcPr>
            <w:tcW w:w="4252" w:type="dxa"/>
            <w:hideMark/>
          </w:tcPr>
          <w:p w14:paraId="053BE5A1"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cac:AccountingCustomerParty/cac:Party/cac:PostalAddress/cac:Country/cbc:IdentificationCode</w:t>
            </w:r>
          </w:p>
        </w:tc>
        <w:tc>
          <w:tcPr>
            <w:tcW w:w="1560" w:type="dxa"/>
          </w:tcPr>
          <w:p w14:paraId="35594127" w14:textId="49FF945F"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55</w:t>
            </w:r>
          </w:p>
        </w:tc>
      </w:tr>
      <w:tr w:rsidR="00E41BD4" w:rsidRPr="00853A05" w14:paraId="37C6860D" w14:textId="6D9503C9"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F7AA3B3" w14:textId="77777777" w:rsidR="00E41BD4" w:rsidRPr="00784E18" w:rsidRDefault="00E41BD4" w:rsidP="00E41BD4">
            <w:pPr>
              <w:pStyle w:val="Textoindependiente"/>
            </w:pPr>
            <w:r w:rsidRPr="00784E18">
              <w:t>BG-9</w:t>
            </w:r>
          </w:p>
        </w:tc>
        <w:tc>
          <w:tcPr>
            <w:tcW w:w="425" w:type="dxa"/>
            <w:hideMark/>
          </w:tcPr>
          <w:p w14:paraId="3EE6DF72"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3A16F4F4"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1FC3AEAB" w14:textId="77777777"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1DBFF4A2" w14:textId="0F53DFF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BUYER CONTACT</w:t>
            </w:r>
          </w:p>
        </w:tc>
        <w:tc>
          <w:tcPr>
            <w:tcW w:w="3119" w:type="dxa"/>
            <w:hideMark/>
          </w:tcPr>
          <w:p w14:paraId="6818A2F9"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 group of business terms providing contact information relevant for the Buyer.</w:t>
            </w:r>
          </w:p>
        </w:tc>
        <w:tc>
          <w:tcPr>
            <w:tcW w:w="4252" w:type="dxa"/>
            <w:hideMark/>
          </w:tcPr>
          <w:p w14:paraId="1431062C"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cac:AccountingCustomerParty</w:t>
            </w:r>
            <w:proofErr w:type="spellEnd"/>
            <w:r w:rsidRPr="00784E18">
              <w:t>/</w:t>
            </w:r>
            <w:proofErr w:type="spellStart"/>
            <w:r w:rsidRPr="00784E18">
              <w:t>cac:Party</w:t>
            </w:r>
            <w:proofErr w:type="spellEnd"/>
            <w:r w:rsidRPr="00784E18">
              <w:t>/</w:t>
            </w:r>
            <w:proofErr w:type="spellStart"/>
            <w:r w:rsidRPr="00784E18">
              <w:t>cac:Contact</w:t>
            </w:r>
            <w:proofErr w:type="spellEnd"/>
          </w:p>
        </w:tc>
        <w:tc>
          <w:tcPr>
            <w:tcW w:w="1560" w:type="dxa"/>
          </w:tcPr>
          <w:p w14:paraId="7C6667A4" w14:textId="05EB21FA"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BG-9</w:t>
            </w:r>
          </w:p>
        </w:tc>
      </w:tr>
      <w:tr w:rsidR="00E41BD4" w:rsidRPr="00853A05" w14:paraId="0FFD092C" w14:textId="273A40F1"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56115FD0" w14:textId="7DAFCCAD" w:rsidR="00E41BD4" w:rsidRPr="00784E18" w:rsidRDefault="009D6ACF" w:rsidP="00E41BD4">
            <w:pPr>
              <w:pStyle w:val="Textoindependiente"/>
            </w:pPr>
            <w:r>
              <w:t>ibt-</w:t>
            </w:r>
            <w:r w:rsidR="00E41BD4">
              <w:t>0</w:t>
            </w:r>
            <w:r w:rsidR="00E41BD4" w:rsidRPr="00784E18">
              <w:t>56</w:t>
            </w:r>
          </w:p>
        </w:tc>
        <w:tc>
          <w:tcPr>
            <w:tcW w:w="425" w:type="dxa"/>
            <w:hideMark/>
          </w:tcPr>
          <w:p w14:paraId="73958627"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4A486CF8"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672A2E53" w14:textId="673FF21A"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57894806" w14:textId="3110A8D8"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Buyer contact point </w:t>
            </w:r>
          </w:p>
        </w:tc>
        <w:tc>
          <w:tcPr>
            <w:tcW w:w="3119" w:type="dxa"/>
            <w:hideMark/>
          </w:tcPr>
          <w:p w14:paraId="489CF787"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A contact point for a legal entity or person.</w:t>
            </w:r>
          </w:p>
        </w:tc>
        <w:tc>
          <w:tcPr>
            <w:tcW w:w="4252" w:type="dxa"/>
            <w:hideMark/>
          </w:tcPr>
          <w:p w14:paraId="48D0DEB8"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cac:AccountingCustomerParty</w:t>
            </w:r>
            <w:proofErr w:type="spellEnd"/>
            <w:r w:rsidRPr="00784E18">
              <w:t>/</w:t>
            </w:r>
            <w:proofErr w:type="spellStart"/>
            <w:r w:rsidRPr="00784E18">
              <w:t>cac:Party</w:t>
            </w:r>
            <w:proofErr w:type="spellEnd"/>
            <w:r w:rsidRPr="00784E18">
              <w:t>/</w:t>
            </w:r>
            <w:proofErr w:type="spellStart"/>
            <w:r w:rsidRPr="00784E18">
              <w:t>cac:Contact</w:t>
            </w:r>
            <w:proofErr w:type="spellEnd"/>
            <w:r w:rsidRPr="00784E18">
              <w:t>/</w:t>
            </w:r>
            <w:proofErr w:type="spellStart"/>
            <w:r w:rsidRPr="00784E18">
              <w:t>cbc:Name</w:t>
            </w:r>
            <w:proofErr w:type="spellEnd"/>
          </w:p>
        </w:tc>
        <w:tc>
          <w:tcPr>
            <w:tcW w:w="1560" w:type="dxa"/>
          </w:tcPr>
          <w:p w14:paraId="280173D7" w14:textId="311E699B"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56</w:t>
            </w:r>
          </w:p>
        </w:tc>
      </w:tr>
      <w:tr w:rsidR="00E41BD4" w:rsidRPr="00853A05" w14:paraId="71719C43" w14:textId="4A449A46"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95585AB" w14:textId="6CFE1E4A" w:rsidR="00E41BD4" w:rsidRPr="00784E18" w:rsidRDefault="009D6ACF" w:rsidP="00E41BD4">
            <w:pPr>
              <w:pStyle w:val="Textoindependiente"/>
            </w:pPr>
            <w:r>
              <w:t>ibt-</w:t>
            </w:r>
            <w:r w:rsidR="00E41BD4">
              <w:t>0</w:t>
            </w:r>
            <w:r w:rsidR="00E41BD4" w:rsidRPr="00784E18">
              <w:t>57</w:t>
            </w:r>
          </w:p>
        </w:tc>
        <w:tc>
          <w:tcPr>
            <w:tcW w:w="425" w:type="dxa"/>
            <w:hideMark/>
          </w:tcPr>
          <w:p w14:paraId="60F5E329"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5418876A"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2B691825" w14:textId="1B37C2C3"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4C0FE073" w14:textId="58400768"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Buyer contact telephone number</w:t>
            </w:r>
          </w:p>
        </w:tc>
        <w:tc>
          <w:tcPr>
            <w:tcW w:w="3119" w:type="dxa"/>
            <w:hideMark/>
          </w:tcPr>
          <w:p w14:paraId="182267AF"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A phone number for the contact point. </w:t>
            </w:r>
          </w:p>
        </w:tc>
        <w:tc>
          <w:tcPr>
            <w:tcW w:w="4252" w:type="dxa"/>
            <w:hideMark/>
          </w:tcPr>
          <w:p w14:paraId="7AF0581F"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cac:AccountingCustomerParty</w:t>
            </w:r>
            <w:proofErr w:type="spellEnd"/>
            <w:r w:rsidRPr="00784E18">
              <w:t>/</w:t>
            </w:r>
            <w:proofErr w:type="spellStart"/>
            <w:r w:rsidRPr="00784E18">
              <w:t>cac:Party</w:t>
            </w:r>
            <w:proofErr w:type="spellEnd"/>
            <w:r w:rsidRPr="00784E18">
              <w:t>/</w:t>
            </w:r>
            <w:proofErr w:type="spellStart"/>
            <w:r w:rsidRPr="00784E18">
              <w:t>cac:Contact</w:t>
            </w:r>
            <w:proofErr w:type="spellEnd"/>
            <w:r w:rsidRPr="00784E18">
              <w:t>/</w:t>
            </w:r>
            <w:proofErr w:type="spellStart"/>
            <w:r w:rsidRPr="00784E18">
              <w:t>cbc:Telephone</w:t>
            </w:r>
            <w:proofErr w:type="spellEnd"/>
          </w:p>
        </w:tc>
        <w:tc>
          <w:tcPr>
            <w:tcW w:w="1560" w:type="dxa"/>
          </w:tcPr>
          <w:p w14:paraId="70DBE7B5" w14:textId="2E09B2CA"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57</w:t>
            </w:r>
          </w:p>
        </w:tc>
      </w:tr>
      <w:tr w:rsidR="00E41BD4" w:rsidRPr="00853A05" w14:paraId="14DA0576" w14:textId="448F1EC3"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2E84B20C" w14:textId="17EEA66E" w:rsidR="00E41BD4" w:rsidRPr="00784E18" w:rsidRDefault="009D6ACF" w:rsidP="00E41BD4">
            <w:pPr>
              <w:pStyle w:val="Textoindependiente"/>
            </w:pPr>
            <w:r>
              <w:t>ibt-</w:t>
            </w:r>
            <w:r w:rsidR="00E41BD4">
              <w:t>0</w:t>
            </w:r>
            <w:r w:rsidR="00E41BD4" w:rsidRPr="00784E18">
              <w:t>58</w:t>
            </w:r>
          </w:p>
        </w:tc>
        <w:tc>
          <w:tcPr>
            <w:tcW w:w="425" w:type="dxa"/>
            <w:hideMark/>
          </w:tcPr>
          <w:p w14:paraId="33AF4C01"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67038D70"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3C48AFA3" w14:textId="45377B38"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0E56020B" w14:textId="79D0047A"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Buyer contact email address</w:t>
            </w:r>
          </w:p>
        </w:tc>
        <w:tc>
          <w:tcPr>
            <w:tcW w:w="3119" w:type="dxa"/>
            <w:hideMark/>
          </w:tcPr>
          <w:p w14:paraId="1499193F"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An e-mail address for the contact point. </w:t>
            </w:r>
          </w:p>
        </w:tc>
        <w:tc>
          <w:tcPr>
            <w:tcW w:w="4252" w:type="dxa"/>
            <w:hideMark/>
          </w:tcPr>
          <w:p w14:paraId="506A30AC"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cac:AccountingCustomerParty/cac:Party/cac:Contact/cbc:ElectronicMail</w:t>
            </w:r>
          </w:p>
        </w:tc>
        <w:tc>
          <w:tcPr>
            <w:tcW w:w="1560" w:type="dxa"/>
          </w:tcPr>
          <w:p w14:paraId="3AC63F72" w14:textId="78279201"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58</w:t>
            </w:r>
          </w:p>
        </w:tc>
      </w:tr>
      <w:tr w:rsidR="00E41BD4" w:rsidRPr="00853A05" w14:paraId="4B7C2F5D" w14:textId="19EA6281"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B104494" w14:textId="77777777" w:rsidR="00E41BD4" w:rsidRPr="00784E18" w:rsidRDefault="00E41BD4" w:rsidP="00E41BD4">
            <w:pPr>
              <w:pStyle w:val="Textoindependiente"/>
            </w:pPr>
            <w:r w:rsidRPr="00784E18">
              <w:t>BG-10</w:t>
            </w:r>
          </w:p>
        </w:tc>
        <w:tc>
          <w:tcPr>
            <w:tcW w:w="425" w:type="dxa"/>
            <w:hideMark/>
          </w:tcPr>
          <w:p w14:paraId="0A23AAE6"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155FF7D3"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0CCD3AC4" w14:textId="77777777"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1DB30AF5" w14:textId="4B86C8AC"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PAYEE</w:t>
            </w:r>
          </w:p>
        </w:tc>
        <w:tc>
          <w:tcPr>
            <w:tcW w:w="3119" w:type="dxa"/>
            <w:hideMark/>
          </w:tcPr>
          <w:p w14:paraId="78B82068"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 group of business terms providing information about the Payee, i.e. the role that receives the payment.</w:t>
            </w:r>
          </w:p>
        </w:tc>
        <w:tc>
          <w:tcPr>
            <w:tcW w:w="4252" w:type="dxa"/>
            <w:hideMark/>
          </w:tcPr>
          <w:p w14:paraId="4AC039F4"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cac:PayeeParty</w:t>
            </w:r>
            <w:proofErr w:type="spellEnd"/>
          </w:p>
        </w:tc>
        <w:tc>
          <w:tcPr>
            <w:tcW w:w="1560" w:type="dxa"/>
          </w:tcPr>
          <w:p w14:paraId="65E923D5" w14:textId="7CA2AF74"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BG-10</w:t>
            </w:r>
          </w:p>
        </w:tc>
      </w:tr>
      <w:tr w:rsidR="00E41BD4" w:rsidRPr="00853A05" w14:paraId="7C3E12C3" w14:textId="38BAF05D"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631E7EF" w14:textId="1ECE014B" w:rsidR="00E41BD4" w:rsidRPr="00784E18" w:rsidRDefault="009D6ACF" w:rsidP="00E41BD4">
            <w:pPr>
              <w:pStyle w:val="Textoindependiente"/>
            </w:pPr>
            <w:r>
              <w:t>ibt-</w:t>
            </w:r>
            <w:r w:rsidR="00E41BD4">
              <w:t>0</w:t>
            </w:r>
            <w:r w:rsidR="00E41BD4" w:rsidRPr="00784E18">
              <w:t>59</w:t>
            </w:r>
          </w:p>
        </w:tc>
        <w:tc>
          <w:tcPr>
            <w:tcW w:w="425" w:type="dxa"/>
            <w:hideMark/>
          </w:tcPr>
          <w:p w14:paraId="739BC444"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39C55C11"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0E8BBED6" w14:textId="7C7EFF03"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6369B949" w14:textId="3854213C"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Payee name </w:t>
            </w:r>
          </w:p>
        </w:tc>
        <w:tc>
          <w:tcPr>
            <w:tcW w:w="3119" w:type="dxa"/>
            <w:hideMark/>
          </w:tcPr>
          <w:p w14:paraId="69F61FCD"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The name of the Payee.</w:t>
            </w:r>
          </w:p>
        </w:tc>
        <w:tc>
          <w:tcPr>
            <w:tcW w:w="4252" w:type="dxa"/>
            <w:hideMark/>
          </w:tcPr>
          <w:p w14:paraId="222EE619"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cac:PayeeParty</w:t>
            </w:r>
            <w:proofErr w:type="spellEnd"/>
            <w:r w:rsidRPr="00784E18">
              <w:t>/</w:t>
            </w:r>
            <w:proofErr w:type="spellStart"/>
            <w:r w:rsidRPr="00784E18">
              <w:t>cac:PartyName</w:t>
            </w:r>
            <w:proofErr w:type="spellEnd"/>
            <w:r w:rsidRPr="00784E18">
              <w:t>/</w:t>
            </w:r>
            <w:proofErr w:type="spellStart"/>
            <w:r w:rsidRPr="00784E18">
              <w:t>cbc:Name</w:t>
            </w:r>
            <w:proofErr w:type="spellEnd"/>
          </w:p>
        </w:tc>
        <w:tc>
          <w:tcPr>
            <w:tcW w:w="1560" w:type="dxa"/>
          </w:tcPr>
          <w:p w14:paraId="61600C28" w14:textId="5AD6E58C"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59</w:t>
            </w:r>
          </w:p>
        </w:tc>
      </w:tr>
      <w:tr w:rsidR="00E41BD4" w:rsidRPr="00853A05" w14:paraId="6A9D7898" w14:textId="0B224702"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462C031" w14:textId="07833209" w:rsidR="00E41BD4" w:rsidRPr="00784E18" w:rsidRDefault="009D6ACF" w:rsidP="00E41BD4">
            <w:pPr>
              <w:pStyle w:val="Textoindependiente"/>
            </w:pPr>
            <w:r>
              <w:lastRenderedPageBreak/>
              <w:t>ibt-</w:t>
            </w:r>
            <w:r w:rsidR="00E41BD4">
              <w:t>0</w:t>
            </w:r>
            <w:r w:rsidR="00E41BD4" w:rsidRPr="00784E18">
              <w:t>60</w:t>
            </w:r>
          </w:p>
        </w:tc>
        <w:tc>
          <w:tcPr>
            <w:tcW w:w="425" w:type="dxa"/>
            <w:hideMark/>
          </w:tcPr>
          <w:p w14:paraId="0B7413A9"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7F22F79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782D79AB" w14:textId="2F0A16F8"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7B8204DE" w14:textId="2224C886"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Payee identifier </w:t>
            </w:r>
          </w:p>
        </w:tc>
        <w:tc>
          <w:tcPr>
            <w:tcW w:w="3119" w:type="dxa"/>
            <w:hideMark/>
          </w:tcPr>
          <w:p w14:paraId="4601B9C0"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An identifier for the Payee.</w:t>
            </w:r>
          </w:p>
        </w:tc>
        <w:tc>
          <w:tcPr>
            <w:tcW w:w="4252" w:type="dxa"/>
            <w:hideMark/>
          </w:tcPr>
          <w:p w14:paraId="4B3FD364"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cac:PayeeParty</w:t>
            </w:r>
            <w:proofErr w:type="spellEnd"/>
            <w:r w:rsidRPr="00784E18">
              <w:t>/</w:t>
            </w:r>
            <w:proofErr w:type="spellStart"/>
            <w:r w:rsidRPr="00784E18">
              <w:t>cac:PartyIdentification</w:t>
            </w:r>
            <w:proofErr w:type="spellEnd"/>
            <w:r w:rsidRPr="00784E18">
              <w:t>/</w:t>
            </w:r>
            <w:proofErr w:type="spellStart"/>
            <w:r w:rsidRPr="00784E18">
              <w:t>cbc:ID</w:t>
            </w:r>
            <w:proofErr w:type="spellEnd"/>
          </w:p>
        </w:tc>
        <w:tc>
          <w:tcPr>
            <w:tcW w:w="1560" w:type="dxa"/>
          </w:tcPr>
          <w:p w14:paraId="13145AF7" w14:textId="529A3FD8"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60</w:t>
            </w:r>
          </w:p>
        </w:tc>
      </w:tr>
      <w:tr w:rsidR="00E41BD4" w:rsidRPr="00853A05" w14:paraId="483F82A0" w14:textId="62FCD1BB"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noWrap/>
            <w:hideMark/>
          </w:tcPr>
          <w:p w14:paraId="3628542F" w14:textId="77777777" w:rsidR="00E41BD4" w:rsidRPr="00784E18" w:rsidRDefault="00E41BD4" w:rsidP="00E41BD4">
            <w:pPr>
              <w:pStyle w:val="Textoindependiente"/>
            </w:pPr>
            <w:r w:rsidRPr="00784E18">
              <w:t> </w:t>
            </w:r>
          </w:p>
        </w:tc>
        <w:tc>
          <w:tcPr>
            <w:tcW w:w="425" w:type="dxa"/>
            <w:noWrap/>
            <w:hideMark/>
          </w:tcPr>
          <w:p w14:paraId="4432574E"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w:t>
            </w:r>
          </w:p>
        </w:tc>
        <w:tc>
          <w:tcPr>
            <w:tcW w:w="709" w:type="dxa"/>
            <w:hideMark/>
          </w:tcPr>
          <w:p w14:paraId="5A4C2912"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6815AC78" w14:textId="77777777"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36D07A4C" w14:textId="03A18FC8"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Scheme identifier </w:t>
            </w:r>
          </w:p>
        </w:tc>
        <w:tc>
          <w:tcPr>
            <w:tcW w:w="3119" w:type="dxa"/>
            <w:hideMark/>
          </w:tcPr>
          <w:p w14:paraId="76F07884"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The identification scheme identifier of the Payee identifier.</w:t>
            </w:r>
          </w:p>
        </w:tc>
        <w:tc>
          <w:tcPr>
            <w:tcW w:w="4252" w:type="dxa"/>
            <w:hideMark/>
          </w:tcPr>
          <w:p w14:paraId="024C6807"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#N/A</w:t>
            </w:r>
          </w:p>
        </w:tc>
        <w:tc>
          <w:tcPr>
            <w:tcW w:w="1560" w:type="dxa"/>
          </w:tcPr>
          <w:p w14:paraId="056A400A" w14:textId="1AF5C5A8"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w:t>
            </w:r>
          </w:p>
        </w:tc>
      </w:tr>
      <w:tr w:rsidR="00E41BD4" w:rsidRPr="00853A05" w14:paraId="67D97AA1" w14:textId="5CA7A306"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78302CD" w14:textId="15E98433" w:rsidR="00E41BD4" w:rsidRPr="00784E18" w:rsidRDefault="009D6ACF" w:rsidP="00E41BD4">
            <w:pPr>
              <w:pStyle w:val="Textoindependiente"/>
            </w:pPr>
            <w:r>
              <w:t>ibt-</w:t>
            </w:r>
            <w:r w:rsidR="00E41BD4">
              <w:t>0</w:t>
            </w:r>
            <w:r w:rsidR="00E41BD4" w:rsidRPr="00784E18">
              <w:t>61</w:t>
            </w:r>
          </w:p>
        </w:tc>
        <w:tc>
          <w:tcPr>
            <w:tcW w:w="425" w:type="dxa"/>
            <w:hideMark/>
          </w:tcPr>
          <w:p w14:paraId="080F58AE"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4FC9B565"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0..1</w:t>
            </w:r>
          </w:p>
        </w:tc>
        <w:tc>
          <w:tcPr>
            <w:tcW w:w="1134" w:type="dxa"/>
          </w:tcPr>
          <w:p w14:paraId="169E391C" w14:textId="311FEBC1"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0840C7A6" w14:textId="22865601"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Payee legal registration identifier</w:t>
            </w:r>
          </w:p>
        </w:tc>
        <w:tc>
          <w:tcPr>
            <w:tcW w:w="3119" w:type="dxa"/>
            <w:hideMark/>
          </w:tcPr>
          <w:p w14:paraId="3837EA9F"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An identifier issued by an official registrar that identifies the Payee as a legal entity or person.</w:t>
            </w:r>
          </w:p>
        </w:tc>
        <w:tc>
          <w:tcPr>
            <w:tcW w:w="4252" w:type="dxa"/>
            <w:hideMark/>
          </w:tcPr>
          <w:p w14:paraId="54309BE5"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cac:PayeeParty</w:t>
            </w:r>
            <w:proofErr w:type="spellEnd"/>
            <w:r w:rsidRPr="00784E18">
              <w:t>/</w:t>
            </w:r>
            <w:proofErr w:type="spellStart"/>
            <w:r w:rsidRPr="00784E18">
              <w:t>cac:PartyLegalEntity</w:t>
            </w:r>
            <w:proofErr w:type="spellEnd"/>
            <w:r w:rsidRPr="00784E18">
              <w:t>/</w:t>
            </w:r>
            <w:proofErr w:type="spellStart"/>
            <w:r w:rsidRPr="00784E18">
              <w:t>cbc:CompanyID</w:t>
            </w:r>
            <w:proofErr w:type="spellEnd"/>
          </w:p>
        </w:tc>
        <w:tc>
          <w:tcPr>
            <w:tcW w:w="1560" w:type="dxa"/>
          </w:tcPr>
          <w:p w14:paraId="7EF8CE00" w14:textId="6C802DD3"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61</w:t>
            </w:r>
          </w:p>
        </w:tc>
      </w:tr>
      <w:tr w:rsidR="00E41BD4" w:rsidRPr="00853A05" w14:paraId="1FED0F86" w14:textId="1D48210A"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noWrap/>
            <w:hideMark/>
          </w:tcPr>
          <w:p w14:paraId="1D42558C" w14:textId="77777777" w:rsidR="00E41BD4" w:rsidRPr="00784E18" w:rsidRDefault="00E41BD4" w:rsidP="00E41BD4">
            <w:pPr>
              <w:pStyle w:val="Textoindependiente"/>
            </w:pPr>
            <w:r w:rsidRPr="00784E18">
              <w:t> </w:t>
            </w:r>
          </w:p>
        </w:tc>
        <w:tc>
          <w:tcPr>
            <w:tcW w:w="425" w:type="dxa"/>
            <w:noWrap/>
            <w:hideMark/>
          </w:tcPr>
          <w:p w14:paraId="14D89449"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w:t>
            </w:r>
          </w:p>
        </w:tc>
        <w:tc>
          <w:tcPr>
            <w:tcW w:w="709" w:type="dxa"/>
            <w:hideMark/>
          </w:tcPr>
          <w:p w14:paraId="53BD5F61"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0E17A724" w14:textId="77777777"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2300E22F" w14:textId="4F01AB5B"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Scheme identifier</w:t>
            </w:r>
          </w:p>
        </w:tc>
        <w:tc>
          <w:tcPr>
            <w:tcW w:w="3119" w:type="dxa"/>
            <w:hideMark/>
          </w:tcPr>
          <w:p w14:paraId="73F1E5A9"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The identification scheme identifier of the Payee legal registration identifier.</w:t>
            </w:r>
          </w:p>
        </w:tc>
        <w:tc>
          <w:tcPr>
            <w:tcW w:w="4252" w:type="dxa"/>
            <w:hideMark/>
          </w:tcPr>
          <w:p w14:paraId="22047444"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#N/A</w:t>
            </w:r>
          </w:p>
        </w:tc>
        <w:tc>
          <w:tcPr>
            <w:tcW w:w="1560" w:type="dxa"/>
          </w:tcPr>
          <w:p w14:paraId="706E385C" w14:textId="31E70A3E"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w:t>
            </w:r>
          </w:p>
        </w:tc>
      </w:tr>
      <w:tr w:rsidR="00E41BD4" w:rsidRPr="00853A05" w14:paraId="4EE83DB8" w14:textId="672F3AD3"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647951B5" w14:textId="77777777" w:rsidR="00E41BD4" w:rsidRPr="00784E18" w:rsidRDefault="00E41BD4" w:rsidP="00E41BD4">
            <w:pPr>
              <w:pStyle w:val="Textoindependiente"/>
            </w:pPr>
            <w:r w:rsidRPr="00784E18">
              <w:t>BG-11</w:t>
            </w:r>
          </w:p>
        </w:tc>
        <w:tc>
          <w:tcPr>
            <w:tcW w:w="425" w:type="dxa"/>
            <w:hideMark/>
          </w:tcPr>
          <w:p w14:paraId="1D407847"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4D53085F"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0..1</w:t>
            </w:r>
          </w:p>
        </w:tc>
        <w:tc>
          <w:tcPr>
            <w:tcW w:w="1134" w:type="dxa"/>
          </w:tcPr>
          <w:p w14:paraId="4052CE0F" w14:textId="77777777"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0574F06B" w14:textId="6021386B"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SELLER </w:t>
            </w:r>
            <w:r w:rsidR="00915FA4">
              <w:t>TAX</w:t>
            </w:r>
            <w:r w:rsidRPr="00784E18">
              <w:t xml:space="preserve"> REPRESENTATIVE PARTY</w:t>
            </w:r>
          </w:p>
        </w:tc>
        <w:tc>
          <w:tcPr>
            <w:tcW w:w="3119" w:type="dxa"/>
            <w:hideMark/>
          </w:tcPr>
          <w:p w14:paraId="7237EC6B" w14:textId="0A6D9DF3"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A group of business terms providing information about the Seller's </w:t>
            </w:r>
            <w:r w:rsidR="00915FA4">
              <w:t>tax</w:t>
            </w:r>
            <w:r w:rsidRPr="00784E18">
              <w:t xml:space="preserve"> representative.</w:t>
            </w:r>
          </w:p>
        </w:tc>
        <w:tc>
          <w:tcPr>
            <w:tcW w:w="4252" w:type="dxa"/>
            <w:hideMark/>
          </w:tcPr>
          <w:p w14:paraId="6675C3DF" w14:textId="0995A5C4"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w:t>
            </w:r>
            <w:r w:rsidR="00915FA4">
              <w:t>Tax</w:t>
            </w:r>
            <w:r w:rsidRPr="00784E18">
              <w:t>RepresentativeParty</w:t>
            </w:r>
            <w:proofErr w:type="spellEnd"/>
          </w:p>
        </w:tc>
        <w:tc>
          <w:tcPr>
            <w:tcW w:w="1560" w:type="dxa"/>
          </w:tcPr>
          <w:p w14:paraId="5C865E36" w14:textId="0780BF19"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BG-11</w:t>
            </w:r>
          </w:p>
        </w:tc>
      </w:tr>
      <w:tr w:rsidR="00E41BD4" w:rsidRPr="00853A05" w14:paraId="5245CD59" w14:textId="40872133"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E94916A" w14:textId="0D19D65E" w:rsidR="00E41BD4" w:rsidRPr="00784E18" w:rsidRDefault="009D6ACF" w:rsidP="00E41BD4">
            <w:pPr>
              <w:pStyle w:val="Textoindependiente"/>
            </w:pPr>
            <w:r>
              <w:t>ibt-</w:t>
            </w:r>
            <w:r w:rsidR="00E41BD4">
              <w:t>0</w:t>
            </w:r>
            <w:r w:rsidR="00E41BD4" w:rsidRPr="00784E18">
              <w:t>62</w:t>
            </w:r>
          </w:p>
        </w:tc>
        <w:tc>
          <w:tcPr>
            <w:tcW w:w="425" w:type="dxa"/>
            <w:hideMark/>
          </w:tcPr>
          <w:p w14:paraId="649B539E"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35E3B282"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1..1</w:t>
            </w:r>
          </w:p>
        </w:tc>
        <w:tc>
          <w:tcPr>
            <w:tcW w:w="1134" w:type="dxa"/>
          </w:tcPr>
          <w:p w14:paraId="035250D3" w14:textId="30A425C7"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7B440475" w14:textId="56C0E0FB"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Seller </w:t>
            </w:r>
            <w:r w:rsidR="00915FA4">
              <w:t>tax</w:t>
            </w:r>
            <w:r w:rsidRPr="00784E18">
              <w:t xml:space="preserve"> representative name</w:t>
            </w:r>
          </w:p>
        </w:tc>
        <w:tc>
          <w:tcPr>
            <w:tcW w:w="3119" w:type="dxa"/>
            <w:hideMark/>
          </w:tcPr>
          <w:p w14:paraId="7B6BF788" w14:textId="2091682D"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The full name of the Seller's </w:t>
            </w:r>
            <w:r w:rsidR="00915FA4">
              <w:t>tax</w:t>
            </w:r>
            <w:r w:rsidRPr="00784E18">
              <w:t xml:space="preserve"> representative party. </w:t>
            </w:r>
          </w:p>
        </w:tc>
        <w:tc>
          <w:tcPr>
            <w:tcW w:w="4252" w:type="dxa"/>
            <w:hideMark/>
          </w:tcPr>
          <w:p w14:paraId="7804267F" w14:textId="5B0E81A1"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w:t>
            </w:r>
            <w:r w:rsidR="00915FA4">
              <w:t>Tax</w:t>
            </w:r>
            <w:r w:rsidRPr="00784E18">
              <w:t>RepresentativeParty</w:t>
            </w:r>
            <w:proofErr w:type="spellEnd"/>
            <w:r w:rsidRPr="00784E18">
              <w:t>/</w:t>
            </w:r>
            <w:proofErr w:type="spellStart"/>
            <w:r w:rsidRPr="00784E18">
              <w:t>cac:PartyName</w:t>
            </w:r>
            <w:proofErr w:type="spellEnd"/>
            <w:r w:rsidRPr="00784E18">
              <w:t>/</w:t>
            </w:r>
            <w:proofErr w:type="spellStart"/>
            <w:r w:rsidRPr="00784E18">
              <w:t>cbc:Name</w:t>
            </w:r>
            <w:proofErr w:type="spellEnd"/>
          </w:p>
        </w:tc>
        <w:tc>
          <w:tcPr>
            <w:tcW w:w="1560" w:type="dxa"/>
          </w:tcPr>
          <w:p w14:paraId="0AE6B857" w14:textId="7E2F3B2E"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62</w:t>
            </w:r>
          </w:p>
        </w:tc>
      </w:tr>
      <w:tr w:rsidR="00E41BD4" w:rsidRPr="00853A05" w14:paraId="10579D21" w14:textId="065AF1FC"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5AE3A8DF" w14:textId="7389DBF8" w:rsidR="00E41BD4" w:rsidRPr="00784E18" w:rsidRDefault="009D6ACF" w:rsidP="00E41BD4">
            <w:pPr>
              <w:pStyle w:val="Textoindependiente"/>
            </w:pPr>
            <w:r>
              <w:t>ibt-</w:t>
            </w:r>
            <w:r w:rsidR="00E41BD4">
              <w:t>0</w:t>
            </w:r>
            <w:r w:rsidR="00E41BD4" w:rsidRPr="00784E18">
              <w:t>63</w:t>
            </w:r>
          </w:p>
        </w:tc>
        <w:tc>
          <w:tcPr>
            <w:tcW w:w="425" w:type="dxa"/>
            <w:hideMark/>
          </w:tcPr>
          <w:p w14:paraId="6AD24F2C"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213434DC"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1..1</w:t>
            </w:r>
          </w:p>
        </w:tc>
        <w:tc>
          <w:tcPr>
            <w:tcW w:w="1134" w:type="dxa"/>
          </w:tcPr>
          <w:p w14:paraId="1F72B8E1" w14:textId="511C9A33"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Aligned</w:t>
            </w:r>
          </w:p>
        </w:tc>
        <w:tc>
          <w:tcPr>
            <w:tcW w:w="2409" w:type="dxa"/>
            <w:hideMark/>
          </w:tcPr>
          <w:p w14:paraId="6ADCA8B9" w14:textId="0F50938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Seller </w:t>
            </w:r>
            <w:r w:rsidR="00915FA4">
              <w:t>tax</w:t>
            </w:r>
            <w:r w:rsidRPr="00784E18">
              <w:t xml:space="preserve"> representative </w:t>
            </w:r>
            <w:r w:rsidR="00915FA4">
              <w:t>TAX</w:t>
            </w:r>
            <w:r w:rsidRPr="00784E18">
              <w:t xml:space="preserve"> identifier</w:t>
            </w:r>
          </w:p>
        </w:tc>
        <w:tc>
          <w:tcPr>
            <w:tcW w:w="3119" w:type="dxa"/>
            <w:hideMark/>
          </w:tcPr>
          <w:p w14:paraId="2E41A204" w14:textId="79D74BEA"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The </w:t>
            </w:r>
            <w:r w:rsidR="00915FA4">
              <w:t>TAX</w:t>
            </w:r>
            <w:r w:rsidRPr="00784E18">
              <w:t xml:space="preserve"> identifier of the Seller's </w:t>
            </w:r>
            <w:r w:rsidR="00915FA4">
              <w:t>tax</w:t>
            </w:r>
            <w:r w:rsidRPr="00784E18">
              <w:t xml:space="preserve"> representative party.</w:t>
            </w:r>
          </w:p>
        </w:tc>
        <w:tc>
          <w:tcPr>
            <w:tcW w:w="4252" w:type="dxa"/>
            <w:hideMark/>
          </w:tcPr>
          <w:p w14:paraId="26F14101" w14:textId="75AABDFD"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w:t>
            </w:r>
            <w:r w:rsidR="00915FA4">
              <w:t>Tax</w:t>
            </w:r>
            <w:r w:rsidRPr="00784E18">
              <w:t>RepresentativeParty</w:t>
            </w:r>
            <w:proofErr w:type="spellEnd"/>
            <w:r w:rsidRPr="00784E18">
              <w:t>/</w:t>
            </w:r>
            <w:proofErr w:type="spellStart"/>
            <w:r w:rsidRPr="00784E18">
              <w:t>cac:Party</w:t>
            </w:r>
            <w:r w:rsidR="00915FA4">
              <w:t>Tax</w:t>
            </w:r>
            <w:r w:rsidRPr="00784E18">
              <w:t>Scheme</w:t>
            </w:r>
            <w:proofErr w:type="spellEnd"/>
            <w:r w:rsidRPr="00784E18">
              <w:t>/</w:t>
            </w:r>
            <w:proofErr w:type="spellStart"/>
            <w:r w:rsidRPr="00784E18">
              <w:t>cbc:CompanyID</w:t>
            </w:r>
            <w:proofErr w:type="spellEnd"/>
          </w:p>
        </w:tc>
        <w:tc>
          <w:tcPr>
            <w:tcW w:w="1560" w:type="dxa"/>
          </w:tcPr>
          <w:p w14:paraId="72A6F619" w14:textId="5A22BE22"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63</w:t>
            </w:r>
          </w:p>
        </w:tc>
      </w:tr>
      <w:tr w:rsidR="00E41BD4" w:rsidRPr="00853A05" w14:paraId="5D9371BF" w14:textId="67C649DA"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C33C5B2" w14:textId="77777777" w:rsidR="00E41BD4" w:rsidRPr="00784E18" w:rsidRDefault="00E41BD4" w:rsidP="00E41BD4">
            <w:pPr>
              <w:pStyle w:val="Textoindependiente"/>
            </w:pPr>
            <w:r w:rsidRPr="00784E18">
              <w:t>BG-12</w:t>
            </w:r>
          </w:p>
        </w:tc>
        <w:tc>
          <w:tcPr>
            <w:tcW w:w="425" w:type="dxa"/>
            <w:hideMark/>
          </w:tcPr>
          <w:p w14:paraId="3933F4D0"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19439D6A"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1..1</w:t>
            </w:r>
          </w:p>
        </w:tc>
        <w:tc>
          <w:tcPr>
            <w:tcW w:w="1134" w:type="dxa"/>
          </w:tcPr>
          <w:p w14:paraId="0D44A213" w14:textId="77777777"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51FABAC8" w14:textId="7EE67113"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SELLER </w:t>
            </w:r>
            <w:r w:rsidR="00915FA4">
              <w:t>TAX</w:t>
            </w:r>
            <w:r w:rsidRPr="00784E18">
              <w:t xml:space="preserve"> REPRESENTATIVE POSTAL ADDRESS</w:t>
            </w:r>
          </w:p>
        </w:tc>
        <w:tc>
          <w:tcPr>
            <w:tcW w:w="3119" w:type="dxa"/>
            <w:hideMark/>
          </w:tcPr>
          <w:p w14:paraId="1ADC6B3E" w14:textId="5CB51385"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A group of business terms providing information about the postal address for the </w:t>
            </w:r>
            <w:r w:rsidR="00915FA4">
              <w:t>tax</w:t>
            </w:r>
            <w:r w:rsidRPr="00784E18">
              <w:t xml:space="preserve"> representative party.</w:t>
            </w:r>
          </w:p>
        </w:tc>
        <w:tc>
          <w:tcPr>
            <w:tcW w:w="4252" w:type="dxa"/>
            <w:hideMark/>
          </w:tcPr>
          <w:p w14:paraId="150AE22C" w14:textId="79518989"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w:t>
            </w:r>
            <w:r w:rsidR="00915FA4">
              <w:t>Tax</w:t>
            </w:r>
            <w:r w:rsidRPr="00784E18">
              <w:t>RepresentativeParty</w:t>
            </w:r>
            <w:proofErr w:type="spellEnd"/>
            <w:r w:rsidRPr="00784E18">
              <w:t>/</w:t>
            </w:r>
            <w:proofErr w:type="spellStart"/>
            <w:r w:rsidRPr="00784E18">
              <w:t>cac:PostalAddress</w:t>
            </w:r>
            <w:proofErr w:type="spellEnd"/>
          </w:p>
        </w:tc>
        <w:tc>
          <w:tcPr>
            <w:tcW w:w="1560" w:type="dxa"/>
          </w:tcPr>
          <w:p w14:paraId="402AE09C" w14:textId="31665FC0"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BG-12</w:t>
            </w:r>
          </w:p>
        </w:tc>
      </w:tr>
      <w:tr w:rsidR="00E41BD4" w:rsidRPr="00853A05" w14:paraId="410288FE" w14:textId="172550AE"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C7F9C54" w14:textId="4D5D59B0" w:rsidR="00E41BD4" w:rsidRPr="00784E18" w:rsidRDefault="009D6ACF" w:rsidP="00E41BD4">
            <w:pPr>
              <w:pStyle w:val="Textoindependiente"/>
            </w:pPr>
            <w:r>
              <w:t>ibt-</w:t>
            </w:r>
            <w:r w:rsidR="00E41BD4">
              <w:t>0</w:t>
            </w:r>
            <w:r w:rsidR="00E41BD4" w:rsidRPr="00784E18">
              <w:t>64</w:t>
            </w:r>
          </w:p>
        </w:tc>
        <w:tc>
          <w:tcPr>
            <w:tcW w:w="425" w:type="dxa"/>
            <w:hideMark/>
          </w:tcPr>
          <w:p w14:paraId="469D2A97"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1677C83C"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31D7268E" w14:textId="244A14E4"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0C49766C" w14:textId="1C068D73" w:rsidR="00E41BD4" w:rsidRPr="00784E18" w:rsidRDefault="00915FA4" w:rsidP="00E41BD4">
            <w:pPr>
              <w:pStyle w:val="Textoindependiente"/>
              <w:cnfStyle w:val="000000000000" w:firstRow="0" w:lastRow="0" w:firstColumn="0" w:lastColumn="0" w:oddVBand="0" w:evenVBand="0" w:oddHBand="0" w:evenHBand="0" w:firstRowFirstColumn="0" w:firstRowLastColumn="0" w:lastRowFirstColumn="0" w:lastRowLastColumn="0"/>
            </w:pPr>
            <w:r>
              <w:t>Tax</w:t>
            </w:r>
            <w:r w:rsidR="00E41BD4" w:rsidRPr="00784E18">
              <w:t xml:space="preserve"> representative address line 1 </w:t>
            </w:r>
          </w:p>
        </w:tc>
        <w:tc>
          <w:tcPr>
            <w:tcW w:w="3119" w:type="dxa"/>
            <w:hideMark/>
          </w:tcPr>
          <w:p w14:paraId="7950D1CA"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The main address line in an address. </w:t>
            </w:r>
          </w:p>
        </w:tc>
        <w:tc>
          <w:tcPr>
            <w:tcW w:w="4252" w:type="dxa"/>
            <w:hideMark/>
          </w:tcPr>
          <w:p w14:paraId="2C8D3A4E" w14:textId="716EAE9E"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w:t>
            </w:r>
            <w:r w:rsidR="00915FA4">
              <w:t>Tax</w:t>
            </w:r>
            <w:r w:rsidRPr="00784E18">
              <w:t>RepresentativeParty</w:t>
            </w:r>
            <w:proofErr w:type="spellEnd"/>
            <w:r w:rsidRPr="00784E18">
              <w:t>/</w:t>
            </w:r>
            <w:proofErr w:type="spellStart"/>
            <w:r w:rsidRPr="00784E18">
              <w:t>cac:PostalAddress</w:t>
            </w:r>
            <w:proofErr w:type="spellEnd"/>
            <w:r w:rsidRPr="00784E18">
              <w:t>/</w:t>
            </w:r>
            <w:proofErr w:type="spellStart"/>
            <w:r w:rsidRPr="00784E18">
              <w:t>cbc:StreetName</w:t>
            </w:r>
            <w:proofErr w:type="spellEnd"/>
          </w:p>
        </w:tc>
        <w:tc>
          <w:tcPr>
            <w:tcW w:w="1560" w:type="dxa"/>
          </w:tcPr>
          <w:p w14:paraId="7DB0AAA2" w14:textId="495432FD"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64</w:t>
            </w:r>
          </w:p>
        </w:tc>
      </w:tr>
      <w:tr w:rsidR="00E41BD4" w:rsidRPr="00853A05" w14:paraId="3931B386" w14:textId="21957444"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94E5D21" w14:textId="5DABF9C3" w:rsidR="00E41BD4" w:rsidRPr="00784E18" w:rsidRDefault="009D6ACF" w:rsidP="00E41BD4">
            <w:pPr>
              <w:pStyle w:val="Textoindependiente"/>
            </w:pPr>
            <w:r>
              <w:t>ibt-</w:t>
            </w:r>
            <w:r w:rsidR="00E41BD4">
              <w:t>0</w:t>
            </w:r>
            <w:r w:rsidR="00E41BD4" w:rsidRPr="00784E18">
              <w:t>65</w:t>
            </w:r>
          </w:p>
        </w:tc>
        <w:tc>
          <w:tcPr>
            <w:tcW w:w="425" w:type="dxa"/>
            <w:hideMark/>
          </w:tcPr>
          <w:p w14:paraId="6E578132"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2E043C92"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595CF61A" w14:textId="49104140"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73948BF8" w14:textId="004DCA76" w:rsidR="00E41BD4" w:rsidRPr="00784E18" w:rsidRDefault="00915FA4" w:rsidP="00E41BD4">
            <w:pPr>
              <w:pStyle w:val="Textoindependiente"/>
              <w:cnfStyle w:val="000000100000" w:firstRow="0" w:lastRow="0" w:firstColumn="0" w:lastColumn="0" w:oddVBand="0" w:evenVBand="0" w:oddHBand="1" w:evenHBand="0" w:firstRowFirstColumn="0" w:firstRowLastColumn="0" w:lastRowFirstColumn="0" w:lastRowLastColumn="0"/>
            </w:pPr>
            <w:r>
              <w:t>Tax</w:t>
            </w:r>
            <w:r w:rsidR="00E41BD4" w:rsidRPr="00784E18">
              <w:t xml:space="preserve"> representative address line 2</w:t>
            </w:r>
          </w:p>
        </w:tc>
        <w:tc>
          <w:tcPr>
            <w:tcW w:w="3119" w:type="dxa"/>
            <w:hideMark/>
          </w:tcPr>
          <w:p w14:paraId="24CAAE9E"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An additional address line in an address that can be used to give further details supplementing the main line.</w:t>
            </w:r>
          </w:p>
        </w:tc>
        <w:tc>
          <w:tcPr>
            <w:tcW w:w="4252" w:type="dxa"/>
            <w:hideMark/>
          </w:tcPr>
          <w:p w14:paraId="0E99B141" w14:textId="55EB77EA"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cac:</w:t>
            </w:r>
            <w:r w:rsidR="00915FA4">
              <w:t>Tax</w:t>
            </w:r>
            <w:r w:rsidRPr="00784E18">
              <w:t>RepresentativeParty/cac:PostalAddress/cbc:AdditionalStreetName</w:t>
            </w:r>
          </w:p>
        </w:tc>
        <w:tc>
          <w:tcPr>
            <w:tcW w:w="1560" w:type="dxa"/>
          </w:tcPr>
          <w:p w14:paraId="738C0D8E" w14:textId="0F528A46"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65</w:t>
            </w:r>
          </w:p>
        </w:tc>
      </w:tr>
      <w:tr w:rsidR="00E41BD4" w:rsidRPr="00853A05" w14:paraId="2FA0E969" w14:textId="1E23A5BE"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2C0FC43" w14:textId="03587FFB" w:rsidR="00E41BD4" w:rsidRPr="00784E18" w:rsidRDefault="009D6ACF" w:rsidP="00E41BD4">
            <w:pPr>
              <w:pStyle w:val="Textoindependiente"/>
            </w:pPr>
            <w:r>
              <w:lastRenderedPageBreak/>
              <w:t>ibt-</w:t>
            </w:r>
            <w:r w:rsidR="00E41BD4" w:rsidRPr="00784E18">
              <w:t>164</w:t>
            </w:r>
          </w:p>
        </w:tc>
        <w:tc>
          <w:tcPr>
            <w:tcW w:w="425" w:type="dxa"/>
            <w:hideMark/>
          </w:tcPr>
          <w:p w14:paraId="009A755A"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4094BD76"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43F56623" w14:textId="0FA40699"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25352173" w14:textId="2D12B2C2" w:rsidR="00E41BD4" w:rsidRPr="00784E18" w:rsidRDefault="00915FA4" w:rsidP="00E41BD4">
            <w:pPr>
              <w:pStyle w:val="Textoindependiente"/>
              <w:cnfStyle w:val="000000000000" w:firstRow="0" w:lastRow="0" w:firstColumn="0" w:lastColumn="0" w:oddVBand="0" w:evenVBand="0" w:oddHBand="0" w:evenHBand="0" w:firstRowFirstColumn="0" w:firstRowLastColumn="0" w:lastRowFirstColumn="0" w:lastRowLastColumn="0"/>
            </w:pPr>
            <w:r>
              <w:t>Tax</w:t>
            </w:r>
            <w:r w:rsidR="00E41BD4" w:rsidRPr="00784E18">
              <w:t xml:space="preserve"> representative address line 3</w:t>
            </w:r>
          </w:p>
        </w:tc>
        <w:tc>
          <w:tcPr>
            <w:tcW w:w="3119" w:type="dxa"/>
            <w:hideMark/>
          </w:tcPr>
          <w:p w14:paraId="025105F5"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An additional address line in an address that can be used to give further details supplementing the main line.</w:t>
            </w:r>
          </w:p>
        </w:tc>
        <w:tc>
          <w:tcPr>
            <w:tcW w:w="4252" w:type="dxa"/>
            <w:hideMark/>
          </w:tcPr>
          <w:p w14:paraId="795E3EEC" w14:textId="2D9F3F33"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cac:</w:t>
            </w:r>
            <w:r w:rsidR="00915FA4">
              <w:t>Tax</w:t>
            </w:r>
            <w:r w:rsidRPr="00784E18">
              <w:t>RepresentativeParty/cac:PostalAddress/cac:AddressLine/cbc:Line</w:t>
            </w:r>
          </w:p>
        </w:tc>
        <w:tc>
          <w:tcPr>
            <w:tcW w:w="1560" w:type="dxa"/>
          </w:tcPr>
          <w:p w14:paraId="5FA98C44" w14:textId="5215F852"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164</w:t>
            </w:r>
          </w:p>
        </w:tc>
      </w:tr>
      <w:tr w:rsidR="00E41BD4" w:rsidRPr="00853A05" w14:paraId="4CE96F0D" w14:textId="2B0E8D50"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B272D7F" w14:textId="2A415AF1" w:rsidR="00E41BD4" w:rsidRPr="00784E18" w:rsidRDefault="009D6ACF" w:rsidP="00E41BD4">
            <w:pPr>
              <w:pStyle w:val="Textoindependiente"/>
            </w:pPr>
            <w:r>
              <w:t>ibt-</w:t>
            </w:r>
            <w:r w:rsidR="00E41BD4">
              <w:t>0</w:t>
            </w:r>
            <w:r w:rsidR="00E41BD4" w:rsidRPr="00784E18">
              <w:t>66</w:t>
            </w:r>
          </w:p>
        </w:tc>
        <w:tc>
          <w:tcPr>
            <w:tcW w:w="425" w:type="dxa"/>
            <w:hideMark/>
          </w:tcPr>
          <w:p w14:paraId="39093E80"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32AF746A"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44C98A08" w14:textId="229DE6F6"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1011DE07" w14:textId="5E9B9E0A" w:rsidR="00E41BD4" w:rsidRPr="00784E18" w:rsidRDefault="00915FA4" w:rsidP="00E41BD4">
            <w:pPr>
              <w:pStyle w:val="Textoindependiente"/>
              <w:cnfStyle w:val="000000100000" w:firstRow="0" w:lastRow="0" w:firstColumn="0" w:lastColumn="0" w:oddVBand="0" w:evenVBand="0" w:oddHBand="1" w:evenHBand="0" w:firstRowFirstColumn="0" w:firstRowLastColumn="0" w:lastRowFirstColumn="0" w:lastRowLastColumn="0"/>
            </w:pPr>
            <w:r>
              <w:t>Tax</w:t>
            </w:r>
            <w:r w:rsidR="00E41BD4" w:rsidRPr="00784E18">
              <w:t xml:space="preserve"> representative city</w:t>
            </w:r>
          </w:p>
        </w:tc>
        <w:tc>
          <w:tcPr>
            <w:tcW w:w="3119" w:type="dxa"/>
            <w:hideMark/>
          </w:tcPr>
          <w:p w14:paraId="187F6C04" w14:textId="1E017AE6"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The common name of the city, town or village, where the </w:t>
            </w:r>
            <w:r w:rsidR="00915FA4">
              <w:t>tax</w:t>
            </w:r>
            <w:r w:rsidRPr="00784E18">
              <w:t xml:space="preserve"> representative address is located.</w:t>
            </w:r>
          </w:p>
        </w:tc>
        <w:tc>
          <w:tcPr>
            <w:tcW w:w="4252" w:type="dxa"/>
            <w:hideMark/>
          </w:tcPr>
          <w:p w14:paraId="6B5F9524" w14:textId="2ADE2A46"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w:t>
            </w:r>
            <w:r w:rsidR="00915FA4">
              <w:t>Tax</w:t>
            </w:r>
            <w:r w:rsidRPr="00784E18">
              <w:t>RepresentativeParty</w:t>
            </w:r>
            <w:proofErr w:type="spellEnd"/>
            <w:r w:rsidRPr="00784E18">
              <w:t>/</w:t>
            </w:r>
            <w:proofErr w:type="spellStart"/>
            <w:r w:rsidRPr="00784E18">
              <w:t>cac:PostalAddress</w:t>
            </w:r>
            <w:proofErr w:type="spellEnd"/>
            <w:r w:rsidRPr="00784E18">
              <w:t>/</w:t>
            </w:r>
            <w:proofErr w:type="spellStart"/>
            <w:r w:rsidRPr="00784E18">
              <w:t>cbc:CityName</w:t>
            </w:r>
            <w:proofErr w:type="spellEnd"/>
          </w:p>
        </w:tc>
        <w:tc>
          <w:tcPr>
            <w:tcW w:w="1560" w:type="dxa"/>
          </w:tcPr>
          <w:p w14:paraId="1B4ECA79" w14:textId="659075F7"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66</w:t>
            </w:r>
          </w:p>
        </w:tc>
      </w:tr>
      <w:tr w:rsidR="00E41BD4" w:rsidRPr="00853A05" w14:paraId="7BA1C34D" w14:textId="5F31C89C"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25631FF" w14:textId="4F8B5E74" w:rsidR="00E41BD4" w:rsidRPr="00784E18" w:rsidRDefault="009D6ACF" w:rsidP="00E41BD4">
            <w:pPr>
              <w:pStyle w:val="Textoindependiente"/>
            </w:pPr>
            <w:r>
              <w:t>ibt-</w:t>
            </w:r>
            <w:r w:rsidR="00E41BD4">
              <w:t>0</w:t>
            </w:r>
            <w:r w:rsidR="00E41BD4" w:rsidRPr="00784E18">
              <w:t>67</w:t>
            </w:r>
          </w:p>
        </w:tc>
        <w:tc>
          <w:tcPr>
            <w:tcW w:w="425" w:type="dxa"/>
            <w:hideMark/>
          </w:tcPr>
          <w:p w14:paraId="2FC8C92C"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44DA660A"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4681BA33" w14:textId="1EB23ADE"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09896B4C" w14:textId="6AFB741C" w:rsidR="00E41BD4" w:rsidRPr="00784E18" w:rsidRDefault="00915FA4" w:rsidP="00E41BD4">
            <w:pPr>
              <w:pStyle w:val="Textoindependiente"/>
              <w:cnfStyle w:val="000000000000" w:firstRow="0" w:lastRow="0" w:firstColumn="0" w:lastColumn="0" w:oddVBand="0" w:evenVBand="0" w:oddHBand="0" w:evenHBand="0" w:firstRowFirstColumn="0" w:firstRowLastColumn="0" w:lastRowFirstColumn="0" w:lastRowLastColumn="0"/>
            </w:pPr>
            <w:r>
              <w:t>Tax</w:t>
            </w:r>
            <w:r w:rsidR="00E41BD4" w:rsidRPr="00784E18">
              <w:t xml:space="preserve"> representative post code</w:t>
            </w:r>
          </w:p>
        </w:tc>
        <w:tc>
          <w:tcPr>
            <w:tcW w:w="3119" w:type="dxa"/>
            <w:hideMark/>
          </w:tcPr>
          <w:p w14:paraId="77E5F808"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The identifier for an addressable group of properties according to the relevant postal service.</w:t>
            </w:r>
          </w:p>
        </w:tc>
        <w:tc>
          <w:tcPr>
            <w:tcW w:w="4252" w:type="dxa"/>
            <w:hideMark/>
          </w:tcPr>
          <w:p w14:paraId="4C69384D" w14:textId="2B62EEDF"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w:t>
            </w:r>
            <w:r w:rsidR="00915FA4">
              <w:t>Tax</w:t>
            </w:r>
            <w:r w:rsidRPr="00784E18">
              <w:t>RepresentativeParty</w:t>
            </w:r>
            <w:proofErr w:type="spellEnd"/>
            <w:r w:rsidRPr="00784E18">
              <w:t>/</w:t>
            </w:r>
            <w:proofErr w:type="spellStart"/>
            <w:r w:rsidRPr="00784E18">
              <w:t>cac:PostalAddress</w:t>
            </w:r>
            <w:proofErr w:type="spellEnd"/>
            <w:r w:rsidRPr="00784E18">
              <w:t>/</w:t>
            </w:r>
            <w:proofErr w:type="spellStart"/>
            <w:r w:rsidRPr="00784E18">
              <w:t>cbc:PostalZone</w:t>
            </w:r>
            <w:proofErr w:type="spellEnd"/>
          </w:p>
        </w:tc>
        <w:tc>
          <w:tcPr>
            <w:tcW w:w="1560" w:type="dxa"/>
          </w:tcPr>
          <w:p w14:paraId="5A88D385" w14:textId="137BD179"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67</w:t>
            </w:r>
          </w:p>
        </w:tc>
      </w:tr>
      <w:tr w:rsidR="00E41BD4" w:rsidRPr="00853A05" w14:paraId="705F215A" w14:textId="11EAE780"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7CE5F4E" w14:textId="6D3B666C" w:rsidR="00E41BD4" w:rsidRPr="00784E18" w:rsidRDefault="009D6ACF" w:rsidP="00E41BD4">
            <w:pPr>
              <w:pStyle w:val="Textoindependiente"/>
            </w:pPr>
            <w:r>
              <w:t>ibt-</w:t>
            </w:r>
            <w:r w:rsidR="00E41BD4">
              <w:t>0</w:t>
            </w:r>
            <w:r w:rsidR="00E41BD4" w:rsidRPr="00784E18">
              <w:t>68</w:t>
            </w:r>
          </w:p>
        </w:tc>
        <w:tc>
          <w:tcPr>
            <w:tcW w:w="425" w:type="dxa"/>
            <w:hideMark/>
          </w:tcPr>
          <w:p w14:paraId="132AF068"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71557AAE"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63C71653" w14:textId="368925C6"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77504830" w14:textId="02AB4F13" w:rsidR="00E41BD4" w:rsidRPr="00784E18" w:rsidRDefault="00915FA4" w:rsidP="00E41BD4">
            <w:pPr>
              <w:pStyle w:val="Textoindependiente"/>
              <w:cnfStyle w:val="000000100000" w:firstRow="0" w:lastRow="0" w:firstColumn="0" w:lastColumn="0" w:oddVBand="0" w:evenVBand="0" w:oddHBand="1" w:evenHBand="0" w:firstRowFirstColumn="0" w:firstRowLastColumn="0" w:lastRowFirstColumn="0" w:lastRowLastColumn="0"/>
            </w:pPr>
            <w:r>
              <w:t>Tax</w:t>
            </w:r>
            <w:r w:rsidR="00E41BD4" w:rsidRPr="00784E18">
              <w:t xml:space="preserve"> representative country subdivision </w:t>
            </w:r>
          </w:p>
        </w:tc>
        <w:tc>
          <w:tcPr>
            <w:tcW w:w="3119" w:type="dxa"/>
            <w:hideMark/>
          </w:tcPr>
          <w:p w14:paraId="5DEE57B1"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The subdivision of a country. </w:t>
            </w:r>
          </w:p>
        </w:tc>
        <w:tc>
          <w:tcPr>
            <w:tcW w:w="4252" w:type="dxa"/>
            <w:hideMark/>
          </w:tcPr>
          <w:p w14:paraId="1BA6FDB1" w14:textId="3FD92F5F"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cac:</w:t>
            </w:r>
            <w:r w:rsidR="00915FA4">
              <w:t>Tax</w:t>
            </w:r>
            <w:r w:rsidRPr="00784E18">
              <w:t>RepresentativeParty/cac:PostalAddress/cbc:CountrySubentity</w:t>
            </w:r>
          </w:p>
        </w:tc>
        <w:tc>
          <w:tcPr>
            <w:tcW w:w="1560" w:type="dxa"/>
          </w:tcPr>
          <w:p w14:paraId="5E2D11AB" w14:textId="2D506F8D"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68</w:t>
            </w:r>
          </w:p>
        </w:tc>
      </w:tr>
      <w:tr w:rsidR="00E41BD4" w:rsidRPr="00853A05" w14:paraId="6CD43E3E" w14:textId="0BB97B5F"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C8F606D" w14:textId="7EA06617" w:rsidR="00E41BD4" w:rsidRPr="00784E18" w:rsidRDefault="009D6ACF" w:rsidP="00E41BD4">
            <w:pPr>
              <w:pStyle w:val="Textoindependiente"/>
            </w:pPr>
            <w:r>
              <w:t>ibt-</w:t>
            </w:r>
            <w:r w:rsidR="00E41BD4">
              <w:t>0</w:t>
            </w:r>
            <w:r w:rsidR="00E41BD4" w:rsidRPr="00784E18">
              <w:t>69</w:t>
            </w:r>
          </w:p>
        </w:tc>
        <w:tc>
          <w:tcPr>
            <w:tcW w:w="425" w:type="dxa"/>
            <w:hideMark/>
          </w:tcPr>
          <w:p w14:paraId="7372EA45"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1A924D82"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70AFADFA" w14:textId="467AEF93"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79B43230" w14:textId="03F233F4" w:rsidR="00E41BD4" w:rsidRPr="00784E18" w:rsidRDefault="00915FA4" w:rsidP="00E41BD4">
            <w:pPr>
              <w:pStyle w:val="Textoindependiente"/>
              <w:cnfStyle w:val="000000000000" w:firstRow="0" w:lastRow="0" w:firstColumn="0" w:lastColumn="0" w:oddVBand="0" w:evenVBand="0" w:oddHBand="0" w:evenHBand="0" w:firstRowFirstColumn="0" w:firstRowLastColumn="0" w:lastRowFirstColumn="0" w:lastRowLastColumn="0"/>
            </w:pPr>
            <w:r>
              <w:t>Tax</w:t>
            </w:r>
            <w:r w:rsidR="00E41BD4" w:rsidRPr="00784E18">
              <w:t xml:space="preserve"> representative country code </w:t>
            </w:r>
          </w:p>
        </w:tc>
        <w:tc>
          <w:tcPr>
            <w:tcW w:w="3119" w:type="dxa"/>
            <w:hideMark/>
          </w:tcPr>
          <w:p w14:paraId="10F663F6"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 code that identifies the country.</w:t>
            </w:r>
          </w:p>
        </w:tc>
        <w:tc>
          <w:tcPr>
            <w:tcW w:w="4252" w:type="dxa"/>
            <w:hideMark/>
          </w:tcPr>
          <w:p w14:paraId="5765860B" w14:textId="4050818C"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cac:</w:t>
            </w:r>
            <w:r w:rsidR="00915FA4">
              <w:t>Tax</w:t>
            </w:r>
            <w:r w:rsidRPr="00784E18">
              <w:t>RepresentativeParty/cac:PostalAddress/cac:Country/cbc:IdentificationCode</w:t>
            </w:r>
          </w:p>
        </w:tc>
        <w:tc>
          <w:tcPr>
            <w:tcW w:w="1560" w:type="dxa"/>
          </w:tcPr>
          <w:p w14:paraId="18EDA50B" w14:textId="449BFD56"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69</w:t>
            </w:r>
          </w:p>
        </w:tc>
      </w:tr>
      <w:tr w:rsidR="00E41BD4" w:rsidRPr="00853A05" w14:paraId="714C2B06" w14:textId="5BE92CF6"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2564C018" w14:textId="77777777" w:rsidR="00E41BD4" w:rsidRPr="00784E18" w:rsidRDefault="00E41BD4" w:rsidP="00E41BD4">
            <w:pPr>
              <w:pStyle w:val="Textoindependiente"/>
            </w:pPr>
            <w:r w:rsidRPr="00784E18">
              <w:t>BG-13</w:t>
            </w:r>
          </w:p>
        </w:tc>
        <w:tc>
          <w:tcPr>
            <w:tcW w:w="425" w:type="dxa"/>
            <w:hideMark/>
          </w:tcPr>
          <w:p w14:paraId="252A1E08"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5BCECD0E"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38D49204" w14:textId="77777777"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279D7C1C" w14:textId="1EB24A2E"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DELIVERY INFORMATION</w:t>
            </w:r>
          </w:p>
        </w:tc>
        <w:tc>
          <w:tcPr>
            <w:tcW w:w="3119" w:type="dxa"/>
            <w:hideMark/>
          </w:tcPr>
          <w:p w14:paraId="5FAF18D5"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A group of business terms providing information about where and when the goods and services invoiced are delivered.</w:t>
            </w:r>
          </w:p>
        </w:tc>
        <w:tc>
          <w:tcPr>
            <w:tcW w:w="4252" w:type="dxa"/>
            <w:hideMark/>
          </w:tcPr>
          <w:p w14:paraId="5B589B56"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cac:Delivery</w:t>
            </w:r>
            <w:proofErr w:type="spellEnd"/>
          </w:p>
        </w:tc>
        <w:tc>
          <w:tcPr>
            <w:tcW w:w="1560" w:type="dxa"/>
          </w:tcPr>
          <w:p w14:paraId="33AD6D35" w14:textId="62208604"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BG-13</w:t>
            </w:r>
          </w:p>
        </w:tc>
      </w:tr>
      <w:tr w:rsidR="00E41BD4" w:rsidRPr="00853A05" w14:paraId="6517E259" w14:textId="03676CB4"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21B7DE4" w14:textId="5209627C" w:rsidR="00E41BD4" w:rsidRPr="00784E18" w:rsidRDefault="009D6ACF" w:rsidP="00E41BD4">
            <w:pPr>
              <w:pStyle w:val="Textoindependiente"/>
            </w:pPr>
            <w:r>
              <w:t>ibt-</w:t>
            </w:r>
            <w:r w:rsidR="00E41BD4">
              <w:t>0</w:t>
            </w:r>
            <w:r w:rsidR="00E41BD4" w:rsidRPr="00784E18">
              <w:t>70</w:t>
            </w:r>
          </w:p>
        </w:tc>
        <w:tc>
          <w:tcPr>
            <w:tcW w:w="425" w:type="dxa"/>
            <w:hideMark/>
          </w:tcPr>
          <w:p w14:paraId="43B95F48"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398923A0"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682575CA" w14:textId="7545C1A7"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5D287C20" w14:textId="4DF26BFC"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Deliver to party name</w:t>
            </w:r>
          </w:p>
        </w:tc>
        <w:tc>
          <w:tcPr>
            <w:tcW w:w="3119" w:type="dxa"/>
            <w:hideMark/>
          </w:tcPr>
          <w:p w14:paraId="752ED102"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The name of the party to which the goods and services are delivered.</w:t>
            </w:r>
          </w:p>
        </w:tc>
        <w:tc>
          <w:tcPr>
            <w:tcW w:w="4252" w:type="dxa"/>
            <w:hideMark/>
          </w:tcPr>
          <w:p w14:paraId="20151D75"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cac:Delivery</w:t>
            </w:r>
            <w:proofErr w:type="spellEnd"/>
            <w:r w:rsidRPr="00784E18">
              <w:t>/</w:t>
            </w:r>
            <w:proofErr w:type="spellStart"/>
            <w:r w:rsidRPr="00784E18">
              <w:t>cac:DeliveryParty</w:t>
            </w:r>
            <w:proofErr w:type="spellEnd"/>
            <w:r w:rsidRPr="00784E18">
              <w:t>/</w:t>
            </w:r>
            <w:proofErr w:type="spellStart"/>
            <w:r w:rsidRPr="00784E18">
              <w:t>cac:PartyName</w:t>
            </w:r>
            <w:proofErr w:type="spellEnd"/>
            <w:r w:rsidRPr="00784E18">
              <w:t>/</w:t>
            </w:r>
            <w:proofErr w:type="spellStart"/>
            <w:r w:rsidRPr="00784E18">
              <w:t>cbc:Name</w:t>
            </w:r>
            <w:proofErr w:type="spellEnd"/>
          </w:p>
        </w:tc>
        <w:tc>
          <w:tcPr>
            <w:tcW w:w="1560" w:type="dxa"/>
          </w:tcPr>
          <w:p w14:paraId="755E55AB" w14:textId="0F336DE5"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70</w:t>
            </w:r>
          </w:p>
        </w:tc>
      </w:tr>
      <w:tr w:rsidR="00E41BD4" w:rsidRPr="00853A05" w14:paraId="1B2D94DB" w14:textId="7565F175"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60537028" w14:textId="1823B5EB" w:rsidR="00E41BD4" w:rsidRPr="00784E18" w:rsidRDefault="009D6ACF" w:rsidP="00E41BD4">
            <w:pPr>
              <w:pStyle w:val="Textoindependiente"/>
            </w:pPr>
            <w:r>
              <w:t>ibt-</w:t>
            </w:r>
            <w:r w:rsidR="00E41BD4">
              <w:t>0</w:t>
            </w:r>
            <w:r w:rsidR="00E41BD4" w:rsidRPr="00784E18">
              <w:t>71</w:t>
            </w:r>
          </w:p>
        </w:tc>
        <w:tc>
          <w:tcPr>
            <w:tcW w:w="425" w:type="dxa"/>
            <w:hideMark/>
          </w:tcPr>
          <w:p w14:paraId="7C02AA16"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0D43FBFE"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1CC0E73A" w14:textId="1023090D"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0426E544" w14:textId="0024BF06"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Deliver to location identifier</w:t>
            </w:r>
          </w:p>
        </w:tc>
        <w:tc>
          <w:tcPr>
            <w:tcW w:w="3119" w:type="dxa"/>
            <w:hideMark/>
          </w:tcPr>
          <w:p w14:paraId="633618B3"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An identifier for the location at which the goods and services are delivered.</w:t>
            </w:r>
          </w:p>
        </w:tc>
        <w:tc>
          <w:tcPr>
            <w:tcW w:w="4252" w:type="dxa"/>
            <w:hideMark/>
          </w:tcPr>
          <w:p w14:paraId="2D5E714E"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cac:Delivery</w:t>
            </w:r>
            <w:proofErr w:type="spellEnd"/>
            <w:r w:rsidRPr="00784E18">
              <w:t>/</w:t>
            </w:r>
            <w:proofErr w:type="spellStart"/>
            <w:r w:rsidRPr="00784E18">
              <w:t>cac:DeliveryLocation</w:t>
            </w:r>
            <w:proofErr w:type="spellEnd"/>
            <w:r w:rsidRPr="00784E18">
              <w:t>/</w:t>
            </w:r>
            <w:proofErr w:type="spellStart"/>
            <w:r w:rsidRPr="00784E18">
              <w:t>cbc:ID</w:t>
            </w:r>
            <w:proofErr w:type="spellEnd"/>
          </w:p>
        </w:tc>
        <w:tc>
          <w:tcPr>
            <w:tcW w:w="1560" w:type="dxa"/>
          </w:tcPr>
          <w:p w14:paraId="66D08BA5" w14:textId="31C042DE"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71</w:t>
            </w:r>
          </w:p>
        </w:tc>
      </w:tr>
      <w:tr w:rsidR="00E41BD4" w:rsidRPr="00853A05" w14:paraId="5AEE86A1" w14:textId="3BBFDA01"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noWrap/>
            <w:hideMark/>
          </w:tcPr>
          <w:p w14:paraId="3EB44F07" w14:textId="77777777" w:rsidR="00E41BD4" w:rsidRPr="00784E18" w:rsidRDefault="00E41BD4" w:rsidP="00E41BD4">
            <w:pPr>
              <w:pStyle w:val="Textoindependiente"/>
            </w:pPr>
            <w:r w:rsidRPr="00784E18">
              <w:t> </w:t>
            </w:r>
          </w:p>
        </w:tc>
        <w:tc>
          <w:tcPr>
            <w:tcW w:w="425" w:type="dxa"/>
            <w:noWrap/>
            <w:hideMark/>
          </w:tcPr>
          <w:p w14:paraId="2648A599"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w:t>
            </w:r>
          </w:p>
        </w:tc>
        <w:tc>
          <w:tcPr>
            <w:tcW w:w="709" w:type="dxa"/>
            <w:hideMark/>
          </w:tcPr>
          <w:p w14:paraId="4C05A131"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7A90B66F" w14:textId="77777777"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0F05C100" w14:textId="2F736FB1"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Scheme identifier </w:t>
            </w:r>
          </w:p>
        </w:tc>
        <w:tc>
          <w:tcPr>
            <w:tcW w:w="3119" w:type="dxa"/>
            <w:hideMark/>
          </w:tcPr>
          <w:p w14:paraId="6AC9DB90"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The identification scheme identifier of the Deliver to location identifier.</w:t>
            </w:r>
          </w:p>
        </w:tc>
        <w:tc>
          <w:tcPr>
            <w:tcW w:w="4252" w:type="dxa"/>
            <w:hideMark/>
          </w:tcPr>
          <w:p w14:paraId="5CF916DA"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#N/A</w:t>
            </w:r>
          </w:p>
        </w:tc>
        <w:tc>
          <w:tcPr>
            <w:tcW w:w="1560" w:type="dxa"/>
          </w:tcPr>
          <w:p w14:paraId="72F09DF4" w14:textId="50396950"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w:t>
            </w:r>
          </w:p>
        </w:tc>
      </w:tr>
      <w:tr w:rsidR="00E41BD4" w:rsidRPr="00853A05" w14:paraId="60A78A58" w14:textId="0CEF4E45"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BAFBBBD" w14:textId="77512F17" w:rsidR="00E41BD4" w:rsidRPr="00784E18" w:rsidRDefault="009D6ACF" w:rsidP="00E41BD4">
            <w:pPr>
              <w:pStyle w:val="Textoindependiente"/>
            </w:pPr>
            <w:r>
              <w:lastRenderedPageBreak/>
              <w:t>ibt-</w:t>
            </w:r>
            <w:r w:rsidR="00E41BD4">
              <w:t>0</w:t>
            </w:r>
            <w:r w:rsidR="00E41BD4" w:rsidRPr="00784E18">
              <w:t>72</w:t>
            </w:r>
          </w:p>
        </w:tc>
        <w:tc>
          <w:tcPr>
            <w:tcW w:w="425" w:type="dxa"/>
            <w:hideMark/>
          </w:tcPr>
          <w:p w14:paraId="6FC1EEB1"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7DEEDC81"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35A8FB7B" w14:textId="2B1EE20F"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4F8E49C2" w14:textId="1CB3B810"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Actual delivery date</w:t>
            </w:r>
          </w:p>
        </w:tc>
        <w:tc>
          <w:tcPr>
            <w:tcW w:w="3119" w:type="dxa"/>
            <w:hideMark/>
          </w:tcPr>
          <w:p w14:paraId="20B06BEC"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the date on which the supply of goods or services was made or completed.</w:t>
            </w:r>
          </w:p>
        </w:tc>
        <w:tc>
          <w:tcPr>
            <w:tcW w:w="4252" w:type="dxa"/>
            <w:hideMark/>
          </w:tcPr>
          <w:p w14:paraId="2B290B69"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cac:Delivery</w:t>
            </w:r>
            <w:proofErr w:type="spellEnd"/>
            <w:r w:rsidRPr="00784E18">
              <w:t>/</w:t>
            </w:r>
            <w:proofErr w:type="spellStart"/>
            <w:r w:rsidRPr="00784E18">
              <w:t>cbc:ActualDeliveryDate</w:t>
            </w:r>
            <w:proofErr w:type="spellEnd"/>
          </w:p>
        </w:tc>
        <w:tc>
          <w:tcPr>
            <w:tcW w:w="1560" w:type="dxa"/>
          </w:tcPr>
          <w:p w14:paraId="59F60CBC" w14:textId="12ABDD74"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72</w:t>
            </w:r>
          </w:p>
        </w:tc>
      </w:tr>
      <w:tr w:rsidR="00E41BD4" w:rsidRPr="00853A05" w14:paraId="243DA8E4" w14:textId="6445A85D"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6732B96" w14:textId="77777777" w:rsidR="00E41BD4" w:rsidRPr="00784E18" w:rsidRDefault="00E41BD4" w:rsidP="00E41BD4">
            <w:pPr>
              <w:pStyle w:val="Textoindependiente"/>
            </w:pPr>
            <w:r w:rsidRPr="00784E18">
              <w:t>BG-14</w:t>
            </w:r>
          </w:p>
        </w:tc>
        <w:tc>
          <w:tcPr>
            <w:tcW w:w="425" w:type="dxa"/>
            <w:hideMark/>
          </w:tcPr>
          <w:p w14:paraId="5B5BD642"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6D3787BA"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3F3BE31B" w14:textId="77777777"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065EDE0A" w14:textId="2EC463F8"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INVOICING PERIOD </w:t>
            </w:r>
          </w:p>
        </w:tc>
        <w:tc>
          <w:tcPr>
            <w:tcW w:w="3119" w:type="dxa"/>
            <w:hideMark/>
          </w:tcPr>
          <w:p w14:paraId="0078D5A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 group of business terms providing information on the invoice period.</w:t>
            </w:r>
          </w:p>
        </w:tc>
        <w:tc>
          <w:tcPr>
            <w:tcW w:w="4252" w:type="dxa"/>
            <w:hideMark/>
          </w:tcPr>
          <w:p w14:paraId="36A99EC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cac:InvoicePeriod</w:t>
            </w:r>
            <w:proofErr w:type="spellEnd"/>
          </w:p>
        </w:tc>
        <w:tc>
          <w:tcPr>
            <w:tcW w:w="1560" w:type="dxa"/>
          </w:tcPr>
          <w:p w14:paraId="4D9242C2" w14:textId="5C93FBEE"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BG-14</w:t>
            </w:r>
          </w:p>
        </w:tc>
      </w:tr>
      <w:tr w:rsidR="00E41BD4" w:rsidRPr="00853A05" w14:paraId="3A66BFD9" w14:textId="721D62DD"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6C84FB48" w14:textId="10F42B37" w:rsidR="00E41BD4" w:rsidRPr="00784E18" w:rsidRDefault="009D6ACF" w:rsidP="00E41BD4">
            <w:pPr>
              <w:pStyle w:val="Textoindependiente"/>
            </w:pPr>
            <w:r>
              <w:t>ibt-</w:t>
            </w:r>
            <w:r w:rsidR="00E41BD4">
              <w:t>0</w:t>
            </w:r>
            <w:r w:rsidR="00E41BD4" w:rsidRPr="00784E18">
              <w:t>73</w:t>
            </w:r>
          </w:p>
        </w:tc>
        <w:tc>
          <w:tcPr>
            <w:tcW w:w="425" w:type="dxa"/>
            <w:hideMark/>
          </w:tcPr>
          <w:p w14:paraId="44A8EBCC"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1F6AC7A7"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2C087C4C" w14:textId="5AD324FA"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5E7A23A3" w14:textId="77845D9E"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Invoicing period start date</w:t>
            </w:r>
          </w:p>
        </w:tc>
        <w:tc>
          <w:tcPr>
            <w:tcW w:w="3119" w:type="dxa"/>
            <w:hideMark/>
          </w:tcPr>
          <w:p w14:paraId="0EB6197B"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The date when the Invoice period starts.</w:t>
            </w:r>
          </w:p>
        </w:tc>
        <w:tc>
          <w:tcPr>
            <w:tcW w:w="4252" w:type="dxa"/>
            <w:hideMark/>
          </w:tcPr>
          <w:p w14:paraId="7AFC416C"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cac:InvoicePeriod</w:t>
            </w:r>
            <w:proofErr w:type="spellEnd"/>
            <w:r w:rsidRPr="00784E18">
              <w:t>/</w:t>
            </w:r>
            <w:proofErr w:type="spellStart"/>
            <w:r w:rsidRPr="00784E18">
              <w:t>cbc:StartDate</w:t>
            </w:r>
            <w:proofErr w:type="spellEnd"/>
          </w:p>
        </w:tc>
        <w:tc>
          <w:tcPr>
            <w:tcW w:w="1560" w:type="dxa"/>
          </w:tcPr>
          <w:p w14:paraId="50E8FA3F" w14:textId="5E06DA01"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73</w:t>
            </w:r>
          </w:p>
        </w:tc>
      </w:tr>
      <w:tr w:rsidR="00E41BD4" w:rsidRPr="00853A05" w14:paraId="418D17DF" w14:textId="3CDCF86E"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2DACC2A" w14:textId="346AE765" w:rsidR="00E41BD4" w:rsidRPr="00784E18" w:rsidRDefault="009D6ACF" w:rsidP="00E41BD4">
            <w:pPr>
              <w:pStyle w:val="Textoindependiente"/>
            </w:pPr>
            <w:r>
              <w:t>ibt-</w:t>
            </w:r>
            <w:r w:rsidR="00E41BD4">
              <w:t>0</w:t>
            </w:r>
            <w:r w:rsidR="00E41BD4" w:rsidRPr="00784E18">
              <w:t>74</w:t>
            </w:r>
          </w:p>
        </w:tc>
        <w:tc>
          <w:tcPr>
            <w:tcW w:w="425" w:type="dxa"/>
            <w:hideMark/>
          </w:tcPr>
          <w:p w14:paraId="6ED7230C"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4E68819D"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63D9AD59" w14:textId="713E6841"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1A41406D" w14:textId="5C9539DD"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Invoicing period end date</w:t>
            </w:r>
          </w:p>
        </w:tc>
        <w:tc>
          <w:tcPr>
            <w:tcW w:w="3119" w:type="dxa"/>
            <w:hideMark/>
          </w:tcPr>
          <w:p w14:paraId="545147A6"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The date when the Invoice period ends.</w:t>
            </w:r>
          </w:p>
        </w:tc>
        <w:tc>
          <w:tcPr>
            <w:tcW w:w="4252" w:type="dxa"/>
            <w:hideMark/>
          </w:tcPr>
          <w:p w14:paraId="4D369208"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cac:InvoicePeriod</w:t>
            </w:r>
            <w:proofErr w:type="spellEnd"/>
            <w:r w:rsidRPr="00784E18">
              <w:t>/</w:t>
            </w:r>
            <w:proofErr w:type="spellStart"/>
            <w:r w:rsidRPr="00784E18">
              <w:t>cbc:EndDate</w:t>
            </w:r>
            <w:proofErr w:type="spellEnd"/>
          </w:p>
        </w:tc>
        <w:tc>
          <w:tcPr>
            <w:tcW w:w="1560" w:type="dxa"/>
          </w:tcPr>
          <w:p w14:paraId="4FFDCEC2" w14:textId="665FD835"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74</w:t>
            </w:r>
          </w:p>
        </w:tc>
      </w:tr>
      <w:tr w:rsidR="00E41BD4" w:rsidRPr="00853A05" w14:paraId="20F5FDCB" w14:textId="426A35C5"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5CD98D1E" w14:textId="77777777" w:rsidR="00E41BD4" w:rsidRPr="00784E18" w:rsidRDefault="00E41BD4" w:rsidP="00E41BD4">
            <w:pPr>
              <w:pStyle w:val="Textoindependiente"/>
            </w:pPr>
            <w:r w:rsidRPr="00784E18">
              <w:t>BG-15</w:t>
            </w:r>
          </w:p>
        </w:tc>
        <w:tc>
          <w:tcPr>
            <w:tcW w:w="425" w:type="dxa"/>
            <w:hideMark/>
          </w:tcPr>
          <w:p w14:paraId="2107A033"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3C99985F"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064158AD" w14:textId="77777777"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6B77582A" w14:textId="30DC15E9"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DELIVER TO ADDRESS</w:t>
            </w:r>
          </w:p>
        </w:tc>
        <w:tc>
          <w:tcPr>
            <w:tcW w:w="3119" w:type="dxa"/>
            <w:hideMark/>
          </w:tcPr>
          <w:p w14:paraId="5C7E336D"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A group of business terms providing information about the address to which goods and services invoiced were or are delivered.</w:t>
            </w:r>
          </w:p>
        </w:tc>
        <w:tc>
          <w:tcPr>
            <w:tcW w:w="4252" w:type="dxa"/>
            <w:hideMark/>
          </w:tcPr>
          <w:p w14:paraId="7087B349"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cac:Delivery</w:t>
            </w:r>
            <w:proofErr w:type="spellEnd"/>
            <w:r w:rsidRPr="00784E18">
              <w:t>/</w:t>
            </w:r>
            <w:proofErr w:type="spellStart"/>
            <w:r w:rsidRPr="00784E18">
              <w:t>cac:DeliveryLocation</w:t>
            </w:r>
            <w:proofErr w:type="spellEnd"/>
            <w:r w:rsidRPr="00784E18">
              <w:t>/</w:t>
            </w:r>
            <w:proofErr w:type="spellStart"/>
            <w:r w:rsidRPr="00784E18">
              <w:t>cac:Address</w:t>
            </w:r>
            <w:proofErr w:type="spellEnd"/>
          </w:p>
        </w:tc>
        <w:tc>
          <w:tcPr>
            <w:tcW w:w="1560" w:type="dxa"/>
          </w:tcPr>
          <w:p w14:paraId="137931F2" w14:textId="73165E2D"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BG-15</w:t>
            </w:r>
          </w:p>
        </w:tc>
      </w:tr>
      <w:tr w:rsidR="00E41BD4" w:rsidRPr="00853A05" w14:paraId="33054D5B" w14:textId="5A006B68"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8161B68" w14:textId="09AE1F54" w:rsidR="00E41BD4" w:rsidRPr="00784E18" w:rsidRDefault="009D6ACF" w:rsidP="00E41BD4">
            <w:pPr>
              <w:pStyle w:val="Textoindependiente"/>
            </w:pPr>
            <w:r>
              <w:t>ibt-</w:t>
            </w:r>
            <w:r w:rsidR="00E41BD4">
              <w:t>0</w:t>
            </w:r>
            <w:r w:rsidR="00E41BD4" w:rsidRPr="00784E18">
              <w:t>75</w:t>
            </w:r>
          </w:p>
        </w:tc>
        <w:tc>
          <w:tcPr>
            <w:tcW w:w="425" w:type="dxa"/>
            <w:hideMark/>
          </w:tcPr>
          <w:p w14:paraId="23262346"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0923FAA4"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01950BEF" w14:textId="023272DD"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4453209F" w14:textId="13F38DD6"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Deliver to address line 1 </w:t>
            </w:r>
          </w:p>
        </w:tc>
        <w:tc>
          <w:tcPr>
            <w:tcW w:w="3119" w:type="dxa"/>
            <w:hideMark/>
          </w:tcPr>
          <w:p w14:paraId="441752B2"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The main address line in an address. </w:t>
            </w:r>
          </w:p>
        </w:tc>
        <w:tc>
          <w:tcPr>
            <w:tcW w:w="4252" w:type="dxa"/>
            <w:hideMark/>
          </w:tcPr>
          <w:p w14:paraId="4DCC55D3"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cac:Delivery</w:t>
            </w:r>
            <w:proofErr w:type="spellEnd"/>
            <w:r w:rsidRPr="00784E18">
              <w:t>/</w:t>
            </w:r>
            <w:proofErr w:type="spellStart"/>
            <w:r w:rsidRPr="00784E18">
              <w:t>cac:DeliveryLocation</w:t>
            </w:r>
            <w:proofErr w:type="spellEnd"/>
            <w:r w:rsidRPr="00784E18">
              <w:t>/</w:t>
            </w:r>
            <w:proofErr w:type="spellStart"/>
            <w:r w:rsidRPr="00784E18">
              <w:t>cac:Address</w:t>
            </w:r>
            <w:proofErr w:type="spellEnd"/>
            <w:r w:rsidRPr="00784E18">
              <w:t>/</w:t>
            </w:r>
            <w:proofErr w:type="spellStart"/>
            <w:r w:rsidRPr="00784E18">
              <w:t>cbc:StreetName</w:t>
            </w:r>
            <w:proofErr w:type="spellEnd"/>
          </w:p>
        </w:tc>
        <w:tc>
          <w:tcPr>
            <w:tcW w:w="1560" w:type="dxa"/>
          </w:tcPr>
          <w:p w14:paraId="14E96AB9" w14:textId="53D79D1F"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75</w:t>
            </w:r>
          </w:p>
        </w:tc>
      </w:tr>
      <w:tr w:rsidR="00E41BD4" w:rsidRPr="00853A05" w14:paraId="23B6B084" w14:textId="7A6B8542"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6D755D65" w14:textId="7E87EEB6" w:rsidR="00E41BD4" w:rsidRPr="00784E18" w:rsidRDefault="009D6ACF" w:rsidP="00E41BD4">
            <w:pPr>
              <w:pStyle w:val="Textoindependiente"/>
            </w:pPr>
            <w:r>
              <w:t>ibt-</w:t>
            </w:r>
            <w:r w:rsidR="00E41BD4">
              <w:t>0</w:t>
            </w:r>
            <w:r w:rsidR="00E41BD4" w:rsidRPr="00784E18">
              <w:t>76</w:t>
            </w:r>
          </w:p>
        </w:tc>
        <w:tc>
          <w:tcPr>
            <w:tcW w:w="425" w:type="dxa"/>
            <w:hideMark/>
          </w:tcPr>
          <w:p w14:paraId="4A8CD484"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17C1AA4A"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2B9D30D6" w14:textId="646D3577"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7BAEA6A8" w14:textId="4DF78459"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Deliver to address line 2</w:t>
            </w:r>
          </w:p>
        </w:tc>
        <w:tc>
          <w:tcPr>
            <w:tcW w:w="3119" w:type="dxa"/>
            <w:hideMark/>
          </w:tcPr>
          <w:p w14:paraId="763C69B3"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An additional address line in an address that can be used to give further details supplementing the main line.</w:t>
            </w:r>
          </w:p>
        </w:tc>
        <w:tc>
          <w:tcPr>
            <w:tcW w:w="4252" w:type="dxa"/>
            <w:hideMark/>
          </w:tcPr>
          <w:p w14:paraId="06AFDCCF"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cac:Delivery/cac:DeliveryLocation/cac:Address/cbc:AdditionalStreetName</w:t>
            </w:r>
          </w:p>
        </w:tc>
        <w:tc>
          <w:tcPr>
            <w:tcW w:w="1560" w:type="dxa"/>
          </w:tcPr>
          <w:p w14:paraId="5124960D" w14:textId="3205A1C3"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76</w:t>
            </w:r>
          </w:p>
        </w:tc>
      </w:tr>
      <w:tr w:rsidR="00E41BD4" w:rsidRPr="00853A05" w14:paraId="03E9DA1B" w14:textId="13B92D60"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29E7E16" w14:textId="35F3858A" w:rsidR="00E41BD4" w:rsidRPr="00784E18" w:rsidRDefault="009D6ACF" w:rsidP="00E41BD4">
            <w:pPr>
              <w:pStyle w:val="Textoindependiente"/>
            </w:pPr>
            <w:r>
              <w:t>ibt-</w:t>
            </w:r>
            <w:r w:rsidR="00E41BD4" w:rsidRPr="00784E18">
              <w:t>165</w:t>
            </w:r>
          </w:p>
        </w:tc>
        <w:tc>
          <w:tcPr>
            <w:tcW w:w="425" w:type="dxa"/>
            <w:hideMark/>
          </w:tcPr>
          <w:p w14:paraId="0557EC6F"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19161B05"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3EF22328" w14:textId="77777777"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0017473E" w14:textId="48675344"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Deliver to address line 3</w:t>
            </w:r>
          </w:p>
        </w:tc>
        <w:tc>
          <w:tcPr>
            <w:tcW w:w="3119" w:type="dxa"/>
            <w:hideMark/>
          </w:tcPr>
          <w:p w14:paraId="1814C063"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An additional address line in an address that can be used to give further details supplementing the main line.</w:t>
            </w:r>
          </w:p>
        </w:tc>
        <w:tc>
          <w:tcPr>
            <w:tcW w:w="4252" w:type="dxa"/>
            <w:hideMark/>
          </w:tcPr>
          <w:p w14:paraId="6F25458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cac:Delivery/cac:DeliveryLocation/cac:Address/cac:AddressLine/cbc:Line</w:t>
            </w:r>
          </w:p>
        </w:tc>
        <w:tc>
          <w:tcPr>
            <w:tcW w:w="1560" w:type="dxa"/>
          </w:tcPr>
          <w:p w14:paraId="44E340BE" w14:textId="431C5223"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165</w:t>
            </w:r>
          </w:p>
        </w:tc>
      </w:tr>
      <w:tr w:rsidR="00E41BD4" w:rsidRPr="00853A05" w14:paraId="3B180A5B" w14:textId="3D9F0F35"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D6101C5" w14:textId="5155B40D" w:rsidR="00E41BD4" w:rsidRPr="00784E18" w:rsidRDefault="009D6ACF" w:rsidP="00E41BD4">
            <w:pPr>
              <w:pStyle w:val="Textoindependiente"/>
            </w:pPr>
            <w:r>
              <w:t>ibt-</w:t>
            </w:r>
            <w:r w:rsidR="00E41BD4">
              <w:t>0</w:t>
            </w:r>
            <w:r w:rsidR="00E41BD4" w:rsidRPr="00784E18">
              <w:t>77</w:t>
            </w:r>
          </w:p>
        </w:tc>
        <w:tc>
          <w:tcPr>
            <w:tcW w:w="425" w:type="dxa"/>
            <w:hideMark/>
          </w:tcPr>
          <w:p w14:paraId="4D8DB2BD"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500EE423"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0976A702" w14:textId="4CA90460"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6652E6A2" w14:textId="6A3B8BFF"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Deliver to city</w:t>
            </w:r>
          </w:p>
        </w:tc>
        <w:tc>
          <w:tcPr>
            <w:tcW w:w="3119" w:type="dxa"/>
            <w:hideMark/>
          </w:tcPr>
          <w:p w14:paraId="1566BF7A"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The common name of the city, town or village, where the deliver to address is located.</w:t>
            </w:r>
          </w:p>
        </w:tc>
        <w:tc>
          <w:tcPr>
            <w:tcW w:w="4252" w:type="dxa"/>
            <w:hideMark/>
          </w:tcPr>
          <w:p w14:paraId="21CC7101"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cac:Delivery</w:t>
            </w:r>
            <w:proofErr w:type="spellEnd"/>
            <w:r w:rsidRPr="00784E18">
              <w:t>/</w:t>
            </w:r>
            <w:proofErr w:type="spellStart"/>
            <w:r w:rsidRPr="00784E18">
              <w:t>cac:DeliveryLocation</w:t>
            </w:r>
            <w:proofErr w:type="spellEnd"/>
            <w:r w:rsidRPr="00784E18">
              <w:t>/</w:t>
            </w:r>
            <w:proofErr w:type="spellStart"/>
            <w:r w:rsidRPr="00784E18">
              <w:t>cac:Address</w:t>
            </w:r>
            <w:proofErr w:type="spellEnd"/>
            <w:r w:rsidRPr="00784E18">
              <w:t>/</w:t>
            </w:r>
            <w:proofErr w:type="spellStart"/>
            <w:r w:rsidRPr="00784E18">
              <w:t>cbc:CityName</w:t>
            </w:r>
            <w:proofErr w:type="spellEnd"/>
          </w:p>
        </w:tc>
        <w:tc>
          <w:tcPr>
            <w:tcW w:w="1560" w:type="dxa"/>
          </w:tcPr>
          <w:p w14:paraId="37E1BBC5" w14:textId="6E1B8970"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77</w:t>
            </w:r>
          </w:p>
        </w:tc>
      </w:tr>
      <w:tr w:rsidR="00E41BD4" w:rsidRPr="00853A05" w14:paraId="6F4143FF" w14:textId="05BC32AA"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24521A7B" w14:textId="0F9FB9FF" w:rsidR="00E41BD4" w:rsidRPr="00784E18" w:rsidRDefault="009D6ACF" w:rsidP="00E41BD4">
            <w:pPr>
              <w:pStyle w:val="Textoindependiente"/>
            </w:pPr>
            <w:r>
              <w:lastRenderedPageBreak/>
              <w:t>ibt-</w:t>
            </w:r>
            <w:r w:rsidR="00E41BD4">
              <w:t>0</w:t>
            </w:r>
            <w:r w:rsidR="00E41BD4" w:rsidRPr="00784E18">
              <w:t>78</w:t>
            </w:r>
          </w:p>
        </w:tc>
        <w:tc>
          <w:tcPr>
            <w:tcW w:w="425" w:type="dxa"/>
            <w:hideMark/>
          </w:tcPr>
          <w:p w14:paraId="7CCE96DA"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1C7E35EA"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7C3C2754" w14:textId="0B19C82C"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30E70A48" w14:textId="27F1A463"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Deliver to post code</w:t>
            </w:r>
          </w:p>
        </w:tc>
        <w:tc>
          <w:tcPr>
            <w:tcW w:w="3119" w:type="dxa"/>
            <w:hideMark/>
          </w:tcPr>
          <w:p w14:paraId="2A822F72"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The identifier for an addressable group of properties according to the relevant postal service.</w:t>
            </w:r>
          </w:p>
        </w:tc>
        <w:tc>
          <w:tcPr>
            <w:tcW w:w="4252" w:type="dxa"/>
            <w:hideMark/>
          </w:tcPr>
          <w:p w14:paraId="5F62E03C"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cac:Delivery</w:t>
            </w:r>
            <w:proofErr w:type="spellEnd"/>
            <w:r w:rsidRPr="00784E18">
              <w:t>/</w:t>
            </w:r>
            <w:proofErr w:type="spellStart"/>
            <w:r w:rsidRPr="00784E18">
              <w:t>cac:DeliveryLocation</w:t>
            </w:r>
            <w:proofErr w:type="spellEnd"/>
            <w:r w:rsidRPr="00784E18">
              <w:t>/</w:t>
            </w:r>
            <w:proofErr w:type="spellStart"/>
            <w:r w:rsidRPr="00784E18">
              <w:t>cac:Address</w:t>
            </w:r>
            <w:proofErr w:type="spellEnd"/>
            <w:r w:rsidRPr="00784E18">
              <w:t>/</w:t>
            </w:r>
            <w:proofErr w:type="spellStart"/>
            <w:r w:rsidRPr="00784E18">
              <w:t>cbc:PostalZone</w:t>
            </w:r>
            <w:proofErr w:type="spellEnd"/>
          </w:p>
        </w:tc>
        <w:tc>
          <w:tcPr>
            <w:tcW w:w="1560" w:type="dxa"/>
          </w:tcPr>
          <w:p w14:paraId="4CFA5F14" w14:textId="5C1E7C0F"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78</w:t>
            </w:r>
          </w:p>
        </w:tc>
      </w:tr>
      <w:tr w:rsidR="00E41BD4" w:rsidRPr="00853A05" w14:paraId="3075C1FF" w14:textId="64ED2C55"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5DA848D" w14:textId="441DF821" w:rsidR="00E41BD4" w:rsidRPr="00784E18" w:rsidRDefault="009D6ACF" w:rsidP="00E41BD4">
            <w:pPr>
              <w:pStyle w:val="Textoindependiente"/>
            </w:pPr>
            <w:r>
              <w:t>ibt-</w:t>
            </w:r>
            <w:r w:rsidR="00E41BD4">
              <w:t>0</w:t>
            </w:r>
            <w:r w:rsidR="00E41BD4" w:rsidRPr="00784E18">
              <w:t>79</w:t>
            </w:r>
          </w:p>
        </w:tc>
        <w:tc>
          <w:tcPr>
            <w:tcW w:w="425" w:type="dxa"/>
            <w:hideMark/>
          </w:tcPr>
          <w:p w14:paraId="1B1BD2E4"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15763B1D"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4B61B150" w14:textId="7720E5AC"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73C6898B" w14:textId="2ABDB8A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Deliver to country subdivision </w:t>
            </w:r>
          </w:p>
        </w:tc>
        <w:tc>
          <w:tcPr>
            <w:tcW w:w="3119" w:type="dxa"/>
            <w:hideMark/>
          </w:tcPr>
          <w:p w14:paraId="22979AAD"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The subdivision of a country. </w:t>
            </w:r>
          </w:p>
        </w:tc>
        <w:tc>
          <w:tcPr>
            <w:tcW w:w="4252" w:type="dxa"/>
            <w:hideMark/>
          </w:tcPr>
          <w:p w14:paraId="2D159805"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cac:Delivery/cac:DeliveryLocation/cac:Address/cbc:CountrySubentity</w:t>
            </w:r>
          </w:p>
        </w:tc>
        <w:tc>
          <w:tcPr>
            <w:tcW w:w="1560" w:type="dxa"/>
          </w:tcPr>
          <w:p w14:paraId="73478EE9" w14:textId="083DE89E"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79</w:t>
            </w:r>
          </w:p>
        </w:tc>
      </w:tr>
      <w:tr w:rsidR="00E41BD4" w:rsidRPr="00853A05" w14:paraId="2383EB22" w14:textId="70EECF04"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0A026BC" w14:textId="35687017" w:rsidR="00E41BD4" w:rsidRPr="00784E18" w:rsidRDefault="009D6ACF" w:rsidP="00E41BD4">
            <w:pPr>
              <w:pStyle w:val="Textoindependiente"/>
            </w:pPr>
            <w:r>
              <w:t>ibt-</w:t>
            </w:r>
            <w:r w:rsidR="00E41BD4">
              <w:t>0</w:t>
            </w:r>
            <w:r w:rsidR="00E41BD4" w:rsidRPr="00784E18">
              <w:t>80</w:t>
            </w:r>
          </w:p>
        </w:tc>
        <w:tc>
          <w:tcPr>
            <w:tcW w:w="425" w:type="dxa"/>
            <w:hideMark/>
          </w:tcPr>
          <w:p w14:paraId="0AFABEA3"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50701981"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035CAF72" w14:textId="4417DF56"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778F3CBB" w14:textId="7DDC314F"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Deliver to country code </w:t>
            </w:r>
          </w:p>
        </w:tc>
        <w:tc>
          <w:tcPr>
            <w:tcW w:w="3119" w:type="dxa"/>
            <w:hideMark/>
          </w:tcPr>
          <w:p w14:paraId="4D19CE17"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 code that identifies the country.</w:t>
            </w:r>
          </w:p>
        </w:tc>
        <w:tc>
          <w:tcPr>
            <w:tcW w:w="4252" w:type="dxa"/>
            <w:hideMark/>
          </w:tcPr>
          <w:p w14:paraId="72042171"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cac:Delivery/cac:DeliveryLocation/cac:Address/cac:Country/cbc:IdentificationCode</w:t>
            </w:r>
          </w:p>
        </w:tc>
        <w:tc>
          <w:tcPr>
            <w:tcW w:w="1560" w:type="dxa"/>
          </w:tcPr>
          <w:p w14:paraId="5E75F7AF" w14:textId="220CD09C"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80</w:t>
            </w:r>
          </w:p>
        </w:tc>
      </w:tr>
      <w:tr w:rsidR="00E41BD4" w:rsidRPr="00853A05" w14:paraId="1D3F7C0B" w14:textId="5ACA8CB2"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6E02D3A" w14:textId="77777777" w:rsidR="00E41BD4" w:rsidRPr="00784E18" w:rsidRDefault="00E41BD4" w:rsidP="00E41BD4">
            <w:pPr>
              <w:pStyle w:val="Textoindependiente"/>
            </w:pPr>
            <w:r w:rsidRPr="00784E18">
              <w:t>BG-16</w:t>
            </w:r>
          </w:p>
        </w:tc>
        <w:tc>
          <w:tcPr>
            <w:tcW w:w="425" w:type="dxa"/>
            <w:hideMark/>
          </w:tcPr>
          <w:p w14:paraId="3133D48D"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2C6DEDD4"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014A5B48" w14:textId="77777777"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1049B83C" w14:textId="15C352C0"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PAYMENT INSTRUCTIONS</w:t>
            </w:r>
          </w:p>
        </w:tc>
        <w:tc>
          <w:tcPr>
            <w:tcW w:w="3119" w:type="dxa"/>
            <w:hideMark/>
          </w:tcPr>
          <w:p w14:paraId="772D7D95"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A group of business terms providing information about the payment. </w:t>
            </w:r>
          </w:p>
        </w:tc>
        <w:tc>
          <w:tcPr>
            <w:tcW w:w="4252" w:type="dxa"/>
            <w:hideMark/>
          </w:tcPr>
          <w:p w14:paraId="2737A847"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cac:PaymentMeans</w:t>
            </w:r>
            <w:proofErr w:type="spellEnd"/>
          </w:p>
        </w:tc>
        <w:tc>
          <w:tcPr>
            <w:tcW w:w="1560" w:type="dxa"/>
          </w:tcPr>
          <w:p w14:paraId="53F47DD2" w14:textId="6381AF91"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BG-16</w:t>
            </w:r>
          </w:p>
        </w:tc>
      </w:tr>
      <w:tr w:rsidR="00E41BD4" w:rsidRPr="00853A05" w14:paraId="15926B48" w14:textId="2069F682"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27867A14" w14:textId="5AD01485" w:rsidR="00E41BD4" w:rsidRPr="00784E18" w:rsidRDefault="009D6ACF" w:rsidP="00E41BD4">
            <w:pPr>
              <w:pStyle w:val="Textoindependiente"/>
            </w:pPr>
            <w:r>
              <w:t>ibt-</w:t>
            </w:r>
            <w:r w:rsidR="00E41BD4">
              <w:t>0</w:t>
            </w:r>
            <w:r w:rsidR="00E41BD4" w:rsidRPr="00784E18">
              <w:t>81</w:t>
            </w:r>
          </w:p>
        </w:tc>
        <w:tc>
          <w:tcPr>
            <w:tcW w:w="425" w:type="dxa"/>
            <w:hideMark/>
          </w:tcPr>
          <w:p w14:paraId="6D062110"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1F2F4DD0"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3D55EE51" w14:textId="51548246"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commentRangeStart w:id="201"/>
            <w:r>
              <w:t>Aligned</w:t>
            </w:r>
            <w:commentRangeEnd w:id="201"/>
            <w:r w:rsidR="004E59E5">
              <w:rPr>
                <w:rStyle w:val="Refdecomentario"/>
              </w:rPr>
              <w:commentReference w:id="201"/>
            </w:r>
          </w:p>
        </w:tc>
        <w:tc>
          <w:tcPr>
            <w:tcW w:w="2409" w:type="dxa"/>
            <w:hideMark/>
          </w:tcPr>
          <w:p w14:paraId="74C8E6B9" w14:textId="1C9C903B"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Payment means type code</w:t>
            </w:r>
          </w:p>
        </w:tc>
        <w:tc>
          <w:tcPr>
            <w:tcW w:w="3119" w:type="dxa"/>
            <w:hideMark/>
          </w:tcPr>
          <w:p w14:paraId="5A482FF5"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The means, expressed as code, for how a payment is expected to be or has been settled.</w:t>
            </w:r>
          </w:p>
        </w:tc>
        <w:tc>
          <w:tcPr>
            <w:tcW w:w="4252" w:type="dxa"/>
            <w:hideMark/>
          </w:tcPr>
          <w:p w14:paraId="1E64A173"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cac:PaymentMeans</w:t>
            </w:r>
            <w:proofErr w:type="spellEnd"/>
            <w:r w:rsidRPr="00784E18">
              <w:t>/</w:t>
            </w:r>
            <w:proofErr w:type="spellStart"/>
            <w:r w:rsidRPr="00784E18">
              <w:t>cbc:PaymentMeansCode</w:t>
            </w:r>
            <w:proofErr w:type="spellEnd"/>
          </w:p>
        </w:tc>
        <w:tc>
          <w:tcPr>
            <w:tcW w:w="1560" w:type="dxa"/>
          </w:tcPr>
          <w:p w14:paraId="3D6B6917" w14:textId="37430F42"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81</w:t>
            </w:r>
          </w:p>
        </w:tc>
      </w:tr>
      <w:tr w:rsidR="00E41BD4" w:rsidRPr="00853A05" w14:paraId="080F55BE" w14:textId="74ECC204"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2D2A6CF8" w14:textId="2D6759D7" w:rsidR="00E41BD4" w:rsidRPr="00784E18" w:rsidRDefault="009D6ACF" w:rsidP="00E41BD4">
            <w:pPr>
              <w:pStyle w:val="Textoindependiente"/>
            </w:pPr>
            <w:r>
              <w:t>ibt-</w:t>
            </w:r>
            <w:r w:rsidR="00E41BD4">
              <w:t>0</w:t>
            </w:r>
            <w:r w:rsidR="00E41BD4" w:rsidRPr="00784E18">
              <w:t>82</w:t>
            </w:r>
          </w:p>
        </w:tc>
        <w:tc>
          <w:tcPr>
            <w:tcW w:w="425" w:type="dxa"/>
            <w:hideMark/>
          </w:tcPr>
          <w:p w14:paraId="4FA32854"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414F0E3C"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54A8D0AF" w14:textId="321698EA"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Aligned</w:t>
            </w:r>
          </w:p>
        </w:tc>
        <w:tc>
          <w:tcPr>
            <w:tcW w:w="2409" w:type="dxa"/>
            <w:hideMark/>
          </w:tcPr>
          <w:p w14:paraId="10E1E6F8" w14:textId="24A47853"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Payment means text</w:t>
            </w:r>
          </w:p>
        </w:tc>
        <w:tc>
          <w:tcPr>
            <w:tcW w:w="3119" w:type="dxa"/>
            <w:hideMark/>
          </w:tcPr>
          <w:p w14:paraId="45668366"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The means, expressed as text, for how a payment is expected to be or has been settled.</w:t>
            </w:r>
          </w:p>
        </w:tc>
        <w:tc>
          <w:tcPr>
            <w:tcW w:w="4252" w:type="dxa"/>
            <w:hideMark/>
          </w:tcPr>
          <w:p w14:paraId="08CBA897"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cac:PaymentMeans</w:t>
            </w:r>
            <w:proofErr w:type="spellEnd"/>
            <w:r w:rsidRPr="00784E18">
              <w:t>/</w:t>
            </w:r>
            <w:proofErr w:type="spellStart"/>
            <w:r w:rsidRPr="00784E18">
              <w:t>cbc:PaymentMeansCode</w:t>
            </w:r>
            <w:proofErr w:type="spellEnd"/>
            <w:r w:rsidRPr="00784E18">
              <w:t>/@Name</w:t>
            </w:r>
          </w:p>
        </w:tc>
        <w:tc>
          <w:tcPr>
            <w:tcW w:w="1560" w:type="dxa"/>
          </w:tcPr>
          <w:p w14:paraId="385BDA40" w14:textId="66CC8F67"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82</w:t>
            </w:r>
          </w:p>
        </w:tc>
      </w:tr>
      <w:tr w:rsidR="00E41BD4" w:rsidRPr="00853A05" w14:paraId="2913F40A" w14:textId="49C2D306"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F5905EE" w14:textId="0369352E" w:rsidR="00E41BD4" w:rsidRPr="00784E18" w:rsidRDefault="009D6ACF" w:rsidP="00E41BD4">
            <w:pPr>
              <w:pStyle w:val="Textoindependiente"/>
            </w:pPr>
            <w:r>
              <w:t>ibt-</w:t>
            </w:r>
            <w:r w:rsidR="00E41BD4">
              <w:t>0</w:t>
            </w:r>
            <w:r w:rsidR="00E41BD4" w:rsidRPr="00784E18">
              <w:t>83</w:t>
            </w:r>
          </w:p>
        </w:tc>
        <w:tc>
          <w:tcPr>
            <w:tcW w:w="425" w:type="dxa"/>
            <w:hideMark/>
          </w:tcPr>
          <w:p w14:paraId="2545663C"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726FDF6A"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0..1</w:t>
            </w:r>
          </w:p>
        </w:tc>
        <w:tc>
          <w:tcPr>
            <w:tcW w:w="1134" w:type="dxa"/>
          </w:tcPr>
          <w:p w14:paraId="0E3EF690" w14:textId="27F5088C"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Aligned</w:t>
            </w:r>
          </w:p>
        </w:tc>
        <w:tc>
          <w:tcPr>
            <w:tcW w:w="2409" w:type="dxa"/>
            <w:hideMark/>
          </w:tcPr>
          <w:p w14:paraId="48DADA9F" w14:textId="6B5A9CD1"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Remittance information</w:t>
            </w:r>
          </w:p>
        </w:tc>
        <w:tc>
          <w:tcPr>
            <w:tcW w:w="3119" w:type="dxa"/>
            <w:hideMark/>
          </w:tcPr>
          <w:p w14:paraId="0F01DC02"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 textual value used to establish a link between the payment and the Invoice, issued by the Seller.</w:t>
            </w:r>
          </w:p>
        </w:tc>
        <w:tc>
          <w:tcPr>
            <w:tcW w:w="4252" w:type="dxa"/>
            <w:hideMark/>
          </w:tcPr>
          <w:p w14:paraId="5561EED3"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cac:PaymentMeans</w:t>
            </w:r>
            <w:proofErr w:type="spellEnd"/>
            <w:r w:rsidRPr="00784E18">
              <w:t>/</w:t>
            </w:r>
            <w:proofErr w:type="spellStart"/>
            <w:r w:rsidRPr="00784E18">
              <w:t>cbc:PaymentID</w:t>
            </w:r>
            <w:proofErr w:type="spellEnd"/>
          </w:p>
        </w:tc>
        <w:tc>
          <w:tcPr>
            <w:tcW w:w="1560" w:type="dxa"/>
          </w:tcPr>
          <w:p w14:paraId="7C21C5A1" w14:textId="14DE1C17"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83</w:t>
            </w:r>
          </w:p>
        </w:tc>
      </w:tr>
      <w:tr w:rsidR="00E41BD4" w:rsidRPr="00853A05" w14:paraId="0557535F" w14:textId="26989900"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D85DFDF" w14:textId="77777777" w:rsidR="00E41BD4" w:rsidRPr="00784E18" w:rsidRDefault="00E41BD4" w:rsidP="00E41BD4">
            <w:pPr>
              <w:pStyle w:val="Textoindependiente"/>
            </w:pPr>
            <w:r w:rsidRPr="00784E18">
              <w:t>BG-17</w:t>
            </w:r>
          </w:p>
        </w:tc>
        <w:tc>
          <w:tcPr>
            <w:tcW w:w="425" w:type="dxa"/>
            <w:hideMark/>
          </w:tcPr>
          <w:p w14:paraId="13EA6FB7"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23CC8325"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0..n </w:t>
            </w:r>
          </w:p>
        </w:tc>
        <w:tc>
          <w:tcPr>
            <w:tcW w:w="1134" w:type="dxa"/>
          </w:tcPr>
          <w:p w14:paraId="44C56A92" w14:textId="7E55BDE5"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Aligned</w:t>
            </w:r>
          </w:p>
        </w:tc>
        <w:tc>
          <w:tcPr>
            <w:tcW w:w="2409" w:type="dxa"/>
            <w:hideMark/>
          </w:tcPr>
          <w:p w14:paraId="77CFD6BD" w14:textId="2085B6E0"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CREDIT TRANSFER </w:t>
            </w:r>
          </w:p>
        </w:tc>
        <w:tc>
          <w:tcPr>
            <w:tcW w:w="3119" w:type="dxa"/>
            <w:hideMark/>
          </w:tcPr>
          <w:p w14:paraId="7B6E089E"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A group of business terms to specify credit transfer payments. </w:t>
            </w:r>
          </w:p>
        </w:tc>
        <w:tc>
          <w:tcPr>
            <w:tcW w:w="4252" w:type="dxa"/>
            <w:hideMark/>
          </w:tcPr>
          <w:p w14:paraId="474D8E42"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cac:PaymentMeans</w:t>
            </w:r>
            <w:proofErr w:type="spellEnd"/>
            <w:r w:rsidRPr="00784E18">
              <w:t>/</w:t>
            </w:r>
            <w:proofErr w:type="spellStart"/>
            <w:r w:rsidRPr="00784E18">
              <w:t>cac:PayeeFinancialAccount</w:t>
            </w:r>
            <w:proofErr w:type="spellEnd"/>
          </w:p>
        </w:tc>
        <w:tc>
          <w:tcPr>
            <w:tcW w:w="1560" w:type="dxa"/>
          </w:tcPr>
          <w:p w14:paraId="592DB27F" w14:textId="60991E1E"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BG-17</w:t>
            </w:r>
          </w:p>
        </w:tc>
      </w:tr>
      <w:tr w:rsidR="00E41BD4" w:rsidRPr="00853A05" w14:paraId="33696F2E" w14:textId="6F949C2B"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2260B61" w14:textId="3C33727E" w:rsidR="00E41BD4" w:rsidRPr="00784E18" w:rsidRDefault="009D6ACF" w:rsidP="00E41BD4">
            <w:pPr>
              <w:pStyle w:val="Textoindependiente"/>
            </w:pPr>
            <w:r>
              <w:t>ibt-</w:t>
            </w:r>
            <w:r w:rsidR="00E41BD4">
              <w:t>0</w:t>
            </w:r>
            <w:r w:rsidR="00E41BD4" w:rsidRPr="00784E18">
              <w:t>84</w:t>
            </w:r>
          </w:p>
        </w:tc>
        <w:tc>
          <w:tcPr>
            <w:tcW w:w="425" w:type="dxa"/>
            <w:hideMark/>
          </w:tcPr>
          <w:p w14:paraId="088F2DA2"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77D64577"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6FC4B6C6" w14:textId="3A62EEA1"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Aligned</w:t>
            </w:r>
          </w:p>
        </w:tc>
        <w:tc>
          <w:tcPr>
            <w:tcW w:w="2409" w:type="dxa"/>
            <w:hideMark/>
          </w:tcPr>
          <w:p w14:paraId="7233DE1B" w14:textId="6496298B"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Payment account identifier</w:t>
            </w:r>
          </w:p>
        </w:tc>
        <w:tc>
          <w:tcPr>
            <w:tcW w:w="3119" w:type="dxa"/>
            <w:hideMark/>
          </w:tcPr>
          <w:p w14:paraId="4ADC947D"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 unique identifier of the financial payment account, at a payment service provider, to which payment should be made.</w:t>
            </w:r>
          </w:p>
        </w:tc>
        <w:tc>
          <w:tcPr>
            <w:tcW w:w="4252" w:type="dxa"/>
            <w:hideMark/>
          </w:tcPr>
          <w:p w14:paraId="0B3961C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cac:PaymentMeans</w:t>
            </w:r>
            <w:proofErr w:type="spellEnd"/>
            <w:r w:rsidRPr="00784E18">
              <w:t>/</w:t>
            </w:r>
            <w:proofErr w:type="spellStart"/>
            <w:r w:rsidRPr="00784E18">
              <w:t>cac:PayeeFinancialAccount</w:t>
            </w:r>
            <w:proofErr w:type="spellEnd"/>
            <w:r w:rsidRPr="00784E18">
              <w:t>/</w:t>
            </w:r>
            <w:proofErr w:type="spellStart"/>
            <w:r w:rsidRPr="00784E18">
              <w:t>cbc:ID</w:t>
            </w:r>
            <w:proofErr w:type="spellEnd"/>
          </w:p>
        </w:tc>
        <w:tc>
          <w:tcPr>
            <w:tcW w:w="1560" w:type="dxa"/>
          </w:tcPr>
          <w:p w14:paraId="426ED0DC" w14:textId="18B7719C"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84</w:t>
            </w:r>
          </w:p>
        </w:tc>
      </w:tr>
      <w:tr w:rsidR="00E41BD4" w:rsidRPr="00853A05" w14:paraId="0E49E95E" w14:textId="0BC00F43"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6EDB07A8" w14:textId="7871CFE9" w:rsidR="00E41BD4" w:rsidRPr="00784E18" w:rsidRDefault="009D6ACF" w:rsidP="00E41BD4">
            <w:pPr>
              <w:pStyle w:val="Textoindependiente"/>
            </w:pPr>
            <w:r>
              <w:t>ibt-</w:t>
            </w:r>
            <w:r w:rsidR="00E41BD4">
              <w:t>0</w:t>
            </w:r>
            <w:r w:rsidR="00E41BD4" w:rsidRPr="00784E18">
              <w:t>85</w:t>
            </w:r>
          </w:p>
        </w:tc>
        <w:tc>
          <w:tcPr>
            <w:tcW w:w="425" w:type="dxa"/>
            <w:hideMark/>
          </w:tcPr>
          <w:p w14:paraId="63C1B0F7"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18AED42A"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13365FC2" w14:textId="00697AD2"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Aligned</w:t>
            </w:r>
          </w:p>
        </w:tc>
        <w:tc>
          <w:tcPr>
            <w:tcW w:w="2409" w:type="dxa"/>
            <w:hideMark/>
          </w:tcPr>
          <w:p w14:paraId="060E2056" w14:textId="68A4BEBE"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Payment account name</w:t>
            </w:r>
          </w:p>
        </w:tc>
        <w:tc>
          <w:tcPr>
            <w:tcW w:w="3119" w:type="dxa"/>
            <w:hideMark/>
          </w:tcPr>
          <w:p w14:paraId="66FB24E2"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The name of the payment account, at a payment service provider, to which payment should be made.</w:t>
            </w:r>
          </w:p>
        </w:tc>
        <w:tc>
          <w:tcPr>
            <w:tcW w:w="4252" w:type="dxa"/>
            <w:hideMark/>
          </w:tcPr>
          <w:p w14:paraId="4BC2E14B"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cac:PaymentMeans</w:t>
            </w:r>
            <w:proofErr w:type="spellEnd"/>
            <w:r w:rsidRPr="00784E18">
              <w:t>/</w:t>
            </w:r>
            <w:proofErr w:type="spellStart"/>
            <w:r w:rsidRPr="00784E18">
              <w:t>cac:PayeeFinancialAccount</w:t>
            </w:r>
            <w:proofErr w:type="spellEnd"/>
            <w:r w:rsidRPr="00784E18">
              <w:t>/</w:t>
            </w:r>
            <w:proofErr w:type="spellStart"/>
            <w:r w:rsidRPr="00784E18">
              <w:t>cbc:Name</w:t>
            </w:r>
            <w:proofErr w:type="spellEnd"/>
          </w:p>
        </w:tc>
        <w:tc>
          <w:tcPr>
            <w:tcW w:w="1560" w:type="dxa"/>
          </w:tcPr>
          <w:p w14:paraId="717D1AF7" w14:textId="7B8B7314"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85</w:t>
            </w:r>
          </w:p>
        </w:tc>
      </w:tr>
      <w:tr w:rsidR="00E41BD4" w:rsidRPr="00853A05" w14:paraId="24DAF31D" w14:textId="07953C86"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48A7CEF" w14:textId="21549603" w:rsidR="00E41BD4" w:rsidRPr="00784E18" w:rsidRDefault="009D6ACF" w:rsidP="00E41BD4">
            <w:pPr>
              <w:pStyle w:val="Textoindependiente"/>
            </w:pPr>
            <w:r>
              <w:lastRenderedPageBreak/>
              <w:t>ibt-</w:t>
            </w:r>
            <w:r w:rsidR="00E41BD4">
              <w:t>0</w:t>
            </w:r>
            <w:r w:rsidR="00E41BD4" w:rsidRPr="00784E18">
              <w:t>86</w:t>
            </w:r>
          </w:p>
        </w:tc>
        <w:tc>
          <w:tcPr>
            <w:tcW w:w="425" w:type="dxa"/>
            <w:hideMark/>
          </w:tcPr>
          <w:p w14:paraId="0FE7C919"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4A1A899D"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4A4C8956" w14:textId="69998614"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Aligned</w:t>
            </w:r>
          </w:p>
        </w:tc>
        <w:tc>
          <w:tcPr>
            <w:tcW w:w="2409" w:type="dxa"/>
            <w:hideMark/>
          </w:tcPr>
          <w:p w14:paraId="771E3B73" w14:textId="28045C10"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Payment service provider identifier</w:t>
            </w:r>
          </w:p>
        </w:tc>
        <w:tc>
          <w:tcPr>
            <w:tcW w:w="3119" w:type="dxa"/>
            <w:hideMark/>
          </w:tcPr>
          <w:p w14:paraId="5DDBAECD"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An identifier for the payment service provider where a payment account is located.</w:t>
            </w:r>
          </w:p>
        </w:tc>
        <w:tc>
          <w:tcPr>
            <w:tcW w:w="4252" w:type="dxa"/>
            <w:hideMark/>
          </w:tcPr>
          <w:p w14:paraId="4FCDCA69"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cac:PaymentMeans/cac:PayeeFinancialAccount/cac:FinancialInstitutionBranch/cbc:ID</w:t>
            </w:r>
          </w:p>
        </w:tc>
        <w:tc>
          <w:tcPr>
            <w:tcW w:w="1560" w:type="dxa"/>
          </w:tcPr>
          <w:p w14:paraId="43BDE03A" w14:textId="12CD8884"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86</w:t>
            </w:r>
          </w:p>
        </w:tc>
      </w:tr>
      <w:tr w:rsidR="00E41BD4" w:rsidRPr="00853A05" w14:paraId="19FF3503" w14:textId="3B70D9B1"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EAD789F" w14:textId="77777777" w:rsidR="00E41BD4" w:rsidRPr="00784E18" w:rsidRDefault="00E41BD4" w:rsidP="00E41BD4">
            <w:pPr>
              <w:pStyle w:val="Textoindependiente"/>
            </w:pPr>
            <w:r w:rsidRPr="00784E18">
              <w:t>BG-18</w:t>
            </w:r>
          </w:p>
        </w:tc>
        <w:tc>
          <w:tcPr>
            <w:tcW w:w="425" w:type="dxa"/>
            <w:hideMark/>
          </w:tcPr>
          <w:p w14:paraId="5FF96AD7"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7E849657"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51612C12" w14:textId="0AF5F805"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3F887873" w14:textId="753D7291"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PAYMENT CARD INFORMATION</w:t>
            </w:r>
          </w:p>
        </w:tc>
        <w:tc>
          <w:tcPr>
            <w:tcW w:w="3119" w:type="dxa"/>
            <w:hideMark/>
          </w:tcPr>
          <w:p w14:paraId="71819C88"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A group of business terms providing information about card used for payment contemporaneous with invoice issuance.</w:t>
            </w:r>
          </w:p>
        </w:tc>
        <w:tc>
          <w:tcPr>
            <w:tcW w:w="4252" w:type="dxa"/>
            <w:hideMark/>
          </w:tcPr>
          <w:p w14:paraId="145EF58F"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cac:PaymentMeans</w:t>
            </w:r>
            <w:proofErr w:type="spellEnd"/>
            <w:r w:rsidRPr="00784E18">
              <w:t>/</w:t>
            </w:r>
            <w:proofErr w:type="spellStart"/>
            <w:r w:rsidRPr="00784E18">
              <w:t>cac:CardAccount</w:t>
            </w:r>
            <w:proofErr w:type="spellEnd"/>
          </w:p>
        </w:tc>
        <w:tc>
          <w:tcPr>
            <w:tcW w:w="1560" w:type="dxa"/>
          </w:tcPr>
          <w:p w14:paraId="237AD83D" w14:textId="64B05672"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BG-18</w:t>
            </w:r>
          </w:p>
        </w:tc>
      </w:tr>
      <w:tr w:rsidR="00E41BD4" w:rsidRPr="00853A05" w14:paraId="20CDFFCC" w14:textId="333EB0F4"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6EA16132" w14:textId="6BF9F1BB" w:rsidR="00E41BD4" w:rsidRPr="00784E18" w:rsidRDefault="009D6ACF" w:rsidP="00E41BD4">
            <w:pPr>
              <w:pStyle w:val="Textoindependiente"/>
            </w:pPr>
            <w:r>
              <w:t>ibt-</w:t>
            </w:r>
            <w:r w:rsidR="00E41BD4">
              <w:t>0</w:t>
            </w:r>
            <w:r w:rsidR="00E41BD4" w:rsidRPr="00784E18">
              <w:t>87</w:t>
            </w:r>
          </w:p>
        </w:tc>
        <w:tc>
          <w:tcPr>
            <w:tcW w:w="425" w:type="dxa"/>
            <w:hideMark/>
          </w:tcPr>
          <w:p w14:paraId="401AA257"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58D2C217"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1..1</w:t>
            </w:r>
          </w:p>
        </w:tc>
        <w:tc>
          <w:tcPr>
            <w:tcW w:w="1134" w:type="dxa"/>
          </w:tcPr>
          <w:p w14:paraId="369E33E9" w14:textId="19387E1C"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Aligned</w:t>
            </w:r>
          </w:p>
        </w:tc>
        <w:tc>
          <w:tcPr>
            <w:tcW w:w="2409" w:type="dxa"/>
            <w:hideMark/>
          </w:tcPr>
          <w:p w14:paraId="286CC812" w14:textId="17E49113"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Payment card primary account number</w:t>
            </w:r>
          </w:p>
        </w:tc>
        <w:tc>
          <w:tcPr>
            <w:tcW w:w="3119" w:type="dxa"/>
            <w:hideMark/>
          </w:tcPr>
          <w:p w14:paraId="70441A9A"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The Primary Account Number (PAN) of the card used for payment.</w:t>
            </w:r>
          </w:p>
        </w:tc>
        <w:tc>
          <w:tcPr>
            <w:tcW w:w="4252" w:type="dxa"/>
            <w:hideMark/>
          </w:tcPr>
          <w:p w14:paraId="7FBD6B65"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cac:PaymentMeans</w:t>
            </w:r>
            <w:proofErr w:type="spellEnd"/>
            <w:r w:rsidRPr="00784E18">
              <w:t>/</w:t>
            </w:r>
            <w:proofErr w:type="spellStart"/>
            <w:r w:rsidRPr="00784E18">
              <w:t>cac:CardAccount</w:t>
            </w:r>
            <w:proofErr w:type="spellEnd"/>
            <w:r w:rsidRPr="00784E18">
              <w:t>/</w:t>
            </w:r>
            <w:proofErr w:type="spellStart"/>
            <w:r w:rsidRPr="00784E18">
              <w:t>cbc:PrimaryAccountNumberID</w:t>
            </w:r>
            <w:proofErr w:type="spellEnd"/>
          </w:p>
        </w:tc>
        <w:tc>
          <w:tcPr>
            <w:tcW w:w="1560" w:type="dxa"/>
          </w:tcPr>
          <w:p w14:paraId="6A5093AE" w14:textId="43524958"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87</w:t>
            </w:r>
          </w:p>
        </w:tc>
      </w:tr>
      <w:tr w:rsidR="00E41BD4" w:rsidRPr="00853A05" w14:paraId="40BAD2EF" w14:textId="238A0E4B"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9DB0390" w14:textId="2C2B217F" w:rsidR="00E41BD4" w:rsidRPr="00784E18" w:rsidRDefault="009D6ACF" w:rsidP="00E41BD4">
            <w:pPr>
              <w:pStyle w:val="Textoindependiente"/>
            </w:pPr>
            <w:r>
              <w:t>ibt-</w:t>
            </w:r>
            <w:r w:rsidR="00E41BD4">
              <w:t>0</w:t>
            </w:r>
            <w:r w:rsidR="00E41BD4" w:rsidRPr="00784E18">
              <w:t>88</w:t>
            </w:r>
          </w:p>
        </w:tc>
        <w:tc>
          <w:tcPr>
            <w:tcW w:w="425" w:type="dxa"/>
            <w:hideMark/>
          </w:tcPr>
          <w:p w14:paraId="0224659C"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495AD149"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4AB70504" w14:textId="274AA4AE"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Aligned</w:t>
            </w:r>
          </w:p>
        </w:tc>
        <w:tc>
          <w:tcPr>
            <w:tcW w:w="2409" w:type="dxa"/>
            <w:hideMark/>
          </w:tcPr>
          <w:p w14:paraId="3C1BBF87" w14:textId="6E3A3959"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Payment card holder name</w:t>
            </w:r>
          </w:p>
        </w:tc>
        <w:tc>
          <w:tcPr>
            <w:tcW w:w="3119" w:type="dxa"/>
            <w:hideMark/>
          </w:tcPr>
          <w:p w14:paraId="0F8F7F01"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The name of the payment card holder. </w:t>
            </w:r>
          </w:p>
        </w:tc>
        <w:tc>
          <w:tcPr>
            <w:tcW w:w="4252" w:type="dxa"/>
            <w:hideMark/>
          </w:tcPr>
          <w:p w14:paraId="0F07FE7E"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cac:PaymentMeans</w:t>
            </w:r>
            <w:proofErr w:type="spellEnd"/>
            <w:r w:rsidRPr="00784E18">
              <w:t>/</w:t>
            </w:r>
            <w:proofErr w:type="spellStart"/>
            <w:r w:rsidRPr="00784E18">
              <w:t>cac:CardAccount</w:t>
            </w:r>
            <w:proofErr w:type="spellEnd"/>
            <w:r w:rsidRPr="00784E18">
              <w:t>/</w:t>
            </w:r>
            <w:proofErr w:type="spellStart"/>
            <w:r w:rsidRPr="00784E18">
              <w:t>cbc:HolderName</w:t>
            </w:r>
            <w:proofErr w:type="spellEnd"/>
          </w:p>
        </w:tc>
        <w:tc>
          <w:tcPr>
            <w:tcW w:w="1560" w:type="dxa"/>
          </w:tcPr>
          <w:p w14:paraId="63FFD350" w14:textId="65549767"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88</w:t>
            </w:r>
          </w:p>
        </w:tc>
      </w:tr>
      <w:tr w:rsidR="00E41BD4" w:rsidRPr="00853A05" w14:paraId="2720EF31" w14:textId="474F6C34"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5A3AE647" w14:textId="77777777" w:rsidR="00E41BD4" w:rsidRPr="00784E18" w:rsidRDefault="00E41BD4" w:rsidP="00E41BD4">
            <w:pPr>
              <w:pStyle w:val="Textoindependiente"/>
            </w:pPr>
            <w:r w:rsidRPr="00784E18">
              <w:t>BG-19</w:t>
            </w:r>
          </w:p>
        </w:tc>
        <w:tc>
          <w:tcPr>
            <w:tcW w:w="425" w:type="dxa"/>
            <w:hideMark/>
          </w:tcPr>
          <w:p w14:paraId="20A10843"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5CC6BD57"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7159C3F3" w14:textId="77777777"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4F5AABFD" w14:textId="6A4843B1"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DIRECT DEBIT </w:t>
            </w:r>
          </w:p>
        </w:tc>
        <w:tc>
          <w:tcPr>
            <w:tcW w:w="3119" w:type="dxa"/>
            <w:hideMark/>
          </w:tcPr>
          <w:p w14:paraId="6484ECA3"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 group of business terms to specify a direct debit.</w:t>
            </w:r>
          </w:p>
        </w:tc>
        <w:tc>
          <w:tcPr>
            <w:tcW w:w="4252" w:type="dxa"/>
            <w:hideMark/>
          </w:tcPr>
          <w:p w14:paraId="5A772059"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cac:PaymentMeans</w:t>
            </w:r>
            <w:proofErr w:type="spellEnd"/>
            <w:r w:rsidRPr="00784E18">
              <w:t>/</w:t>
            </w:r>
            <w:proofErr w:type="spellStart"/>
            <w:r w:rsidRPr="00784E18">
              <w:t>cac:PaymentMandate</w:t>
            </w:r>
            <w:proofErr w:type="spellEnd"/>
          </w:p>
        </w:tc>
        <w:tc>
          <w:tcPr>
            <w:tcW w:w="1560" w:type="dxa"/>
          </w:tcPr>
          <w:p w14:paraId="755D18E7" w14:textId="0E91B265"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BG-19</w:t>
            </w:r>
          </w:p>
        </w:tc>
      </w:tr>
      <w:tr w:rsidR="00E41BD4" w:rsidRPr="00853A05" w14:paraId="35387B42" w14:textId="38BEB017"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585041E" w14:textId="533F0752" w:rsidR="00E41BD4" w:rsidRPr="00784E18" w:rsidRDefault="009D6ACF" w:rsidP="00E41BD4">
            <w:pPr>
              <w:pStyle w:val="Textoindependiente"/>
            </w:pPr>
            <w:r>
              <w:t>ibt-</w:t>
            </w:r>
            <w:r w:rsidR="00E41BD4">
              <w:t>0</w:t>
            </w:r>
            <w:r w:rsidR="00E41BD4" w:rsidRPr="00784E18">
              <w:t>89</w:t>
            </w:r>
          </w:p>
        </w:tc>
        <w:tc>
          <w:tcPr>
            <w:tcW w:w="425" w:type="dxa"/>
            <w:hideMark/>
          </w:tcPr>
          <w:p w14:paraId="4AFBBA28"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36216068"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125FA785" w14:textId="759C7D00"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Aligned</w:t>
            </w:r>
          </w:p>
        </w:tc>
        <w:tc>
          <w:tcPr>
            <w:tcW w:w="2409" w:type="dxa"/>
            <w:hideMark/>
          </w:tcPr>
          <w:p w14:paraId="397C4162" w14:textId="1BBF3BA3"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Mandate reference identifier</w:t>
            </w:r>
          </w:p>
        </w:tc>
        <w:tc>
          <w:tcPr>
            <w:tcW w:w="3119" w:type="dxa"/>
            <w:hideMark/>
          </w:tcPr>
          <w:p w14:paraId="6EE53101"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Unique identifier assigned by the Payee for referencing the direct debit mandate.</w:t>
            </w:r>
          </w:p>
        </w:tc>
        <w:tc>
          <w:tcPr>
            <w:tcW w:w="4252" w:type="dxa"/>
            <w:hideMark/>
          </w:tcPr>
          <w:p w14:paraId="6995DC7C"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cac:PaymentMeans</w:t>
            </w:r>
            <w:proofErr w:type="spellEnd"/>
            <w:r w:rsidRPr="00784E18">
              <w:t>/</w:t>
            </w:r>
            <w:proofErr w:type="spellStart"/>
            <w:r w:rsidRPr="00784E18">
              <w:t>cac:PaymentMandate</w:t>
            </w:r>
            <w:proofErr w:type="spellEnd"/>
            <w:r w:rsidRPr="00784E18">
              <w:t>/</w:t>
            </w:r>
            <w:proofErr w:type="spellStart"/>
            <w:r w:rsidRPr="00784E18">
              <w:t>cbc:ID</w:t>
            </w:r>
            <w:proofErr w:type="spellEnd"/>
          </w:p>
        </w:tc>
        <w:tc>
          <w:tcPr>
            <w:tcW w:w="1560" w:type="dxa"/>
          </w:tcPr>
          <w:p w14:paraId="53BBEAF0" w14:textId="53FEBF4D"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89</w:t>
            </w:r>
          </w:p>
        </w:tc>
      </w:tr>
      <w:tr w:rsidR="00E41BD4" w:rsidRPr="00853A05" w14:paraId="128F7DD0" w14:textId="7D7DA389"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52DD5044" w14:textId="4FA6BF8D" w:rsidR="00E41BD4" w:rsidRPr="00784E18" w:rsidRDefault="009D6ACF" w:rsidP="00E41BD4">
            <w:pPr>
              <w:pStyle w:val="Textoindependiente"/>
            </w:pPr>
            <w:r>
              <w:t>ibt-</w:t>
            </w:r>
            <w:r w:rsidR="00E41BD4">
              <w:t>0</w:t>
            </w:r>
            <w:r w:rsidR="00E41BD4" w:rsidRPr="00784E18">
              <w:t>90</w:t>
            </w:r>
          </w:p>
        </w:tc>
        <w:tc>
          <w:tcPr>
            <w:tcW w:w="425" w:type="dxa"/>
            <w:hideMark/>
          </w:tcPr>
          <w:p w14:paraId="0F5D30E0"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0528B1A2"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75789513" w14:textId="0F746862"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Aligned</w:t>
            </w:r>
          </w:p>
        </w:tc>
        <w:tc>
          <w:tcPr>
            <w:tcW w:w="2409" w:type="dxa"/>
            <w:hideMark/>
          </w:tcPr>
          <w:p w14:paraId="0533466F" w14:textId="7AAA61D8"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Bank assigned creditor identifier</w:t>
            </w:r>
          </w:p>
        </w:tc>
        <w:tc>
          <w:tcPr>
            <w:tcW w:w="3119" w:type="dxa"/>
            <w:hideMark/>
          </w:tcPr>
          <w:p w14:paraId="1B21B4BE"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Unique banking reference identifier of the Payee or Seller assigned by the Payee or Seller bank.</w:t>
            </w:r>
          </w:p>
        </w:tc>
        <w:tc>
          <w:tcPr>
            <w:tcW w:w="4252" w:type="dxa"/>
            <w:hideMark/>
          </w:tcPr>
          <w:p w14:paraId="771F9B23"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cac:AccountingSupplierParty/cac:Party/cac:PartyIdentification/cbc:ID</w:t>
            </w:r>
          </w:p>
        </w:tc>
        <w:tc>
          <w:tcPr>
            <w:tcW w:w="1560" w:type="dxa"/>
          </w:tcPr>
          <w:p w14:paraId="4E0503B8" w14:textId="1B0B50DB"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90</w:t>
            </w:r>
          </w:p>
        </w:tc>
      </w:tr>
      <w:tr w:rsidR="00E41BD4" w:rsidRPr="00853A05" w14:paraId="3AD81C37" w14:textId="56354A7A"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25DA3DDA" w14:textId="2913CC6A" w:rsidR="00E41BD4" w:rsidRPr="00784E18" w:rsidRDefault="009D6ACF" w:rsidP="00E41BD4">
            <w:pPr>
              <w:pStyle w:val="Textoindependiente"/>
            </w:pPr>
            <w:r>
              <w:t>ibt-</w:t>
            </w:r>
            <w:r w:rsidR="00E41BD4">
              <w:t>0</w:t>
            </w:r>
            <w:r w:rsidR="00E41BD4" w:rsidRPr="00784E18">
              <w:t>91</w:t>
            </w:r>
          </w:p>
        </w:tc>
        <w:tc>
          <w:tcPr>
            <w:tcW w:w="425" w:type="dxa"/>
            <w:hideMark/>
          </w:tcPr>
          <w:p w14:paraId="40838AE5"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11743D99"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35973C7D" w14:textId="7FD522FB"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Aligned</w:t>
            </w:r>
          </w:p>
        </w:tc>
        <w:tc>
          <w:tcPr>
            <w:tcW w:w="2409" w:type="dxa"/>
            <w:hideMark/>
          </w:tcPr>
          <w:p w14:paraId="336BD838" w14:textId="2DFBF29D"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Debited account identifier</w:t>
            </w:r>
          </w:p>
        </w:tc>
        <w:tc>
          <w:tcPr>
            <w:tcW w:w="3119" w:type="dxa"/>
            <w:hideMark/>
          </w:tcPr>
          <w:p w14:paraId="4B52BAAE"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The account to be debited by the direct debit. </w:t>
            </w:r>
          </w:p>
        </w:tc>
        <w:tc>
          <w:tcPr>
            <w:tcW w:w="4252" w:type="dxa"/>
            <w:hideMark/>
          </w:tcPr>
          <w:p w14:paraId="3FD072FD"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cac:PaymentMeans/cac:PaymentMandate/cac:PayerFinancialAccount/cbc:ID</w:t>
            </w:r>
          </w:p>
        </w:tc>
        <w:tc>
          <w:tcPr>
            <w:tcW w:w="1560" w:type="dxa"/>
          </w:tcPr>
          <w:p w14:paraId="2BFBD720" w14:textId="02BA46C6"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91</w:t>
            </w:r>
          </w:p>
        </w:tc>
      </w:tr>
      <w:tr w:rsidR="00E41BD4" w:rsidRPr="00853A05" w14:paraId="67761E26" w14:textId="52ECFECC"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FBF4EB0" w14:textId="77777777" w:rsidR="00E41BD4" w:rsidRPr="00784E18" w:rsidRDefault="00E41BD4" w:rsidP="00E41BD4">
            <w:pPr>
              <w:pStyle w:val="Textoindependiente"/>
            </w:pPr>
            <w:r w:rsidRPr="00784E18">
              <w:t>BG-20</w:t>
            </w:r>
          </w:p>
        </w:tc>
        <w:tc>
          <w:tcPr>
            <w:tcW w:w="425" w:type="dxa"/>
            <w:hideMark/>
          </w:tcPr>
          <w:p w14:paraId="393A6E36"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11A2D0E8"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0..n </w:t>
            </w:r>
          </w:p>
        </w:tc>
        <w:tc>
          <w:tcPr>
            <w:tcW w:w="1134" w:type="dxa"/>
          </w:tcPr>
          <w:p w14:paraId="24364BBE" w14:textId="77777777"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2E350C1B" w14:textId="05F85DE2"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DOCUMENT LEVEL ALLOWANCES</w:t>
            </w:r>
          </w:p>
        </w:tc>
        <w:tc>
          <w:tcPr>
            <w:tcW w:w="3119" w:type="dxa"/>
            <w:hideMark/>
          </w:tcPr>
          <w:p w14:paraId="441E27A6"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 group of business terms providing information about allowances applicable to the Invoice as a whole.</w:t>
            </w:r>
          </w:p>
        </w:tc>
        <w:tc>
          <w:tcPr>
            <w:tcW w:w="4252" w:type="dxa"/>
            <w:hideMark/>
          </w:tcPr>
          <w:p w14:paraId="53E3DBDA"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cac:AllowanceCharge</w:t>
            </w:r>
            <w:proofErr w:type="spellEnd"/>
          </w:p>
        </w:tc>
        <w:tc>
          <w:tcPr>
            <w:tcW w:w="1560" w:type="dxa"/>
          </w:tcPr>
          <w:p w14:paraId="6D0C7774" w14:textId="442D0111"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BG-20</w:t>
            </w:r>
          </w:p>
        </w:tc>
      </w:tr>
      <w:tr w:rsidR="00E41BD4" w:rsidRPr="00853A05" w14:paraId="5195A9B5" w14:textId="02ABDADB"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96F7D7C" w14:textId="497FECAD" w:rsidR="00E41BD4" w:rsidRPr="00784E18" w:rsidRDefault="009D6ACF" w:rsidP="00E41BD4">
            <w:pPr>
              <w:pStyle w:val="Textoindependiente"/>
            </w:pPr>
            <w:r>
              <w:t>ibt-</w:t>
            </w:r>
            <w:r w:rsidR="00E41BD4">
              <w:t>0</w:t>
            </w:r>
            <w:r w:rsidR="00E41BD4" w:rsidRPr="00784E18">
              <w:t>92</w:t>
            </w:r>
          </w:p>
        </w:tc>
        <w:tc>
          <w:tcPr>
            <w:tcW w:w="425" w:type="dxa"/>
            <w:hideMark/>
          </w:tcPr>
          <w:p w14:paraId="052DC42F"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47CBF326"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135708BB" w14:textId="62DFB6CA"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763BDBDB" w14:textId="52048B0B"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Document level allowance amount</w:t>
            </w:r>
          </w:p>
        </w:tc>
        <w:tc>
          <w:tcPr>
            <w:tcW w:w="3119" w:type="dxa"/>
            <w:hideMark/>
          </w:tcPr>
          <w:p w14:paraId="716E65B4" w14:textId="28E8F6E0"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The amount of an allowance, without </w:t>
            </w:r>
            <w:r w:rsidR="00915FA4">
              <w:t>TAX</w:t>
            </w:r>
            <w:r w:rsidRPr="00784E18">
              <w:t>.</w:t>
            </w:r>
          </w:p>
        </w:tc>
        <w:tc>
          <w:tcPr>
            <w:tcW w:w="4252" w:type="dxa"/>
            <w:hideMark/>
          </w:tcPr>
          <w:p w14:paraId="3340A20D"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cac:AllowanceCharge</w:t>
            </w:r>
            <w:proofErr w:type="spellEnd"/>
            <w:r w:rsidRPr="00784E18">
              <w:t>/</w:t>
            </w:r>
            <w:proofErr w:type="spellStart"/>
            <w:r w:rsidRPr="00784E18">
              <w:t>cbc:Amount</w:t>
            </w:r>
            <w:proofErr w:type="spellEnd"/>
          </w:p>
        </w:tc>
        <w:tc>
          <w:tcPr>
            <w:tcW w:w="1560" w:type="dxa"/>
          </w:tcPr>
          <w:p w14:paraId="11D89BCA" w14:textId="25C3B4E4"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92</w:t>
            </w:r>
          </w:p>
        </w:tc>
      </w:tr>
      <w:tr w:rsidR="00E41BD4" w:rsidRPr="00853A05" w14:paraId="455D5124" w14:textId="5CD0B373"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59C6E8D" w14:textId="77444977" w:rsidR="00E41BD4" w:rsidRPr="00784E18" w:rsidRDefault="009D6ACF" w:rsidP="00E41BD4">
            <w:pPr>
              <w:pStyle w:val="Textoindependiente"/>
            </w:pPr>
            <w:r>
              <w:lastRenderedPageBreak/>
              <w:t>ibt-</w:t>
            </w:r>
            <w:r w:rsidR="00E41BD4">
              <w:t>0</w:t>
            </w:r>
            <w:r w:rsidR="00E41BD4" w:rsidRPr="00784E18">
              <w:t>93</w:t>
            </w:r>
          </w:p>
        </w:tc>
        <w:tc>
          <w:tcPr>
            <w:tcW w:w="425" w:type="dxa"/>
            <w:hideMark/>
          </w:tcPr>
          <w:p w14:paraId="0D4A0359"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6B6F2500"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0..1</w:t>
            </w:r>
          </w:p>
        </w:tc>
        <w:tc>
          <w:tcPr>
            <w:tcW w:w="1134" w:type="dxa"/>
          </w:tcPr>
          <w:p w14:paraId="6B3F3A76" w14:textId="3B744756"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21EB6FA2" w14:textId="0CF69859"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Document level allowance base amount</w:t>
            </w:r>
          </w:p>
        </w:tc>
        <w:tc>
          <w:tcPr>
            <w:tcW w:w="3119" w:type="dxa"/>
            <w:hideMark/>
          </w:tcPr>
          <w:p w14:paraId="60264C6D"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The base amount that may be used, in conjunction with the document level allowance percentage, to calculate the document level allowance amount.</w:t>
            </w:r>
          </w:p>
        </w:tc>
        <w:tc>
          <w:tcPr>
            <w:tcW w:w="4252" w:type="dxa"/>
            <w:hideMark/>
          </w:tcPr>
          <w:p w14:paraId="384EE2BD"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cac:AllowanceCharge</w:t>
            </w:r>
            <w:proofErr w:type="spellEnd"/>
            <w:r w:rsidRPr="00784E18">
              <w:t>/</w:t>
            </w:r>
            <w:proofErr w:type="spellStart"/>
            <w:r w:rsidRPr="00784E18">
              <w:t>cbc:BaseAmount</w:t>
            </w:r>
            <w:proofErr w:type="spellEnd"/>
          </w:p>
        </w:tc>
        <w:tc>
          <w:tcPr>
            <w:tcW w:w="1560" w:type="dxa"/>
          </w:tcPr>
          <w:p w14:paraId="6F1D1D71" w14:textId="61D876E4"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93</w:t>
            </w:r>
          </w:p>
        </w:tc>
      </w:tr>
      <w:tr w:rsidR="00E41BD4" w:rsidRPr="00853A05" w14:paraId="2AE96B49" w14:textId="6E811C11"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27FE9BCF" w14:textId="0C4EFEA5" w:rsidR="00E41BD4" w:rsidRPr="00784E18" w:rsidRDefault="009D6ACF" w:rsidP="00E41BD4">
            <w:pPr>
              <w:pStyle w:val="Textoindependiente"/>
            </w:pPr>
            <w:r>
              <w:t>ibt-</w:t>
            </w:r>
            <w:r w:rsidR="00E41BD4">
              <w:t>0</w:t>
            </w:r>
            <w:r w:rsidR="00E41BD4" w:rsidRPr="00784E18">
              <w:t>94</w:t>
            </w:r>
          </w:p>
        </w:tc>
        <w:tc>
          <w:tcPr>
            <w:tcW w:w="425" w:type="dxa"/>
            <w:hideMark/>
          </w:tcPr>
          <w:p w14:paraId="6DAC23D8"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7FE818E4"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0..1</w:t>
            </w:r>
          </w:p>
        </w:tc>
        <w:tc>
          <w:tcPr>
            <w:tcW w:w="1134" w:type="dxa"/>
          </w:tcPr>
          <w:p w14:paraId="2B91821E" w14:textId="76E193EB"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060FD3C0" w14:textId="73B2C08B"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Document level allowance percentage</w:t>
            </w:r>
          </w:p>
        </w:tc>
        <w:tc>
          <w:tcPr>
            <w:tcW w:w="3119" w:type="dxa"/>
            <w:hideMark/>
          </w:tcPr>
          <w:p w14:paraId="283B160A"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The percentage that may be used, in conjunction with the document level allowance base amount, to calculate the document level allowance amount.</w:t>
            </w:r>
          </w:p>
        </w:tc>
        <w:tc>
          <w:tcPr>
            <w:tcW w:w="4252" w:type="dxa"/>
            <w:hideMark/>
          </w:tcPr>
          <w:p w14:paraId="7DC93454"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cac:AllowanceCharge</w:t>
            </w:r>
            <w:proofErr w:type="spellEnd"/>
            <w:r w:rsidRPr="00784E18">
              <w:t>/</w:t>
            </w:r>
            <w:proofErr w:type="spellStart"/>
            <w:r w:rsidRPr="00784E18">
              <w:t>cbc:MultiplierFactorNumeric</w:t>
            </w:r>
            <w:proofErr w:type="spellEnd"/>
          </w:p>
        </w:tc>
        <w:tc>
          <w:tcPr>
            <w:tcW w:w="1560" w:type="dxa"/>
          </w:tcPr>
          <w:p w14:paraId="44539731" w14:textId="22CE6152"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94</w:t>
            </w:r>
          </w:p>
        </w:tc>
      </w:tr>
      <w:tr w:rsidR="00E41BD4" w:rsidRPr="00853A05" w14:paraId="546DA07E" w14:textId="34DC9248"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57C5913B" w14:textId="06C49B23" w:rsidR="00E41BD4" w:rsidRPr="00784E18" w:rsidRDefault="009D6ACF" w:rsidP="00E41BD4">
            <w:pPr>
              <w:pStyle w:val="Textoindependiente"/>
            </w:pPr>
            <w:r>
              <w:t>ibt-</w:t>
            </w:r>
            <w:r w:rsidR="00E41BD4">
              <w:t>0</w:t>
            </w:r>
            <w:r w:rsidR="00E41BD4" w:rsidRPr="00784E18">
              <w:t>95</w:t>
            </w:r>
          </w:p>
        </w:tc>
        <w:tc>
          <w:tcPr>
            <w:tcW w:w="425" w:type="dxa"/>
            <w:hideMark/>
          </w:tcPr>
          <w:p w14:paraId="516169BC"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21224151"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1..1</w:t>
            </w:r>
          </w:p>
        </w:tc>
        <w:tc>
          <w:tcPr>
            <w:tcW w:w="1134" w:type="dxa"/>
          </w:tcPr>
          <w:p w14:paraId="2243BF68" w14:textId="2EABFDE8"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Aligned</w:t>
            </w:r>
          </w:p>
        </w:tc>
        <w:tc>
          <w:tcPr>
            <w:tcW w:w="2409" w:type="dxa"/>
            <w:hideMark/>
          </w:tcPr>
          <w:p w14:paraId="3A30891B" w14:textId="0144C3BB"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Document level allowance </w:t>
            </w:r>
            <w:r w:rsidR="00915FA4">
              <w:t>TAX</w:t>
            </w:r>
            <w:r w:rsidRPr="00784E18">
              <w:t xml:space="preserve"> category code</w:t>
            </w:r>
          </w:p>
        </w:tc>
        <w:tc>
          <w:tcPr>
            <w:tcW w:w="3119" w:type="dxa"/>
            <w:hideMark/>
          </w:tcPr>
          <w:p w14:paraId="7308B1FD" w14:textId="44D617DE"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A coded identification of what </w:t>
            </w:r>
            <w:r w:rsidR="00915FA4">
              <w:t>TAX</w:t>
            </w:r>
            <w:r w:rsidRPr="00784E18">
              <w:t xml:space="preserve"> category applies to the document level allowance.</w:t>
            </w:r>
          </w:p>
        </w:tc>
        <w:tc>
          <w:tcPr>
            <w:tcW w:w="4252" w:type="dxa"/>
            <w:hideMark/>
          </w:tcPr>
          <w:p w14:paraId="2FA1274E" w14:textId="19644B32"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cac:AllowanceCharge</w:t>
            </w:r>
            <w:proofErr w:type="spellEnd"/>
            <w:r w:rsidRPr="00784E18">
              <w:t>/</w:t>
            </w:r>
            <w:proofErr w:type="spellStart"/>
            <w:r w:rsidRPr="00784E18">
              <w:t>cac:</w:t>
            </w:r>
            <w:r w:rsidR="00915FA4">
              <w:t>Tax</w:t>
            </w:r>
            <w:r w:rsidRPr="00784E18">
              <w:t>Category</w:t>
            </w:r>
            <w:proofErr w:type="spellEnd"/>
            <w:r w:rsidRPr="00784E18">
              <w:t>/</w:t>
            </w:r>
            <w:proofErr w:type="spellStart"/>
            <w:r w:rsidRPr="00784E18">
              <w:t>cbc:ID</w:t>
            </w:r>
            <w:proofErr w:type="spellEnd"/>
          </w:p>
        </w:tc>
        <w:tc>
          <w:tcPr>
            <w:tcW w:w="1560" w:type="dxa"/>
          </w:tcPr>
          <w:p w14:paraId="7705D3ED" w14:textId="3B06A15D"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95</w:t>
            </w:r>
          </w:p>
        </w:tc>
      </w:tr>
      <w:tr w:rsidR="00E41BD4" w:rsidRPr="00853A05" w14:paraId="007289D4" w14:textId="3CE83651"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CB2F4B8" w14:textId="36CD60EA" w:rsidR="00E41BD4" w:rsidRPr="00784E18" w:rsidRDefault="009D6ACF" w:rsidP="00E41BD4">
            <w:pPr>
              <w:pStyle w:val="Textoindependiente"/>
            </w:pPr>
            <w:r>
              <w:t>ibt-</w:t>
            </w:r>
            <w:r w:rsidR="00E41BD4">
              <w:t>0</w:t>
            </w:r>
            <w:r w:rsidR="00E41BD4" w:rsidRPr="00784E18">
              <w:t>96</w:t>
            </w:r>
          </w:p>
        </w:tc>
        <w:tc>
          <w:tcPr>
            <w:tcW w:w="425" w:type="dxa"/>
            <w:hideMark/>
          </w:tcPr>
          <w:p w14:paraId="4862DC62"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13AD7585"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145E6688" w14:textId="1738778A"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Aligned</w:t>
            </w:r>
          </w:p>
        </w:tc>
        <w:tc>
          <w:tcPr>
            <w:tcW w:w="2409" w:type="dxa"/>
            <w:hideMark/>
          </w:tcPr>
          <w:p w14:paraId="00822199" w14:textId="60B9B6EE"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Document level allowance </w:t>
            </w:r>
            <w:r w:rsidR="00915FA4">
              <w:t>TAX</w:t>
            </w:r>
            <w:r w:rsidRPr="00784E18">
              <w:t xml:space="preserve"> rate</w:t>
            </w:r>
          </w:p>
        </w:tc>
        <w:tc>
          <w:tcPr>
            <w:tcW w:w="3119" w:type="dxa"/>
            <w:hideMark/>
          </w:tcPr>
          <w:p w14:paraId="1B4F997D" w14:textId="08B47C2C"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The </w:t>
            </w:r>
            <w:r w:rsidR="00915FA4">
              <w:t>TAX</w:t>
            </w:r>
            <w:r w:rsidRPr="00784E18">
              <w:t xml:space="preserve"> rate, represented as percentage that applies to the document level allowance.</w:t>
            </w:r>
          </w:p>
        </w:tc>
        <w:tc>
          <w:tcPr>
            <w:tcW w:w="4252" w:type="dxa"/>
            <w:hideMark/>
          </w:tcPr>
          <w:p w14:paraId="57C01F03" w14:textId="6684470C"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cac:AllowanceCharge</w:t>
            </w:r>
            <w:proofErr w:type="spellEnd"/>
            <w:r w:rsidRPr="00784E18">
              <w:t>/</w:t>
            </w:r>
            <w:proofErr w:type="spellStart"/>
            <w:r w:rsidRPr="00784E18">
              <w:t>cac:</w:t>
            </w:r>
            <w:r w:rsidR="00915FA4">
              <w:t>Tax</w:t>
            </w:r>
            <w:r w:rsidRPr="00784E18">
              <w:t>Category</w:t>
            </w:r>
            <w:proofErr w:type="spellEnd"/>
            <w:r w:rsidRPr="00784E18">
              <w:t>/</w:t>
            </w:r>
            <w:proofErr w:type="spellStart"/>
            <w:r w:rsidRPr="00784E18">
              <w:t>cbc:Percent</w:t>
            </w:r>
            <w:proofErr w:type="spellEnd"/>
          </w:p>
        </w:tc>
        <w:tc>
          <w:tcPr>
            <w:tcW w:w="1560" w:type="dxa"/>
          </w:tcPr>
          <w:p w14:paraId="5C39DFB0" w14:textId="4AE98CBC"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96</w:t>
            </w:r>
          </w:p>
        </w:tc>
      </w:tr>
      <w:tr w:rsidR="00E41BD4" w:rsidRPr="00853A05" w14:paraId="65DC17F2" w14:textId="34177AD1"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51E29A3" w14:textId="5BD14246" w:rsidR="00E41BD4" w:rsidRPr="00784E18" w:rsidRDefault="009D6ACF" w:rsidP="00E41BD4">
            <w:pPr>
              <w:pStyle w:val="Textoindependiente"/>
            </w:pPr>
            <w:r>
              <w:t>ibt-</w:t>
            </w:r>
            <w:r w:rsidR="00E41BD4">
              <w:t>0</w:t>
            </w:r>
            <w:r w:rsidR="00E41BD4" w:rsidRPr="00784E18">
              <w:t>97</w:t>
            </w:r>
          </w:p>
        </w:tc>
        <w:tc>
          <w:tcPr>
            <w:tcW w:w="425" w:type="dxa"/>
            <w:hideMark/>
          </w:tcPr>
          <w:p w14:paraId="31301EB8"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1E17493F"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27271A54" w14:textId="46F48ADE"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7E61A58A" w14:textId="0490194C"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Document level allowance reason</w:t>
            </w:r>
          </w:p>
        </w:tc>
        <w:tc>
          <w:tcPr>
            <w:tcW w:w="3119" w:type="dxa"/>
            <w:hideMark/>
          </w:tcPr>
          <w:p w14:paraId="03188D0F"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The reason for the document level allowance, expressed as text. </w:t>
            </w:r>
          </w:p>
        </w:tc>
        <w:tc>
          <w:tcPr>
            <w:tcW w:w="4252" w:type="dxa"/>
            <w:hideMark/>
          </w:tcPr>
          <w:p w14:paraId="5FE8178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cac:AllowanceCharge</w:t>
            </w:r>
            <w:proofErr w:type="spellEnd"/>
            <w:r w:rsidRPr="00784E18">
              <w:t>/</w:t>
            </w:r>
            <w:proofErr w:type="spellStart"/>
            <w:r w:rsidRPr="00784E18">
              <w:t>cbc:AllowanceChargeReason</w:t>
            </w:r>
            <w:proofErr w:type="spellEnd"/>
          </w:p>
        </w:tc>
        <w:tc>
          <w:tcPr>
            <w:tcW w:w="1560" w:type="dxa"/>
          </w:tcPr>
          <w:p w14:paraId="4FF90432" w14:textId="42644134"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97</w:t>
            </w:r>
          </w:p>
        </w:tc>
      </w:tr>
      <w:tr w:rsidR="00E41BD4" w:rsidRPr="00853A05" w14:paraId="53B1A2E2" w14:textId="491E8520"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78F97B3" w14:textId="407395FB" w:rsidR="00E41BD4" w:rsidRPr="00784E18" w:rsidRDefault="009D6ACF" w:rsidP="00E41BD4">
            <w:pPr>
              <w:pStyle w:val="Textoindependiente"/>
            </w:pPr>
            <w:r>
              <w:t>ibt-</w:t>
            </w:r>
            <w:r w:rsidR="00E41BD4">
              <w:t>0</w:t>
            </w:r>
            <w:r w:rsidR="00E41BD4" w:rsidRPr="00784E18">
              <w:t>98</w:t>
            </w:r>
          </w:p>
        </w:tc>
        <w:tc>
          <w:tcPr>
            <w:tcW w:w="425" w:type="dxa"/>
            <w:hideMark/>
          </w:tcPr>
          <w:p w14:paraId="6ABB805F"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3638AE41"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0..1</w:t>
            </w:r>
          </w:p>
        </w:tc>
        <w:tc>
          <w:tcPr>
            <w:tcW w:w="1134" w:type="dxa"/>
          </w:tcPr>
          <w:p w14:paraId="3A5C6010" w14:textId="2E804117"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3781C31D" w14:textId="2229D851"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Document level allowance reason code</w:t>
            </w:r>
          </w:p>
        </w:tc>
        <w:tc>
          <w:tcPr>
            <w:tcW w:w="3119" w:type="dxa"/>
            <w:hideMark/>
          </w:tcPr>
          <w:p w14:paraId="0826FEAA"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The reason for the document level allowance, expressed as a code.</w:t>
            </w:r>
          </w:p>
        </w:tc>
        <w:tc>
          <w:tcPr>
            <w:tcW w:w="4252" w:type="dxa"/>
            <w:hideMark/>
          </w:tcPr>
          <w:p w14:paraId="5B046C0A"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cac:AllowanceCharge</w:t>
            </w:r>
            <w:proofErr w:type="spellEnd"/>
            <w:r w:rsidRPr="00784E18">
              <w:t>/</w:t>
            </w:r>
            <w:proofErr w:type="spellStart"/>
            <w:r w:rsidRPr="00784E18">
              <w:t>cbc:AllowanceChargeReasonCode</w:t>
            </w:r>
            <w:proofErr w:type="spellEnd"/>
          </w:p>
        </w:tc>
        <w:tc>
          <w:tcPr>
            <w:tcW w:w="1560" w:type="dxa"/>
          </w:tcPr>
          <w:p w14:paraId="163265F1" w14:textId="27CB1C8D"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98</w:t>
            </w:r>
          </w:p>
        </w:tc>
      </w:tr>
      <w:tr w:rsidR="00E41BD4" w:rsidRPr="00853A05" w14:paraId="1E17B092" w14:textId="3D188ECA"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60C29D7A" w14:textId="77777777" w:rsidR="00E41BD4" w:rsidRPr="00784E18" w:rsidRDefault="00E41BD4" w:rsidP="00E41BD4">
            <w:pPr>
              <w:pStyle w:val="Textoindependiente"/>
            </w:pPr>
            <w:r w:rsidRPr="00784E18">
              <w:t>BG-21</w:t>
            </w:r>
          </w:p>
        </w:tc>
        <w:tc>
          <w:tcPr>
            <w:tcW w:w="425" w:type="dxa"/>
            <w:hideMark/>
          </w:tcPr>
          <w:p w14:paraId="2520484F"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6282C342"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0..n </w:t>
            </w:r>
          </w:p>
        </w:tc>
        <w:tc>
          <w:tcPr>
            <w:tcW w:w="1134" w:type="dxa"/>
          </w:tcPr>
          <w:p w14:paraId="54E4C435" w14:textId="77777777"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4D899C88" w14:textId="04DE07FA"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DOCUMENT LEVEL CHARGES</w:t>
            </w:r>
          </w:p>
        </w:tc>
        <w:tc>
          <w:tcPr>
            <w:tcW w:w="3119" w:type="dxa"/>
            <w:hideMark/>
          </w:tcPr>
          <w:p w14:paraId="3346FA47" w14:textId="18AD3272"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A group of business terms providing information about charges and </w:t>
            </w:r>
            <w:r w:rsidR="00915FA4">
              <w:t>tax</w:t>
            </w:r>
            <w:r w:rsidRPr="00784E18">
              <w:t xml:space="preserve">es other than </w:t>
            </w:r>
            <w:r w:rsidR="00915FA4">
              <w:t>TAX</w:t>
            </w:r>
            <w:r w:rsidRPr="00784E18">
              <w:t>, applicable to the Invoice as a whole.</w:t>
            </w:r>
          </w:p>
        </w:tc>
        <w:tc>
          <w:tcPr>
            <w:tcW w:w="4252" w:type="dxa"/>
            <w:hideMark/>
          </w:tcPr>
          <w:p w14:paraId="44FC4CB6"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cac:AllowanceCharge</w:t>
            </w:r>
            <w:proofErr w:type="spellEnd"/>
          </w:p>
        </w:tc>
        <w:tc>
          <w:tcPr>
            <w:tcW w:w="1560" w:type="dxa"/>
          </w:tcPr>
          <w:p w14:paraId="398D25B9" w14:textId="50B5416D"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BG-21</w:t>
            </w:r>
          </w:p>
        </w:tc>
      </w:tr>
      <w:tr w:rsidR="00E41BD4" w:rsidRPr="00853A05" w14:paraId="4B148731" w14:textId="69469698"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DDD8B56" w14:textId="16C4F939" w:rsidR="00E41BD4" w:rsidRPr="00784E18" w:rsidRDefault="009D6ACF" w:rsidP="00E41BD4">
            <w:pPr>
              <w:pStyle w:val="Textoindependiente"/>
            </w:pPr>
            <w:r>
              <w:t>ibt-</w:t>
            </w:r>
            <w:r w:rsidR="00E41BD4">
              <w:t>0</w:t>
            </w:r>
            <w:r w:rsidR="00E41BD4" w:rsidRPr="00784E18">
              <w:t>99</w:t>
            </w:r>
          </w:p>
        </w:tc>
        <w:tc>
          <w:tcPr>
            <w:tcW w:w="425" w:type="dxa"/>
            <w:hideMark/>
          </w:tcPr>
          <w:p w14:paraId="073721DC"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691AB090"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4FB051C9" w14:textId="094DCC0D"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3FF474A1" w14:textId="6747FC8B"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Document level charge amount</w:t>
            </w:r>
          </w:p>
        </w:tc>
        <w:tc>
          <w:tcPr>
            <w:tcW w:w="3119" w:type="dxa"/>
            <w:hideMark/>
          </w:tcPr>
          <w:p w14:paraId="202B290B" w14:textId="70C9F621"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The amount of a charge, without </w:t>
            </w:r>
            <w:r w:rsidR="00915FA4">
              <w:t>TAX</w:t>
            </w:r>
            <w:r w:rsidRPr="00784E18">
              <w:t>.</w:t>
            </w:r>
          </w:p>
        </w:tc>
        <w:tc>
          <w:tcPr>
            <w:tcW w:w="4252" w:type="dxa"/>
            <w:hideMark/>
          </w:tcPr>
          <w:p w14:paraId="32D25BB2"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cac:AllowanceCharge</w:t>
            </w:r>
            <w:proofErr w:type="spellEnd"/>
            <w:r w:rsidRPr="00784E18">
              <w:t>/</w:t>
            </w:r>
            <w:proofErr w:type="spellStart"/>
            <w:r w:rsidRPr="00784E18">
              <w:t>cbc:Amount</w:t>
            </w:r>
            <w:proofErr w:type="spellEnd"/>
          </w:p>
        </w:tc>
        <w:tc>
          <w:tcPr>
            <w:tcW w:w="1560" w:type="dxa"/>
          </w:tcPr>
          <w:p w14:paraId="7B9C0ABB" w14:textId="17D9E1F8"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99</w:t>
            </w:r>
          </w:p>
        </w:tc>
      </w:tr>
      <w:tr w:rsidR="00E41BD4" w:rsidRPr="00853A05" w14:paraId="52D2EA6A" w14:textId="7574160B"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6D93403C" w14:textId="2D92B734" w:rsidR="00E41BD4" w:rsidRPr="00784E18" w:rsidRDefault="009D6ACF" w:rsidP="00E41BD4">
            <w:pPr>
              <w:pStyle w:val="Textoindependiente"/>
            </w:pPr>
            <w:r>
              <w:t>ibt-</w:t>
            </w:r>
            <w:r w:rsidR="00E41BD4" w:rsidRPr="00784E18">
              <w:t>100</w:t>
            </w:r>
          </w:p>
        </w:tc>
        <w:tc>
          <w:tcPr>
            <w:tcW w:w="425" w:type="dxa"/>
            <w:hideMark/>
          </w:tcPr>
          <w:p w14:paraId="45142B0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31C4188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0A85502E" w14:textId="0899C726"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4AEE5447" w14:textId="3A3E7E70"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Document level charge base amount</w:t>
            </w:r>
          </w:p>
        </w:tc>
        <w:tc>
          <w:tcPr>
            <w:tcW w:w="3119" w:type="dxa"/>
            <w:hideMark/>
          </w:tcPr>
          <w:p w14:paraId="34240215"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The base amount that may be used, in conjunction with the </w:t>
            </w:r>
            <w:r w:rsidRPr="00784E18">
              <w:lastRenderedPageBreak/>
              <w:t>document level charge percentage, to calculate the document level charge amount.</w:t>
            </w:r>
          </w:p>
        </w:tc>
        <w:tc>
          <w:tcPr>
            <w:tcW w:w="4252" w:type="dxa"/>
            <w:hideMark/>
          </w:tcPr>
          <w:p w14:paraId="6470B4BF"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lastRenderedPageBreak/>
              <w:t>cac:AllowanceCharge</w:t>
            </w:r>
            <w:proofErr w:type="spellEnd"/>
            <w:r w:rsidRPr="00784E18">
              <w:t>/</w:t>
            </w:r>
            <w:proofErr w:type="spellStart"/>
            <w:r w:rsidRPr="00784E18">
              <w:t>cbc:BaseAmount</w:t>
            </w:r>
            <w:proofErr w:type="spellEnd"/>
          </w:p>
        </w:tc>
        <w:tc>
          <w:tcPr>
            <w:tcW w:w="1560" w:type="dxa"/>
          </w:tcPr>
          <w:p w14:paraId="43EEB90D" w14:textId="5A72BFB9"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100</w:t>
            </w:r>
          </w:p>
        </w:tc>
      </w:tr>
      <w:tr w:rsidR="00E41BD4" w:rsidRPr="00853A05" w14:paraId="7388C2D1" w14:textId="6F20F04B"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077B4FC" w14:textId="21D1D730" w:rsidR="00E41BD4" w:rsidRPr="00784E18" w:rsidRDefault="009D6ACF" w:rsidP="00E41BD4">
            <w:pPr>
              <w:pStyle w:val="Textoindependiente"/>
            </w:pPr>
            <w:r>
              <w:t>ibt-</w:t>
            </w:r>
            <w:r w:rsidR="00E41BD4" w:rsidRPr="00784E18">
              <w:t>101</w:t>
            </w:r>
          </w:p>
        </w:tc>
        <w:tc>
          <w:tcPr>
            <w:tcW w:w="425" w:type="dxa"/>
            <w:hideMark/>
          </w:tcPr>
          <w:p w14:paraId="0B66DE2C"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0466016D"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3713DB68" w14:textId="0E79A7AB"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58515D7E" w14:textId="37619EBF"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Document level charge percentage</w:t>
            </w:r>
          </w:p>
        </w:tc>
        <w:tc>
          <w:tcPr>
            <w:tcW w:w="3119" w:type="dxa"/>
            <w:hideMark/>
          </w:tcPr>
          <w:p w14:paraId="447C9762"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The percentage that may be used, in conjunction with the document level charge base amount, to calculate the document level charge amount.</w:t>
            </w:r>
          </w:p>
        </w:tc>
        <w:tc>
          <w:tcPr>
            <w:tcW w:w="4252" w:type="dxa"/>
            <w:hideMark/>
          </w:tcPr>
          <w:p w14:paraId="7AC85C45"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cac:AllowanceCharge</w:t>
            </w:r>
            <w:proofErr w:type="spellEnd"/>
            <w:r w:rsidRPr="00784E18">
              <w:t>/</w:t>
            </w:r>
            <w:proofErr w:type="spellStart"/>
            <w:r w:rsidRPr="00784E18">
              <w:t>cbc:MultiplierFactorNumeric</w:t>
            </w:r>
            <w:proofErr w:type="spellEnd"/>
          </w:p>
        </w:tc>
        <w:tc>
          <w:tcPr>
            <w:tcW w:w="1560" w:type="dxa"/>
          </w:tcPr>
          <w:p w14:paraId="3F305314" w14:textId="3C3FEA72"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101</w:t>
            </w:r>
          </w:p>
        </w:tc>
      </w:tr>
      <w:tr w:rsidR="00E41BD4" w:rsidRPr="00853A05" w14:paraId="274DDC7B" w14:textId="2C99A26A"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60A6C096" w14:textId="4BF19550" w:rsidR="00E41BD4" w:rsidRPr="00784E18" w:rsidRDefault="009D6ACF" w:rsidP="00E41BD4">
            <w:pPr>
              <w:pStyle w:val="Textoindependiente"/>
            </w:pPr>
            <w:r>
              <w:t>ibt-</w:t>
            </w:r>
            <w:r w:rsidR="00E41BD4" w:rsidRPr="00784E18">
              <w:t>102</w:t>
            </w:r>
          </w:p>
        </w:tc>
        <w:tc>
          <w:tcPr>
            <w:tcW w:w="425" w:type="dxa"/>
            <w:hideMark/>
          </w:tcPr>
          <w:p w14:paraId="783733A6"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78C55C7D"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1..1</w:t>
            </w:r>
          </w:p>
        </w:tc>
        <w:tc>
          <w:tcPr>
            <w:tcW w:w="1134" w:type="dxa"/>
          </w:tcPr>
          <w:p w14:paraId="767B8AFC" w14:textId="6C4E9CD5"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Aligned</w:t>
            </w:r>
          </w:p>
        </w:tc>
        <w:tc>
          <w:tcPr>
            <w:tcW w:w="2409" w:type="dxa"/>
            <w:hideMark/>
          </w:tcPr>
          <w:p w14:paraId="467A2AE9" w14:textId="4CA145F6"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Document level charge </w:t>
            </w:r>
            <w:r w:rsidR="00915FA4">
              <w:t>TAX</w:t>
            </w:r>
            <w:r w:rsidRPr="00784E18">
              <w:t xml:space="preserve"> category code</w:t>
            </w:r>
          </w:p>
        </w:tc>
        <w:tc>
          <w:tcPr>
            <w:tcW w:w="3119" w:type="dxa"/>
            <w:hideMark/>
          </w:tcPr>
          <w:p w14:paraId="57CCFE17" w14:textId="15A46AFC"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A coded identification of what </w:t>
            </w:r>
            <w:r w:rsidR="00915FA4">
              <w:t>TAX</w:t>
            </w:r>
            <w:r w:rsidRPr="00784E18">
              <w:t xml:space="preserve"> category applies to the document level charge.</w:t>
            </w:r>
          </w:p>
        </w:tc>
        <w:tc>
          <w:tcPr>
            <w:tcW w:w="4252" w:type="dxa"/>
            <w:hideMark/>
          </w:tcPr>
          <w:p w14:paraId="6E3CA333" w14:textId="7303EEB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cac:AllowanceCharge</w:t>
            </w:r>
            <w:proofErr w:type="spellEnd"/>
            <w:r w:rsidRPr="00784E18">
              <w:t>/</w:t>
            </w:r>
            <w:proofErr w:type="spellStart"/>
            <w:r w:rsidRPr="00784E18">
              <w:t>cac:</w:t>
            </w:r>
            <w:r w:rsidR="00915FA4">
              <w:t>Tax</w:t>
            </w:r>
            <w:r w:rsidRPr="00784E18">
              <w:t>Category</w:t>
            </w:r>
            <w:proofErr w:type="spellEnd"/>
            <w:r w:rsidRPr="00784E18">
              <w:t>/</w:t>
            </w:r>
            <w:proofErr w:type="spellStart"/>
            <w:r w:rsidRPr="00784E18">
              <w:t>cbc:ID</w:t>
            </w:r>
            <w:proofErr w:type="spellEnd"/>
          </w:p>
        </w:tc>
        <w:tc>
          <w:tcPr>
            <w:tcW w:w="1560" w:type="dxa"/>
          </w:tcPr>
          <w:p w14:paraId="7FF64C59" w14:textId="76D4C526"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102</w:t>
            </w:r>
          </w:p>
        </w:tc>
      </w:tr>
      <w:tr w:rsidR="00E41BD4" w:rsidRPr="00853A05" w14:paraId="54536A21" w14:textId="05652043"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1102562" w14:textId="48943701" w:rsidR="00E41BD4" w:rsidRPr="00784E18" w:rsidRDefault="009D6ACF" w:rsidP="00E41BD4">
            <w:pPr>
              <w:pStyle w:val="Textoindependiente"/>
            </w:pPr>
            <w:r>
              <w:t>ibt-</w:t>
            </w:r>
            <w:r w:rsidR="00E41BD4" w:rsidRPr="00784E18">
              <w:t>103</w:t>
            </w:r>
          </w:p>
        </w:tc>
        <w:tc>
          <w:tcPr>
            <w:tcW w:w="425" w:type="dxa"/>
            <w:hideMark/>
          </w:tcPr>
          <w:p w14:paraId="1377247A"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5CBF2A2B"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3892FB4E" w14:textId="1EE37DF5"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Aligned</w:t>
            </w:r>
          </w:p>
        </w:tc>
        <w:tc>
          <w:tcPr>
            <w:tcW w:w="2409" w:type="dxa"/>
            <w:hideMark/>
          </w:tcPr>
          <w:p w14:paraId="2CC1A943" w14:textId="3F6DC81D"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Document level charge </w:t>
            </w:r>
            <w:r w:rsidR="00915FA4">
              <w:t>TAX</w:t>
            </w:r>
            <w:r w:rsidRPr="00784E18">
              <w:t xml:space="preserve"> rate</w:t>
            </w:r>
          </w:p>
        </w:tc>
        <w:tc>
          <w:tcPr>
            <w:tcW w:w="3119" w:type="dxa"/>
            <w:hideMark/>
          </w:tcPr>
          <w:p w14:paraId="1C872990" w14:textId="0D61806A"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The </w:t>
            </w:r>
            <w:r w:rsidR="00915FA4">
              <w:t>TAX</w:t>
            </w:r>
            <w:r w:rsidRPr="00784E18">
              <w:t xml:space="preserve"> rate, represented as percentage that applies to the document level charge.</w:t>
            </w:r>
          </w:p>
        </w:tc>
        <w:tc>
          <w:tcPr>
            <w:tcW w:w="4252" w:type="dxa"/>
            <w:hideMark/>
          </w:tcPr>
          <w:p w14:paraId="085231F6" w14:textId="327D96AA"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cac:AllowanceCharge</w:t>
            </w:r>
            <w:proofErr w:type="spellEnd"/>
            <w:r w:rsidRPr="00784E18">
              <w:t>/</w:t>
            </w:r>
            <w:proofErr w:type="spellStart"/>
            <w:r w:rsidRPr="00784E18">
              <w:t>cac:</w:t>
            </w:r>
            <w:r w:rsidR="00915FA4">
              <w:t>Tax</w:t>
            </w:r>
            <w:r w:rsidRPr="00784E18">
              <w:t>Category</w:t>
            </w:r>
            <w:proofErr w:type="spellEnd"/>
            <w:r w:rsidRPr="00784E18">
              <w:t>/</w:t>
            </w:r>
            <w:proofErr w:type="spellStart"/>
            <w:r w:rsidRPr="00784E18">
              <w:t>cbc:Percent</w:t>
            </w:r>
            <w:proofErr w:type="spellEnd"/>
          </w:p>
        </w:tc>
        <w:tc>
          <w:tcPr>
            <w:tcW w:w="1560" w:type="dxa"/>
          </w:tcPr>
          <w:p w14:paraId="60EB4CF5" w14:textId="1467799D"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103</w:t>
            </w:r>
          </w:p>
        </w:tc>
      </w:tr>
      <w:tr w:rsidR="00E41BD4" w:rsidRPr="00853A05" w14:paraId="18C74F84" w14:textId="16551A2E"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F1B63EF" w14:textId="508277A5" w:rsidR="00E41BD4" w:rsidRPr="00784E18" w:rsidRDefault="009D6ACF" w:rsidP="00E41BD4">
            <w:pPr>
              <w:pStyle w:val="Textoindependiente"/>
            </w:pPr>
            <w:r>
              <w:t>ibt-</w:t>
            </w:r>
            <w:r w:rsidR="00E41BD4" w:rsidRPr="00784E18">
              <w:t>104</w:t>
            </w:r>
          </w:p>
        </w:tc>
        <w:tc>
          <w:tcPr>
            <w:tcW w:w="425" w:type="dxa"/>
            <w:hideMark/>
          </w:tcPr>
          <w:p w14:paraId="78D58988"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330A3213"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4C6BF6CB" w14:textId="6C21FAB3"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292FCC8F" w14:textId="79BFC16A"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Document level charge reason</w:t>
            </w:r>
          </w:p>
        </w:tc>
        <w:tc>
          <w:tcPr>
            <w:tcW w:w="3119" w:type="dxa"/>
            <w:hideMark/>
          </w:tcPr>
          <w:p w14:paraId="29C752A2"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The reason for the document level charge, expressed as text.</w:t>
            </w:r>
          </w:p>
        </w:tc>
        <w:tc>
          <w:tcPr>
            <w:tcW w:w="4252" w:type="dxa"/>
            <w:hideMark/>
          </w:tcPr>
          <w:p w14:paraId="5EB9CBA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cac:AllowanceCharge</w:t>
            </w:r>
            <w:proofErr w:type="spellEnd"/>
            <w:r w:rsidRPr="00784E18">
              <w:t>/</w:t>
            </w:r>
            <w:proofErr w:type="spellStart"/>
            <w:r w:rsidRPr="00784E18">
              <w:t>cbc:AllowanceChargeReason</w:t>
            </w:r>
            <w:proofErr w:type="spellEnd"/>
          </w:p>
        </w:tc>
        <w:tc>
          <w:tcPr>
            <w:tcW w:w="1560" w:type="dxa"/>
          </w:tcPr>
          <w:p w14:paraId="5E96A78A" w14:textId="0BF67E0B"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104</w:t>
            </w:r>
          </w:p>
        </w:tc>
      </w:tr>
      <w:tr w:rsidR="00E41BD4" w:rsidRPr="00853A05" w14:paraId="7F4CF54F" w14:textId="1E4F7365"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142401D" w14:textId="5F7D02D7" w:rsidR="00E41BD4" w:rsidRPr="00784E18" w:rsidRDefault="009D6ACF" w:rsidP="00E41BD4">
            <w:pPr>
              <w:pStyle w:val="Textoindependiente"/>
            </w:pPr>
            <w:r>
              <w:t>ibt-</w:t>
            </w:r>
            <w:r w:rsidR="00E41BD4" w:rsidRPr="00784E18">
              <w:t>105</w:t>
            </w:r>
          </w:p>
        </w:tc>
        <w:tc>
          <w:tcPr>
            <w:tcW w:w="425" w:type="dxa"/>
            <w:hideMark/>
          </w:tcPr>
          <w:p w14:paraId="55A2651C"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520DD570"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267877C9" w14:textId="6E9B8BFA"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77C20399" w14:textId="64E7AA2D"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Document level charge reason code</w:t>
            </w:r>
          </w:p>
        </w:tc>
        <w:tc>
          <w:tcPr>
            <w:tcW w:w="3119" w:type="dxa"/>
            <w:hideMark/>
          </w:tcPr>
          <w:p w14:paraId="69110395"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The reason for the document level charge, expressed as a code.</w:t>
            </w:r>
          </w:p>
        </w:tc>
        <w:tc>
          <w:tcPr>
            <w:tcW w:w="4252" w:type="dxa"/>
            <w:hideMark/>
          </w:tcPr>
          <w:p w14:paraId="4CC366D6"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cac:AllowanceCharge</w:t>
            </w:r>
            <w:proofErr w:type="spellEnd"/>
            <w:r w:rsidRPr="00784E18">
              <w:t>/</w:t>
            </w:r>
            <w:proofErr w:type="spellStart"/>
            <w:r w:rsidRPr="00784E18">
              <w:t>cbc:AllowanceChargeReasonCode</w:t>
            </w:r>
            <w:proofErr w:type="spellEnd"/>
          </w:p>
        </w:tc>
        <w:tc>
          <w:tcPr>
            <w:tcW w:w="1560" w:type="dxa"/>
          </w:tcPr>
          <w:p w14:paraId="0A5F8535" w14:textId="756FF037"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105</w:t>
            </w:r>
          </w:p>
        </w:tc>
      </w:tr>
      <w:tr w:rsidR="00E41BD4" w:rsidRPr="00853A05" w14:paraId="33F7ADAE" w14:textId="58CBDA51"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66BC22C" w14:textId="77777777" w:rsidR="00E41BD4" w:rsidRPr="00784E18" w:rsidRDefault="00E41BD4" w:rsidP="00E41BD4">
            <w:pPr>
              <w:pStyle w:val="Textoindependiente"/>
            </w:pPr>
            <w:r w:rsidRPr="00784E18">
              <w:t>BG-22</w:t>
            </w:r>
          </w:p>
        </w:tc>
        <w:tc>
          <w:tcPr>
            <w:tcW w:w="425" w:type="dxa"/>
            <w:hideMark/>
          </w:tcPr>
          <w:p w14:paraId="2F04F02C"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6B7E87D2"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455E2F60" w14:textId="77777777"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702D7A33" w14:textId="76982206"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DOCUMENT TOTALS</w:t>
            </w:r>
          </w:p>
        </w:tc>
        <w:tc>
          <w:tcPr>
            <w:tcW w:w="3119" w:type="dxa"/>
            <w:hideMark/>
          </w:tcPr>
          <w:p w14:paraId="1BB5DA8F"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A group of business terms providing the monetary totals for the Invoice. </w:t>
            </w:r>
          </w:p>
        </w:tc>
        <w:tc>
          <w:tcPr>
            <w:tcW w:w="4252" w:type="dxa"/>
            <w:hideMark/>
          </w:tcPr>
          <w:p w14:paraId="2A8E664F"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cac:LegalMonetaryTotal</w:t>
            </w:r>
            <w:proofErr w:type="spellEnd"/>
          </w:p>
        </w:tc>
        <w:tc>
          <w:tcPr>
            <w:tcW w:w="1560" w:type="dxa"/>
          </w:tcPr>
          <w:p w14:paraId="65340F7F" w14:textId="1335081B"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BG-22</w:t>
            </w:r>
          </w:p>
        </w:tc>
      </w:tr>
      <w:tr w:rsidR="00E41BD4" w:rsidRPr="00853A05" w14:paraId="7A9A78F8" w14:textId="070C71A1"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FCEC2E7" w14:textId="6F90F3BC" w:rsidR="00E41BD4" w:rsidRPr="00784E18" w:rsidRDefault="009D6ACF" w:rsidP="00E41BD4">
            <w:pPr>
              <w:pStyle w:val="Textoindependiente"/>
            </w:pPr>
            <w:r>
              <w:t>ibt-</w:t>
            </w:r>
            <w:r w:rsidR="00E41BD4" w:rsidRPr="00784E18">
              <w:t>106</w:t>
            </w:r>
          </w:p>
        </w:tc>
        <w:tc>
          <w:tcPr>
            <w:tcW w:w="425" w:type="dxa"/>
            <w:hideMark/>
          </w:tcPr>
          <w:p w14:paraId="7A17F7D3"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048B46AD"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0D0B8EA4" w14:textId="6055E5D6"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6E231969" w14:textId="494C3EA1"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Sum of Invoice line net amount</w:t>
            </w:r>
          </w:p>
        </w:tc>
        <w:tc>
          <w:tcPr>
            <w:tcW w:w="3119" w:type="dxa"/>
            <w:hideMark/>
          </w:tcPr>
          <w:p w14:paraId="5392C4AF"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Sum of all Invoice line net amounts in the Invoice. </w:t>
            </w:r>
          </w:p>
        </w:tc>
        <w:tc>
          <w:tcPr>
            <w:tcW w:w="4252" w:type="dxa"/>
            <w:hideMark/>
          </w:tcPr>
          <w:p w14:paraId="40904B03"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cac:LegalMonetaryTotal</w:t>
            </w:r>
            <w:proofErr w:type="spellEnd"/>
            <w:r w:rsidRPr="00784E18">
              <w:t>/</w:t>
            </w:r>
            <w:proofErr w:type="spellStart"/>
            <w:r w:rsidRPr="00784E18">
              <w:t>cbc:LineExtensionAmount</w:t>
            </w:r>
            <w:proofErr w:type="spellEnd"/>
          </w:p>
        </w:tc>
        <w:tc>
          <w:tcPr>
            <w:tcW w:w="1560" w:type="dxa"/>
          </w:tcPr>
          <w:p w14:paraId="4722AC5D" w14:textId="028E6D57"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106</w:t>
            </w:r>
          </w:p>
        </w:tc>
      </w:tr>
      <w:tr w:rsidR="00E41BD4" w:rsidRPr="00853A05" w14:paraId="48B4774A" w14:textId="755B5DCE"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31FBBDB" w14:textId="7D1DDAE7" w:rsidR="00E41BD4" w:rsidRPr="00784E18" w:rsidRDefault="009D6ACF" w:rsidP="00E41BD4">
            <w:pPr>
              <w:pStyle w:val="Textoindependiente"/>
            </w:pPr>
            <w:r>
              <w:t>ibt-</w:t>
            </w:r>
            <w:r w:rsidR="00E41BD4" w:rsidRPr="00784E18">
              <w:t>107</w:t>
            </w:r>
          </w:p>
        </w:tc>
        <w:tc>
          <w:tcPr>
            <w:tcW w:w="425" w:type="dxa"/>
            <w:hideMark/>
          </w:tcPr>
          <w:p w14:paraId="43767A7A"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334583D2"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3ACF53F2" w14:textId="5A5F31DC"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0CDEDF8A" w14:textId="0F6BEF7D"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Sum of allowances on document level</w:t>
            </w:r>
          </w:p>
        </w:tc>
        <w:tc>
          <w:tcPr>
            <w:tcW w:w="3119" w:type="dxa"/>
            <w:hideMark/>
          </w:tcPr>
          <w:p w14:paraId="5D327936"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Sum of all allowances on document level in the Invoice.</w:t>
            </w:r>
          </w:p>
        </w:tc>
        <w:tc>
          <w:tcPr>
            <w:tcW w:w="4252" w:type="dxa"/>
            <w:hideMark/>
          </w:tcPr>
          <w:p w14:paraId="746102C7"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cac:LegalMonetaryTotal</w:t>
            </w:r>
            <w:proofErr w:type="spellEnd"/>
            <w:r w:rsidRPr="00784E18">
              <w:t>/</w:t>
            </w:r>
            <w:proofErr w:type="spellStart"/>
            <w:r w:rsidRPr="00784E18">
              <w:t>cbc:AllowanceTotalAmount</w:t>
            </w:r>
            <w:proofErr w:type="spellEnd"/>
          </w:p>
        </w:tc>
        <w:tc>
          <w:tcPr>
            <w:tcW w:w="1560" w:type="dxa"/>
          </w:tcPr>
          <w:p w14:paraId="343B84B0" w14:textId="3F3A6705"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107</w:t>
            </w:r>
          </w:p>
        </w:tc>
      </w:tr>
      <w:tr w:rsidR="00E41BD4" w:rsidRPr="00853A05" w14:paraId="2446BBBD" w14:textId="78523B3E"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E513A68" w14:textId="76514851" w:rsidR="00E41BD4" w:rsidRPr="00784E18" w:rsidRDefault="009D6ACF" w:rsidP="00E41BD4">
            <w:pPr>
              <w:pStyle w:val="Textoindependiente"/>
            </w:pPr>
            <w:r>
              <w:t>ibt-</w:t>
            </w:r>
            <w:r w:rsidR="00E41BD4" w:rsidRPr="00784E18">
              <w:t>108</w:t>
            </w:r>
          </w:p>
        </w:tc>
        <w:tc>
          <w:tcPr>
            <w:tcW w:w="425" w:type="dxa"/>
            <w:hideMark/>
          </w:tcPr>
          <w:p w14:paraId="1D3A9089"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6AC788B2"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6DDA8EC0" w14:textId="1108AD13"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03D405F6" w14:textId="3ED433F8"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Sum of charges on document level</w:t>
            </w:r>
          </w:p>
        </w:tc>
        <w:tc>
          <w:tcPr>
            <w:tcW w:w="3119" w:type="dxa"/>
            <w:hideMark/>
          </w:tcPr>
          <w:p w14:paraId="77F5540E"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Sum of all charges on document level in the Invoice.</w:t>
            </w:r>
          </w:p>
        </w:tc>
        <w:tc>
          <w:tcPr>
            <w:tcW w:w="4252" w:type="dxa"/>
            <w:hideMark/>
          </w:tcPr>
          <w:p w14:paraId="19A684F0"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cac:LegalMonetaryTotal</w:t>
            </w:r>
            <w:proofErr w:type="spellEnd"/>
            <w:r w:rsidRPr="00784E18">
              <w:t>/</w:t>
            </w:r>
            <w:proofErr w:type="spellStart"/>
            <w:r w:rsidRPr="00784E18">
              <w:t>cbc:ChargeTotalAmount</w:t>
            </w:r>
            <w:proofErr w:type="spellEnd"/>
          </w:p>
        </w:tc>
        <w:tc>
          <w:tcPr>
            <w:tcW w:w="1560" w:type="dxa"/>
          </w:tcPr>
          <w:p w14:paraId="376B7B5B" w14:textId="1172DE88"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108</w:t>
            </w:r>
          </w:p>
        </w:tc>
      </w:tr>
      <w:tr w:rsidR="00E41BD4" w:rsidRPr="00853A05" w14:paraId="5FBA2767" w14:textId="720FA0E7"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89CFF40" w14:textId="4E38B3D2" w:rsidR="00E41BD4" w:rsidRPr="00784E18" w:rsidRDefault="009D6ACF" w:rsidP="00E41BD4">
            <w:pPr>
              <w:pStyle w:val="Textoindependiente"/>
            </w:pPr>
            <w:r>
              <w:t>ibt-</w:t>
            </w:r>
            <w:r w:rsidR="00E41BD4" w:rsidRPr="00784E18">
              <w:t>109</w:t>
            </w:r>
          </w:p>
        </w:tc>
        <w:tc>
          <w:tcPr>
            <w:tcW w:w="425" w:type="dxa"/>
            <w:hideMark/>
          </w:tcPr>
          <w:p w14:paraId="49F91FED"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754AB397"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1..1</w:t>
            </w:r>
          </w:p>
        </w:tc>
        <w:tc>
          <w:tcPr>
            <w:tcW w:w="1134" w:type="dxa"/>
          </w:tcPr>
          <w:p w14:paraId="3A562E07" w14:textId="4C3C1345"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4DD8A8A8" w14:textId="6D78BABC"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Invoice total amount without </w:t>
            </w:r>
            <w:r w:rsidR="00915FA4">
              <w:t>TAX</w:t>
            </w:r>
          </w:p>
        </w:tc>
        <w:tc>
          <w:tcPr>
            <w:tcW w:w="3119" w:type="dxa"/>
            <w:hideMark/>
          </w:tcPr>
          <w:p w14:paraId="0BCB182A" w14:textId="70D5C4F3"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The total amount of the Invoice without </w:t>
            </w:r>
            <w:r w:rsidR="00915FA4">
              <w:t>TAX</w:t>
            </w:r>
            <w:r w:rsidRPr="00784E18">
              <w:t>.</w:t>
            </w:r>
          </w:p>
        </w:tc>
        <w:tc>
          <w:tcPr>
            <w:tcW w:w="4252" w:type="dxa"/>
            <w:hideMark/>
          </w:tcPr>
          <w:p w14:paraId="096AC2A7" w14:textId="77E68004"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cac:LegalMonetaryTotal</w:t>
            </w:r>
            <w:proofErr w:type="spellEnd"/>
            <w:r w:rsidRPr="00784E18">
              <w:t>/</w:t>
            </w:r>
            <w:proofErr w:type="spellStart"/>
            <w:r w:rsidRPr="00784E18">
              <w:t>cbc:</w:t>
            </w:r>
            <w:r w:rsidR="00915FA4">
              <w:t>Tax</w:t>
            </w:r>
            <w:r w:rsidRPr="00784E18">
              <w:t>ExclusiveAmount</w:t>
            </w:r>
            <w:proofErr w:type="spellEnd"/>
          </w:p>
        </w:tc>
        <w:tc>
          <w:tcPr>
            <w:tcW w:w="1560" w:type="dxa"/>
          </w:tcPr>
          <w:p w14:paraId="05BEF8D7" w14:textId="03947284"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109</w:t>
            </w:r>
          </w:p>
        </w:tc>
      </w:tr>
      <w:tr w:rsidR="00E41BD4" w:rsidRPr="00853A05" w14:paraId="51650A96" w14:textId="009BC69A"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386971A" w14:textId="63D7A394" w:rsidR="00E41BD4" w:rsidRPr="00784E18" w:rsidRDefault="009D6ACF" w:rsidP="00E41BD4">
            <w:pPr>
              <w:pStyle w:val="Textoindependiente"/>
            </w:pPr>
            <w:r>
              <w:lastRenderedPageBreak/>
              <w:t>ibt-</w:t>
            </w:r>
            <w:r w:rsidR="00E41BD4" w:rsidRPr="00784E18">
              <w:t>110</w:t>
            </w:r>
          </w:p>
        </w:tc>
        <w:tc>
          <w:tcPr>
            <w:tcW w:w="425" w:type="dxa"/>
            <w:hideMark/>
          </w:tcPr>
          <w:p w14:paraId="5D5F7D83"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335EE5DB"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3B5A1666" w14:textId="472B09C4"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5AA4BF2D" w14:textId="42B1C61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Invoice total </w:t>
            </w:r>
            <w:r w:rsidR="00915FA4">
              <w:t>TAX</w:t>
            </w:r>
            <w:r w:rsidRPr="00784E18">
              <w:t xml:space="preserve"> amount</w:t>
            </w:r>
          </w:p>
        </w:tc>
        <w:tc>
          <w:tcPr>
            <w:tcW w:w="3119" w:type="dxa"/>
            <w:hideMark/>
          </w:tcPr>
          <w:p w14:paraId="7D46F929" w14:textId="2F27A313"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The total </w:t>
            </w:r>
            <w:r w:rsidR="00915FA4">
              <w:t>TAX</w:t>
            </w:r>
            <w:r w:rsidRPr="00784E18">
              <w:t xml:space="preserve"> amount for the Invoice.</w:t>
            </w:r>
          </w:p>
        </w:tc>
        <w:tc>
          <w:tcPr>
            <w:tcW w:w="4252" w:type="dxa"/>
            <w:hideMark/>
          </w:tcPr>
          <w:p w14:paraId="26D1959A" w14:textId="02F66258"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w:t>
            </w:r>
            <w:r w:rsidR="00915FA4">
              <w:t>Tax</w:t>
            </w:r>
            <w:r w:rsidRPr="00784E18">
              <w:t>Total</w:t>
            </w:r>
            <w:proofErr w:type="spellEnd"/>
            <w:r w:rsidRPr="00784E18">
              <w:t>/</w:t>
            </w:r>
            <w:proofErr w:type="spellStart"/>
            <w:r w:rsidRPr="00784E18">
              <w:t>cbc:</w:t>
            </w:r>
            <w:r w:rsidR="00915FA4">
              <w:t>Tax</w:t>
            </w:r>
            <w:r w:rsidRPr="00784E18">
              <w:t>Amount</w:t>
            </w:r>
            <w:proofErr w:type="spellEnd"/>
          </w:p>
        </w:tc>
        <w:tc>
          <w:tcPr>
            <w:tcW w:w="1560" w:type="dxa"/>
          </w:tcPr>
          <w:p w14:paraId="2E8D0F39" w14:textId="3FAF69F1"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110</w:t>
            </w:r>
          </w:p>
        </w:tc>
      </w:tr>
      <w:tr w:rsidR="00E41BD4" w:rsidRPr="00853A05" w14:paraId="60DC9733" w14:textId="7B2E6CE6"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2C540DEF" w14:textId="6150B22A" w:rsidR="00E41BD4" w:rsidRPr="00784E18" w:rsidRDefault="009D6ACF" w:rsidP="00E41BD4">
            <w:pPr>
              <w:pStyle w:val="Textoindependiente"/>
            </w:pPr>
            <w:r>
              <w:t>ibt-</w:t>
            </w:r>
            <w:r w:rsidR="00E41BD4" w:rsidRPr="00784E18">
              <w:t>111</w:t>
            </w:r>
          </w:p>
        </w:tc>
        <w:tc>
          <w:tcPr>
            <w:tcW w:w="425" w:type="dxa"/>
            <w:hideMark/>
          </w:tcPr>
          <w:p w14:paraId="2FA763D0"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43AD022C"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0..1</w:t>
            </w:r>
          </w:p>
        </w:tc>
        <w:tc>
          <w:tcPr>
            <w:tcW w:w="1134" w:type="dxa"/>
          </w:tcPr>
          <w:p w14:paraId="28473909" w14:textId="1863ED1C"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Aligned</w:t>
            </w:r>
          </w:p>
        </w:tc>
        <w:tc>
          <w:tcPr>
            <w:tcW w:w="2409" w:type="dxa"/>
            <w:hideMark/>
          </w:tcPr>
          <w:p w14:paraId="5F392321" w14:textId="20EAC846"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Invoice total </w:t>
            </w:r>
            <w:r w:rsidR="00915FA4">
              <w:t>TAX</w:t>
            </w:r>
            <w:r w:rsidRPr="00784E18">
              <w:t xml:space="preserve"> amount in accounting currency</w:t>
            </w:r>
          </w:p>
        </w:tc>
        <w:tc>
          <w:tcPr>
            <w:tcW w:w="3119" w:type="dxa"/>
            <w:hideMark/>
          </w:tcPr>
          <w:p w14:paraId="2E059E54" w14:textId="4D9DA135"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The </w:t>
            </w:r>
            <w:r w:rsidR="00915FA4">
              <w:t>TAX</w:t>
            </w:r>
            <w:r w:rsidRPr="00784E18">
              <w:t xml:space="preserve"> total amount expressed in the accounting currency accepted or required in the country of the Seller.</w:t>
            </w:r>
          </w:p>
        </w:tc>
        <w:tc>
          <w:tcPr>
            <w:tcW w:w="4252" w:type="dxa"/>
            <w:hideMark/>
          </w:tcPr>
          <w:p w14:paraId="2897C13A" w14:textId="5B12917D"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w:t>
            </w:r>
            <w:r w:rsidR="00915FA4">
              <w:t>Tax</w:t>
            </w:r>
            <w:r w:rsidRPr="00784E18">
              <w:t>Total</w:t>
            </w:r>
            <w:proofErr w:type="spellEnd"/>
            <w:r w:rsidRPr="00784E18">
              <w:t>/</w:t>
            </w:r>
            <w:proofErr w:type="spellStart"/>
            <w:r w:rsidRPr="00784E18">
              <w:t>cbc:</w:t>
            </w:r>
            <w:r w:rsidR="00915FA4">
              <w:t>Tax</w:t>
            </w:r>
            <w:r w:rsidRPr="00784E18">
              <w:t>Amount</w:t>
            </w:r>
            <w:proofErr w:type="spellEnd"/>
          </w:p>
        </w:tc>
        <w:tc>
          <w:tcPr>
            <w:tcW w:w="1560" w:type="dxa"/>
          </w:tcPr>
          <w:p w14:paraId="7EE69ACC" w14:textId="17AE86EF"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111</w:t>
            </w:r>
          </w:p>
        </w:tc>
      </w:tr>
      <w:tr w:rsidR="00E41BD4" w:rsidRPr="00853A05" w14:paraId="46B6188A" w14:textId="14EE1182"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9A16429" w14:textId="15849E83" w:rsidR="00E41BD4" w:rsidRPr="00784E18" w:rsidRDefault="009D6ACF" w:rsidP="00E41BD4">
            <w:pPr>
              <w:pStyle w:val="Textoindependiente"/>
            </w:pPr>
            <w:r>
              <w:t>ibt-</w:t>
            </w:r>
            <w:r w:rsidR="00E41BD4" w:rsidRPr="00784E18">
              <w:t>112</w:t>
            </w:r>
          </w:p>
        </w:tc>
        <w:tc>
          <w:tcPr>
            <w:tcW w:w="425" w:type="dxa"/>
            <w:hideMark/>
          </w:tcPr>
          <w:p w14:paraId="0F8C2A33"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0F3BADF0"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45C9977C" w14:textId="1B4251D1"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7F8C87A2" w14:textId="0CCCB1BA"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Invoice total amount with </w:t>
            </w:r>
            <w:r w:rsidR="00915FA4">
              <w:t>TAX</w:t>
            </w:r>
          </w:p>
        </w:tc>
        <w:tc>
          <w:tcPr>
            <w:tcW w:w="3119" w:type="dxa"/>
            <w:hideMark/>
          </w:tcPr>
          <w:p w14:paraId="4D3C3B93" w14:textId="374D11B1"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The total amount of the Invoice with </w:t>
            </w:r>
            <w:r w:rsidR="00915FA4">
              <w:t>tax</w:t>
            </w:r>
            <w:r w:rsidRPr="00784E18">
              <w:t>.</w:t>
            </w:r>
          </w:p>
        </w:tc>
        <w:tc>
          <w:tcPr>
            <w:tcW w:w="4252" w:type="dxa"/>
            <w:hideMark/>
          </w:tcPr>
          <w:p w14:paraId="1AC65BA2" w14:textId="4CC15D03"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cac:LegalMonetaryTotal</w:t>
            </w:r>
            <w:proofErr w:type="spellEnd"/>
            <w:r w:rsidRPr="00784E18">
              <w:t>/</w:t>
            </w:r>
            <w:proofErr w:type="spellStart"/>
            <w:r w:rsidRPr="00784E18">
              <w:t>cbc:</w:t>
            </w:r>
            <w:r w:rsidR="00915FA4">
              <w:t>Tax</w:t>
            </w:r>
            <w:r w:rsidRPr="00784E18">
              <w:t>InclusiveAmount</w:t>
            </w:r>
            <w:proofErr w:type="spellEnd"/>
          </w:p>
        </w:tc>
        <w:tc>
          <w:tcPr>
            <w:tcW w:w="1560" w:type="dxa"/>
          </w:tcPr>
          <w:p w14:paraId="3A540312" w14:textId="1E789547"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112</w:t>
            </w:r>
          </w:p>
        </w:tc>
      </w:tr>
      <w:tr w:rsidR="00E41BD4" w:rsidRPr="00853A05" w14:paraId="772DFCAF" w14:textId="1CF3FC43"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52D832EF" w14:textId="7282C939" w:rsidR="00E41BD4" w:rsidRPr="00784E18" w:rsidRDefault="009D6ACF" w:rsidP="00E41BD4">
            <w:pPr>
              <w:pStyle w:val="Textoindependiente"/>
            </w:pPr>
            <w:r>
              <w:t>ibt-</w:t>
            </w:r>
            <w:r w:rsidR="00E41BD4" w:rsidRPr="00784E18">
              <w:t>113</w:t>
            </w:r>
          </w:p>
        </w:tc>
        <w:tc>
          <w:tcPr>
            <w:tcW w:w="425" w:type="dxa"/>
            <w:hideMark/>
          </w:tcPr>
          <w:p w14:paraId="4B26DBA2"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2CC4A367"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66B671E5" w14:textId="5C098423"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0EBD802F" w14:textId="61C53CB2"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Paid amount </w:t>
            </w:r>
          </w:p>
        </w:tc>
        <w:tc>
          <w:tcPr>
            <w:tcW w:w="3119" w:type="dxa"/>
            <w:hideMark/>
          </w:tcPr>
          <w:p w14:paraId="16EB55C8"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The sum of amounts which have been paid in advance.</w:t>
            </w:r>
          </w:p>
        </w:tc>
        <w:tc>
          <w:tcPr>
            <w:tcW w:w="4252" w:type="dxa"/>
            <w:hideMark/>
          </w:tcPr>
          <w:p w14:paraId="5D4690CD"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cac:LegalMonetaryTotal</w:t>
            </w:r>
            <w:proofErr w:type="spellEnd"/>
            <w:r w:rsidRPr="00784E18">
              <w:t>/</w:t>
            </w:r>
            <w:proofErr w:type="spellStart"/>
            <w:r w:rsidRPr="00784E18">
              <w:t>cbc:PrepaidAmount</w:t>
            </w:r>
            <w:proofErr w:type="spellEnd"/>
          </w:p>
        </w:tc>
        <w:tc>
          <w:tcPr>
            <w:tcW w:w="1560" w:type="dxa"/>
          </w:tcPr>
          <w:p w14:paraId="4A2FFA85" w14:textId="0BD58AF1"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113</w:t>
            </w:r>
          </w:p>
        </w:tc>
      </w:tr>
      <w:tr w:rsidR="00E41BD4" w:rsidRPr="00853A05" w14:paraId="07E4B8B8" w14:textId="37C852AB"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A43BB36" w14:textId="1276F0B0" w:rsidR="00E41BD4" w:rsidRPr="00784E18" w:rsidRDefault="009D6ACF" w:rsidP="00E41BD4">
            <w:pPr>
              <w:pStyle w:val="Textoindependiente"/>
            </w:pPr>
            <w:r>
              <w:t>ibt-</w:t>
            </w:r>
            <w:r w:rsidR="00E41BD4" w:rsidRPr="00784E18">
              <w:t>114</w:t>
            </w:r>
          </w:p>
        </w:tc>
        <w:tc>
          <w:tcPr>
            <w:tcW w:w="425" w:type="dxa"/>
            <w:hideMark/>
          </w:tcPr>
          <w:p w14:paraId="5371E759"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53C52E47"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2662E159" w14:textId="741F105F"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4E8D37AD" w14:textId="003C5A5A"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Rounding amount</w:t>
            </w:r>
          </w:p>
        </w:tc>
        <w:tc>
          <w:tcPr>
            <w:tcW w:w="3119" w:type="dxa"/>
            <w:hideMark/>
          </w:tcPr>
          <w:p w14:paraId="1A9DD88B"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The amount to be added to the invoice total to round the amount to be paid.</w:t>
            </w:r>
          </w:p>
        </w:tc>
        <w:tc>
          <w:tcPr>
            <w:tcW w:w="4252" w:type="dxa"/>
            <w:hideMark/>
          </w:tcPr>
          <w:p w14:paraId="3489072A"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cac:LegalMonetaryTotal</w:t>
            </w:r>
            <w:proofErr w:type="spellEnd"/>
            <w:r w:rsidRPr="00784E18">
              <w:t>/</w:t>
            </w:r>
            <w:proofErr w:type="spellStart"/>
            <w:r w:rsidRPr="00784E18">
              <w:t>cbc:PayableRoundingAmount</w:t>
            </w:r>
            <w:proofErr w:type="spellEnd"/>
          </w:p>
        </w:tc>
        <w:tc>
          <w:tcPr>
            <w:tcW w:w="1560" w:type="dxa"/>
          </w:tcPr>
          <w:p w14:paraId="034AD4D4" w14:textId="2415D14D"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114</w:t>
            </w:r>
          </w:p>
        </w:tc>
      </w:tr>
      <w:tr w:rsidR="00E41BD4" w:rsidRPr="00853A05" w14:paraId="3424B844" w14:textId="0E10993D"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6C8F11E1" w14:textId="251A5B04" w:rsidR="00E41BD4" w:rsidRPr="00784E18" w:rsidRDefault="009D6ACF" w:rsidP="00E41BD4">
            <w:pPr>
              <w:pStyle w:val="Textoindependiente"/>
            </w:pPr>
            <w:r>
              <w:t>ibt-</w:t>
            </w:r>
            <w:r w:rsidR="00E41BD4" w:rsidRPr="00784E18">
              <w:t>115</w:t>
            </w:r>
          </w:p>
        </w:tc>
        <w:tc>
          <w:tcPr>
            <w:tcW w:w="425" w:type="dxa"/>
            <w:hideMark/>
          </w:tcPr>
          <w:p w14:paraId="47ADD6EE"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731B3B67"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58401F02" w14:textId="66C40EA9"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76C2E18A" w14:textId="3A6BE515"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Amount due for payment</w:t>
            </w:r>
          </w:p>
        </w:tc>
        <w:tc>
          <w:tcPr>
            <w:tcW w:w="3119" w:type="dxa"/>
            <w:hideMark/>
          </w:tcPr>
          <w:p w14:paraId="2D53668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The outstanding amount that is requested to be paid.</w:t>
            </w:r>
          </w:p>
        </w:tc>
        <w:tc>
          <w:tcPr>
            <w:tcW w:w="4252" w:type="dxa"/>
            <w:hideMark/>
          </w:tcPr>
          <w:p w14:paraId="73919C43"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cac:LegalMonetaryTotal</w:t>
            </w:r>
            <w:proofErr w:type="spellEnd"/>
            <w:r w:rsidRPr="00784E18">
              <w:t>/</w:t>
            </w:r>
            <w:proofErr w:type="spellStart"/>
            <w:r w:rsidRPr="00784E18">
              <w:t>cbc:PayableAmount</w:t>
            </w:r>
            <w:proofErr w:type="spellEnd"/>
          </w:p>
        </w:tc>
        <w:tc>
          <w:tcPr>
            <w:tcW w:w="1560" w:type="dxa"/>
          </w:tcPr>
          <w:p w14:paraId="16FC6130" w14:textId="6DF7B1F6"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115</w:t>
            </w:r>
          </w:p>
        </w:tc>
      </w:tr>
      <w:tr w:rsidR="00E41BD4" w:rsidRPr="00853A05" w14:paraId="3F9BC416" w14:textId="2503C37B"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FBDE157" w14:textId="77777777" w:rsidR="00E41BD4" w:rsidRPr="00784E18" w:rsidRDefault="00E41BD4" w:rsidP="00E41BD4">
            <w:pPr>
              <w:pStyle w:val="Textoindependiente"/>
            </w:pPr>
            <w:r w:rsidRPr="00784E18">
              <w:t>BG-23</w:t>
            </w:r>
          </w:p>
        </w:tc>
        <w:tc>
          <w:tcPr>
            <w:tcW w:w="425" w:type="dxa"/>
            <w:hideMark/>
          </w:tcPr>
          <w:p w14:paraId="327AC23D"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2A7A6CE9"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1..n </w:t>
            </w:r>
          </w:p>
        </w:tc>
        <w:tc>
          <w:tcPr>
            <w:tcW w:w="1134" w:type="dxa"/>
          </w:tcPr>
          <w:p w14:paraId="2774D292" w14:textId="77777777"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35B0FCD0" w14:textId="54267656" w:rsidR="00E41BD4" w:rsidRPr="00784E18" w:rsidRDefault="00915FA4" w:rsidP="00E41BD4">
            <w:pPr>
              <w:pStyle w:val="Textoindependiente"/>
              <w:cnfStyle w:val="000000100000" w:firstRow="0" w:lastRow="0" w:firstColumn="0" w:lastColumn="0" w:oddVBand="0" w:evenVBand="0" w:oddHBand="1" w:evenHBand="0" w:firstRowFirstColumn="0" w:firstRowLastColumn="0" w:lastRowFirstColumn="0" w:lastRowLastColumn="0"/>
            </w:pPr>
            <w:r>
              <w:t>TAX</w:t>
            </w:r>
            <w:r w:rsidR="00E41BD4" w:rsidRPr="00784E18">
              <w:t xml:space="preserve"> BREAKDOWN</w:t>
            </w:r>
          </w:p>
        </w:tc>
        <w:tc>
          <w:tcPr>
            <w:tcW w:w="3119" w:type="dxa"/>
            <w:hideMark/>
          </w:tcPr>
          <w:p w14:paraId="61DF8D0E" w14:textId="45699614"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A group of business terms providing information about </w:t>
            </w:r>
            <w:r w:rsidR="00915FA4">
              <w:t>TAX</w:t>
            </w:r>
            <w:r w:rsidRPr="00784E18">
              <w:t xml:space="preserve"> breakdown by different categories, rates and exemption reasons</w:t>
            </w:r>
          </w:p>
        </w:tc>
        <w:tc>
          <w:tcPr>
            <w:tcW w:w="4252" w:type="dxa"/>
            <w:hideMark/>
          </w:tcPr>
          <w:p w14:paraId="58333597" w14:textId="793CD099"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w:t>
            </w:r>
            <w:r w:rsidR="00915FA4">
              <w:t>Tax</w:t>
            </w:r>
            <w:r w:rsidRPr="00784E18">
              <w:t>Total</w:t>
            </w:r>
            <w:proofErr w:type="spellEnd"/>
            <w:r w:rsidRPr="00784E18">
              <w:t>/</w:t>
            </w:r>
            <w:proofErr w:type="spellStart"/>
            <w:r w:rsidRPr="00784E18">
              <w:t>cac:</w:t>
            </w:r>
            <w:r w:rsidR="00915FA4">
              <w:t>Tax</w:t>
            </w:r>
            <w:r w:rsidRPr="00784E18">
              <w:t>Subtotal</w:t>
            </w:r>
            <w:proofErr w:type="spellEnd"/>
          </w:p>
        </w:tc>
        <w:tc>
          <w:tcPr>
            <w:tcW w:w="1560" w:type="dxa"/>
          </w:tcPr>
          <w:p w14:paraId="269EE1CF" w14:textId="7EB4E841"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BG-23</w:t>
            </w:r>
          </w:p>
        </w:tc>
      </w:tr>
      <w:tr w:rsidR="00E41BD4" w:rsidRPr="00853A05" w14:paraId="10EF24D5" w14:textId="6B7B677B"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55BE5EDA" w14:textId="676965E3" w:rsidR="00E41BD4" w:rsidRPr="00784E18" w:rsidRDefault="009D6ACF" w:rsidP="00E41BD4">
            <w:pPr>
              <w:pStyle w:val="Textoindependiente"/>
            </w:pPr>
            <w:r>
              <w:t>ibt-</w:t>
            </w:r>
            <w:r w:rsidR="00E41BD4" w:rsidRPr="00784E18">
              <w:t>116</w:t>
            </w:r>
          </w:p>
        </w:tc>
        <w:tc>
          <w:tcPr>
            <w:tcW w:w="425" w:type="dxa"/>
            <w:hideMark/>
          </w:tcPr>
          <w:p w14:paraId="0349A964"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3BF40CCA"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02D823B2" w14:textId="43AA2B50"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Aligned</w:t>
            </w:r>
          </w:p>
        </w:tc>
        <w:tc>
          <w:tcPr>
            <w:tcW w:w="2409" w:type="dxa"/>
            <w:hideMark/>
          </w:tcPr>
          <w:p w14:paraId="1C9B625A" w14:textId="534FA40A" w:rsidR="00E41BD4" w:rsidRPr="00784E18" w:rsidRDefault="00915FA4" w:rsidP="00E41BD4">
            <w:pPr>
              <w:pStyle w:val="Textoindependiente"/>
              <w:cnfStyle w:val="000000000000" w:firstRow="0" w:lastRow="0" w:firstColumn="0" w:lastColumn="0" w:oddVBand="0" w:evenVBand="0" w:oddHBand="0" w:evenHBand="0" w:firstRowFirstColumn="0" w:firstRowLastColumn="0" w:lastRowFirstColumn="0" w:lastRowLastColumn="0"/>
            </w:pPr>
            <w:r>
              <w:t>TAX</w:t>
            </w:r>
            <w:r w:rsidR="00E41BD4" w:rsidRPr="00784E18">
              <w:t xml:space="preserve"> category </w:t>
            </w:r>
            <w:r>
              <w:t>tax</w:t>
            </w:r>
            <w:r w:rsidR="00E41BD4" w:rsidRPr="00784E18">
              <w:t>able amount</w:t>
            </w:r>
          </w:p>
        </w:tc>
        <w:tc>
          <w:tcPr>
            <w:tcW w:w="3119" w:type="dxa"/>
            <w:hideMark/>
          </w:tcPr>
          <w:p w14:paraId="1018CD52" w14:textId="70CF3FF1"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Sum of all </w:t>
            </w:r>
            <w:r w:rsidR="00915FA4">
              <w:t>tax</w:t>
            </w:r>
            <w:r w:rsidRPr="00784E18">
              <w:t xml:space="preserve">able amounts subject to a specific </w:t>
            </w:r>
            <w:r w:rsidR="00915FA4">
              <w:t>TAX</w:t>
            </w:r>
            <w:r w:rsidRPr="00784E18">
              <w:t xml:space="preserve"> category code and </w:t>
            </w:r>
            <w:r w:rsidR="00915FA4">
              <w:t>TAX</w:t>
            </w:r>
            <w:r w:rsidRPr="00784E18">
              <w:t xml:space="preserve"> category rate (if the </w:t>
            </w:r>
            <w:r w:rsidR="00915FA4">
              <w:t>TAX</w:t>
            </w:r>
            <w:r w:rsidRPr="00784E18">
              <w:t xml:space="preserve"> category rate is applicable).</w:t>
            </w:r>
          </w:p>
        </w:tc>
        <w:tc>
          <w:tcPr>
            <w:tcW w:w="4252" w:type="dxa"/>
            <w:hideMark/>
          </w:tcPr>
          <w:p w14:paraId="2289863A" w14:textId="170E605A"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w:t>
            </w:r>
            <w:r w:rsidR="00915FA4">
              <w:t>Tax</w:t>
            </w:r>
            <w:r w:rsidRPr="00784E18">
              <w:t>Total</w:t>
            </w:r>
            <w:proofErr w:type="spellEnd"/>
            <w:r w:rsidRPr="00784E18">
              <w:t>/</w:t>
            </w:r>
            <w:proofErr w:type="spellStart"/>
            <w:r w:rsidRPr="00784E18">
              <w:t>cac:</w:t>
            </w:r>
            <w:r w:rsidR="00915FA4">
              <w:t>Tax</w:t>
            </w:r>
            <w:r w:rsidRPr="00784E18">
              <w:t>Subtotal</w:t>
            </w:r>
            <w:proofErr w:type="spellEnd"/>
            <w:r w:rsidRPr="00784E18">
              <w:t>/</w:t>
            </w:r>
            <w:proofErr w:type="spellStart"/>
            <w:r w:rsidRPr="00784E18">
              <w:t>cbc:</w:t>
            </w:r>
            <w:r w:rsidR="00915FA4">
              <w:t>Tax</w:t>
            </w:r>
            <w:r w:rsidRPr="00784E18">
              <w:t>ableAmount</w:t>
            </w:r>
            <w:proofErr w:type="spellEnd"/>
          </w:p>
        </w:tc>
        <w:tc>
          <w:tcPr>
            <w:tcW w:w="1560" w:type="dxa"/>
          </w:tcPr>
          <w:p w14:paraId="7636F3E1" w14:textId="245515E5"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116</w:t>
            </w:r>
          </w:p>
        </w:tc>
      </w:tr>
      <w:tr w:rsidR="00E41BD4" w:rsidRPr="00853A05" w14:paraId="2F7D2205" w14:textId="77F689F8"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164B6FA" w14:textId="4CB4F163" w:rsidR="00E41BD4" w:rsidRPr="00784E18" w:rsidRDefault="009D6ACF" w:rsidP="00E41BD4">
            <w:pPr>
              <w:pStyle w:val="Textoindependiente"/>
            </w:pPr>
            <w:r>
              <w:t>ibt-</w:t>
            </w:r>
            <w:r w:rsidR="00E41BD4" w:rsidRPr="00784E18">
              <w:t>117</w:t>
            </w:r>
          </w:p>
        </w:tc>
        <w:tc>
          <w:tcPr>
            <w:tcW w:w="425" w:type="dxa"/>
            <w:hideMark/>
          </w:tcPr>
          <w:p w14:paraId="4FCC661E"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6F7669CF"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39EE5FFB" w14:textId="724C73E0"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Aligned</w:t>
            </w:r>
          </w:p>
        </w:tc>
        <w:tc>
          <w:tcPr>
            <w:tcW w:w="2409" w:type="dxa"/>
            <w:hideMark/>
          </w:tcPr>
          <w:p w14:paraId="2CC60D08" w14:textId="0470184C" w:rsidR="00E41BD4" w:rsidRPr="00784E18" w:rsidRDefault="00915FA4" w:rsidP="00E41BD4">
            <w:pPr>
              <w:pStyle w:val="Textoindependiente"/>
              <w:cnfStyle w:val="000000100000" w:firstRow="0" w:lastRow="0" w:firstColumn="0" w:lastColumn="0" w:oddVBand="0" w:evenVBand="0" w:oddHBand="1" w:evenHBand="0" w:firstRowFirstColumn="0" w:firstRowLastColumn="0" w:lastRowFirstColumn="0" w:lastRowLastColumn="0"/>
            </w:pPr>
            <w:r>
              <w:t>TAX</w:t>
            </w:r>
            <w:r w:rsidR="00E41BD4" w:rsidRPr="00784E18">
              <w:t xml:space="preserve"> category </w:t>
            </w:r>
            <w:r>
              <w:t>tax</w:t>
            </w:r>
            <w:r w:rsidR="00E41BD4" w:rsidRPr="00784E18">
              <w:t xml:space="preserve"> amount</w:t>
            </w:r>
          </w:p>
        </w:tc>
        <w:tc>
          <w:tcPr>
            <w:tcW w:w="3119" w:type="dxa"/>
            <w:hideMark/>
          </w:tcPr>
          <w:p w14:paraId="44EEB5DC" w14:textId="73E4B641"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The total </w:t>
            </w:r>
            <w:r w:rsidR="00915FA4">
              <w:t>TAX</w:t>
            </w:r>
            <w:r w:rsidRPr="00784E18">
              <w:t xml:space="preserve"> amount for a given </w:t>
            </w:r>
            <w:r w:rsidR="00915FA4">
              <w:t>TAX</w:t>
            </w:r>
            <w:r w:rsidRPr="00784E18">
              <w:t xml:space="preserve"> category.</w:t>
            </w:r>
          </w:p>
        </w:tc>
        <w:tc>
          <w:tcPr>
            <w:tcW w:w="4252" w:type="dxa"/>
            <w:hideMark/>
          </w:tcPr>
          <w:p w14:paraId="14C39D7B" w14:textId="7CA45AFF"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w:t>
            </w:r>
            <w:r w:rsidR="00915FA4">
              <w:t>Tax</w:t>
            </w:r>
            <w:r w:rsidRPr="00784E18">
              <w:t>Total</w:t>
            </w:r>
            <w:proofErr w:type="spellEnd"/>
            <w:r w:rsidRPr="00784E18">
              <w:t>/</w:t>
            </w:r>
            <w:proofErr w:type="spellStart"/>
            <w:r w:rsidRPr="00784E18">
              <w:t>cac:</w:t>
            </w:r>
            <w:r w:rsidR="00915FA4">
              <w:t>Tax</w:t>
            </w:r>
            <w:r w:rsidRPr="00784E18">
              <w:t>Subtotal</w:t>
            </w:r>
            <w:proofErr w:type="spellEnd"/>
            <w:r w:rsidRPr="00784E18">
              <w:t>/</w:t>
            </w:r>
            <w:proofErr w:type="spellStart"/>
            <w:r w:rsidRPr="00784E18">
              <w:t>cbc:</w:t>
            </w:r>
            <w:r w:rsidR="00915FA4">
              <w:t>Tax</w:t>
            </w:r>
            <w:r w:rsidRPr="00784E18">
              <w:t>Amount</w:t>
            </w:r>
            <w:proofErr w:type="spellEnd"/>
          </w:p>
        </w:tc>
        <w:tc>
          <w:tcPr>
            <w:tcW w:w="1560" w:type="dxa"/>
          </w:tcPr>
          <w:p w14:paraId="15F6E24E" w14:textId="7BFB566E"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117</w:t>
            </w:r>
          </w:p>
        </w:tc>
      </w:tr>
      <w:tr w:rsidR="00E41BD4" w:rsidRPr="00853A05" w14:paraId="37C4678F" w14:textId="596686CE"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6E8EE557" w14:textId="2F15BDCD" w:rsidR="00E41BD4" w:rsidRPr="00784E18" w:rsidRDefault="009D6ACF" w:rsidP="00E41BD4">
            <w:pPr>
              <w:pStyle w:val="Textoindependiente"/>
            </w:pPr>
            <w:r>
              <w:t>ibt-</w:t>
            </w:r>
            <w:r w:rsidR="00E41BD4" w:rsidRPr="00784E18">
              <w:t>118</w:t>
            </w:r>
          </w:p>
        </w:tc>
        <w:tc>
          <w:tcPr>
            <w:tcW w:w="425" w:type="dxa"/>
            <w:hideMark/>
          </w:tcPr>
          <w:p w14:paraId="7B013E67"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79C3E2BC"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4FEBD14C" w14:textId="7A065414"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Aligned</w:t>
            </w:r>
          </w:p>
        </w:tc>
        <w:tc>
          <w:tcPr>
            <w:tcW w:w="2409" w:type="dxa"/>
            <w:hideMark/>
          </w:tcPr>
          <w:p w14:paraId="6ADE4719" w14:textId="70902E8B" w:rsidR="00E41BD4" w:rsidRPr="00784E18" w:rsidRDefault="00915FA4" w:rsidP="00E41BD4">
            <w:pPr>
              <w:pStyle w:val="Textoindependiente"/>
              <w:cnfStyle w:val="000000000000" w:firstRow="0" w:lastRow="0" w:firstColumn="0" w:lastColumn="0" w:oddVBand="0" w:evenVBand="0" w:oddHBand="0" w:evenHBand="0" w:firstRowFirstColumn="0" w:firstRowLastColumn="0" w:lastRowFirstColumn="0" w:lastRowLastColumn="0"/>
            </w:pPr>
            <w:r>
              <w:t>TAX</w:t>
            </w:r>
            <w:r w:rsidR="00E41BD4" w:rsidRPr="00784E18">
              <w:t xml:space="preserve"> category code </w:t>
            </w:r>
          </w:p>
        </w:tc>
        <w:tc>
          <w:tcPr>
            <w:tcW w:w="3119" w:type="dxa"/>
            <w:hideMark/>
          </w:tcPr>
          <w:p w14:paraId="6C5A6D36" w14:textId="1D119505"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Coded identification of a </w:t>
            </w:r>
            <w:r w:rsidR="00915FA4">
              <w:t>TAX</w:t>
            </w:r>
            <w:r w:rsidRPr="00784E18">
              <w:t xml:space="preserve"> category.</w:t>
            </w:r>
          </w:p>
        </w:tc>
        <w:tc>
          <w:tcPr>
            <w:tcW w:w="4252" w:type="dxa"/>
            <w:hideMark/>
          </w:tcPr>
          <w:p w14:paraId="641C9671" w14:textId="41A42600"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w:t>
            </w:r>
            <w:r w:rsidR="00915FA4">
              <w:t>Tax</w:t>
            </w:r>
            <w:r w:rsidRPr="00784E18">
              <w:t>Total</w:t>
            </w:r>
            <w:proofErr w:type="spellEnd"/>
            <w:r w:rsidRPr="00784E18">
              <w:t>/</w:t>
            </w:r>
            <w:proofErr w:type="spellStart"/>
            <w:r w:rsidRPr="00784E18">
              <w:t>cac:</w:t>
            </w:r>
            <w:r w:rsidR="00915FA4">
              <w:t>Tax</w:t>
            </w:r>
            <w:r w:rsidRPr="00784E18">
              <w:t>Subtotal</w:t>
            </w:r>
            <w:proofErr w:type="spellEnd"/>
            <w:r w:rsidRPr="00784E18">
              <w:t>/</w:t>
            </w:r>
            <w:proofErr w:type="spellStart"/>
            <w:r w:rsidRPr="00784E18">
              <w:t>cac:</w:t>
            </w:r>
            <w:r w:rsidR="00915FA4">
              <w:t>Tax</w:t>
            </w:r>
            <w:r w:rsidRPr="00784E18">
              <w:t>Category</w:t>
            </w:r>
            <w:proofErr w:type="spellEnd"/>
            <w:r w:rsidRPr="00784E18">
              <w:t>/</w:t>
            </w:r>
            <w:proofErr w:type="spellStart"/>
            <w:r w:rsidRPr="00784E18">
              <w:t>cbc:ID</w:t>
            </w:r>
            <w:proofErr w:type="spellEnd"/>
          </w:p>
        </w:tc>
        <w:tc>
          <w:tcPr>
            <w:tcW w:w="1560" w:type="dxa"/>
          </w:tcPr>
          <w:p w14:paraId="3698E1A3" w14:textId="66DA656F"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118</w:t>
            </w:r>
          </w:p>
        </w:tc>
      </w:tr>
      <w:tr w:rsidR="00E41BD4" w:rsidRPr="00853A05" w14:paraId="4DC40BC9" w14:textId="53167468"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4C5B21E" w14:textId="798F3998" w:rsidR="00E41BD4" w:rsidRPr="00784E18" w:rsidRDefault="009D6ACF" w:rsidP="00E41BD4">
            <w:pPr>
              <w:pStyle w:val="Textoindependiente"/>
            </w:pPr>
            <w:r>
              <w:lastRenderedPageBreak/>
              <w:t>ibt-</w:t>
            </w:r>
            <w:r w:rsidR="00E41BD4" w:rsidRPr="00784E18">
              <w:t>119</w:t>
            </w:r>
          </w:p>
        </w:tc>
        <w:tc>
          <w:tcPr>
            <w:tcW w:w="425" w:type="dxa"/>
            <w:hideMark/>
          </w:tcPr>
          <w:p w14:paraId="2F4EE238"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00495677"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53013FDF" w14:textId="5FD47F45"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Aligned</w:t>
            </w:r>
          </w:p>
        </w:tc>
        <w:tc>
          <w:tcPr>
            <w:tcW w:w="2409" w:type="dxa"/>
            <w:hideMark/>
          </w:tcPr>
          <w:p w14:paraId="1886B7B9" w14:textId="6B6DCFBB" w:rsidR="00E41BD4" w:rsidRPr="00784E18" w:rsidRDefault="00915FA4" w:rsidP="00E41BD4">
            <w:pPr>
              <w:pStyle w:val="Textoindependiente"/>
              <w:cnfStyle w:val="000000100000" w:firstRow="0" w:lastRow="0" w:firstColumn="0" w:lastColumn="0" w:oddVBand="0" w:evenVBand="0" w:oddHBand="1" w:evenHBand="0" w:firstRowFirstColumn="0" w:firstRowLastColumn="0" w:lastRowFirstColumn="0" w:lastRowLastColumn="0"/>
            </w:pPr>
            <w:r>
              <w:t>TAX</w:t>
            </w:r>
            <w:r w:rsidR="00E41BD4" w:rsidRPr="00784E18">
              <w:t xml:space="preserve"> category rate</w:t>
            </w:r>
          </w:p>
        </w:tc>
        <w:tc>
          <w:tcPr>
            <w:tcW w:w="3119" w:type="dxa"/>
            <w:hideMark/>
          </w:tcPr>
          <w:p w14:paraId="0342F94C" w14:textId="0CDC4C46"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The </w:t>
            </w:r>
            <w:r w:rsidR="00915FA4">
              <w:t>TAX</w:t>
            </w:r>
            <w:r w:rsidRPr="00784E18">
              <w:t xml:space="preserve"> rate, represented as percentage that applies for the relevant </w:t>
            </w:r>
            <w:r w:rsidR="00915FA4">
              <w:t>TAX</w:t>
            </w:r>
            <w:r w:rsidRPr="00784E18">
              <w:t xml:space="preserve"> category.</w:t>
            </w:r>
          </w:p>
        </w:tc>
        <w:tc>
          <w:tcPr>
            <w:tcW w:w="4252" w:type="dxa"/>
            <w:hideMark/>
          </w:tcPr>
          <w:p w14:paraId="3B628639" w14:textId="06B92A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w:t>
            </w:r>
            <w:r w:rsidR="00915FA4">
              <w:t>Tax</w:t>
            </w:r>
            <w:r w:rsidRPr="00784E18">
              <w:t>Total</w:t>
            </w:r>
            <w:proofErr w:type="spellEnd"/>
            <w:r w:rsidRPr="00784E18">
              <w:t>/</w:t>
            </w:r>
            <w:proofErr w:type="spellStart"/>
            <w:r w:rsidRPr="00784E18">
              <w:t>cac:</w:t>
            </w:r>
            <w:r w:rsidR="00915FA4">
              <w:t>Tax</w:t>
            </w:r>
            <w:r w:rsidRPr="00784E18">
              <w:t>Subtotal</w:t>
            </w:r>
            <w:proofErr w:type="spellEnd"/>
            <w:r w:rsidRPr="00784E18">
              <w:t>/</w:t>
            </w:r>
            <w:proofErr w:type="spellStart"/>
            <w:r w:rsidRPr="00784E18">
              <w:t>cac:</w:t>
            </w:r>
            <w:r w:rsidR="00915FA4">
              <w:t>Tax</w:t>
            </w:r>
            <w:r w:rsidRPr="00784E18">
              <w:t>Category</w:t>
            </w:r>
            <w:proofErr w:type="spellEnd"/>
            <w:r w:rsidRPr="00784E18">
              <w:t>/</w:t>
            </w:r>
            <w:proofErr w:type="spellStart"/>
            <w:r w:rsidRPr="00784E18">
              <w:t>cbc:Percent</w:t>
            </w:r>
            <w:proofErr w:type="spellEnd"/>
          </w:p>
        </w:tc>
        <w:tc>
          <w:tcPr>
            <w:tcW w:w="1560" w:type="dxa"/>
          </w:tcPr>
          <w:p w14:paraId="18EADA0C" w14:textId="2F832730"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119</w:t>
            </w:r>
          </w:p>
        </w:tc>
      </w:tr>
      <w:tr w:rsidR="00E41BD4" w:rsidRPr="00853A05" w14:paraId="344D7B30" w14:textId="0C54489D"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5050139" w14:textId="799FAA77" w:rsidR="00E41BD4" w:rsidRPr="00784E18" w:rsidRDefault="009D6ACF" w:rsidP="00E41BD4">
            <w:pPr>
              <w:pStyle w:val="Textoindependiente"/>
            </w:pPr>
            <w:r>
              <w:t>ibt-</w:t>
            </w:r>
            <w:r w:rsidR="00E41BD4" w:rsidRPr="00784E18">
              <w:t>120</w:t>
            </w:r>
          </w:p>
        </w:tc>
        <w:tc>
          <w:tcPr>
            <w:tcW w:w="425" w:type="dxa"/>
            <w:hideMark/>
          </w:tcPr>
          <w:p w14:paraId="5C0CD46D"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733E4903"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75321E18" w14:textId="76236B94"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Aligned</w:t>
            </w:r>
          </w:p>
        </w:tc>
        <w:tc>
          <w:tcPr>
            <w:tcW w:w="2409" w:type="dxa"/>
            <w:hideMark/>
          </w:tcPr>
          <w:p w14:paraId="3783FC1D" w14:textId="519C335A" w:rsidR="00E41BD4" w:rsidRPr="00784E18" w:rsidRDefault="00915FA4" w:rsidP="00E41BD4">
            <w:pPr>
              <w:pStyle w:val="Textoindependiente"/>
              <w:cnfStyle w:val="000000000000" w:firstRow="0" w:lastRow="0" w:firstColumn="0" w:lastColumn="0" w:oddVBand="0" w:evenVBand="0" w:oddHBand="0" w:evenHBand="0" w:firstRowFirstColumn="0" w:firstRowLastColumn="0" w:lastRowFirstColumn="0" w:lastRowLastColumn="0"/>
            </w:pPr>
            <w:r>
              <w:t>TAX</w:t>
            </w:r>
            <w:r w:rsidR="00E41BD4" w:rsidRPr="00784E18">
              <w:t xml:space="preserve"> exemption reason text</w:t>
            </w:r>
          </w:p>
        </w:tc>
        <w:tc>
          <w:tcPr>
            <w:tcW w:w="3119" w:type="dxa"/>
            <w:hideMark/>
          </w:tcPr>
          <w:p w14:paraId="5D6BC078" w14:textId="54515B5E"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A textual statement of the reason why the amount is exempted from </w:t>
            </w:r>
            <w:r w:rsidR="00915FA4">
              <w:t>TAX</w:t>
            </w:r>
            <w:r w:rsidRPr="00784E18">
              <w:t xml:space="preserve"> or why no </w:t>
            </w:r>
            <w:r w:rsidR="00915FA4">
              <w:t>TAX</w:t>
            </w:r>
            <w:r w:rsidRPr="00784E18">
              <w:t xml:space="preserve"> is being charged</w:t>
            </w:r>
          </w:p>
        </w:tc>
        <w:tc>
          <w:tcPr>
            <w:tcW w:w="4252" w:type="dxa"/>
            <w:hideMark/>
          </w:tcPr>
          <w:p w14:paraId="09C3B6EE" w14:textId="1F1CE785"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cac:</w:t>
            </w:r>
            <w:r w:rsidR="00915FA4">
              <w:t>Tax</w:t>
            </w:r>
            <w:r w:rsidRPr="00784E18">
              <w:t>Total/cac:</w:t>
            </w:r>
            <w:r w:rsidR="00915FA4">
              <w:t>Tax</w:t>
            </w:r>
            <w:r w:rsidRPr="00784E18">
              <w:t>Subtotal/cac:</w:t>
            </w:r>
            <w:r w:rsidR="00915FA4">
              <w:t>Tax</w:t>
            </w:r>
            <w:r w:rsidRPr="00784E18">
              <w:t>Category/cbc:</w:t>
            </w:r>
            <w:r w:rsidR="00915FA4">
              <w:t>Tax</w:t>
            </w:r>
            <w:r w:rsidRPr="00784E18">
              <w:t>ExemptionReason</w:t>
            </w:r>
          </w:p>
        </w:tc>
        <w:tc>
          <w:tcPr>
            <w:tcW w:w="1560" w:type="dxa"/>
          </w:tcPr>
          <w:p w14:paraId="33652517" w14:textId="244AA48A"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120</w:t>
            </w:r>
          </w:p>
        </w:tc>
      </w:tr>
      <w:tr w:rsidR="00E41BD4" w:rsidRPr="00853A05" w14:paraId="0D864745" w14:textId="78901DDE"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B7BB928" w14:textId="6353FCD7" w:rsidR="00E41BD4" w:rsidRPr="00784E18" w:rsidRDefault="009D6ACF" w:rsidP="00E41BD4">
            <w:pPr>
              <w:pStyle w:val="Textoindependiente"/>
            </w:pPr>
            <w:r>
              <w:t>ibt-</w:t>
            </w:r>
            <w:r w:rsidR="00E41BD4" w:rsidRPr="00784E18">
              <w:t>121</w:t>
            </w:r>
          </w:p>
        </w:tc>
        <w:tc>
          <w:tcPr>
            <w:tcW w:w="425" w:type="dxa"/>
            <w:hideMark/>
          </w:tcPr>
          <w:p w14:paraId="747AE967"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2A590543"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4936644C" w14:textId="47E31416"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Aligned</w:t>
            </w:r>
          </w:p>
        </w:tc>
        <w:tc>
          <w:tcPr>
            <w:tcW w:w="2409" w:type="dxa"/>
            <w:hideMark/>
          </w:tcPr>
          <w:p w14:paraId="342BA419" w14:textId="6B8CB4E4" w:rsidR="00E41BD4" w:rsidRPr="00784E18" w:rsidRDefault="00915FA4" w:rsidP="00E41BD4">
            <w:pPr>
              <w:pStyle w:val="Textoindependiente"/>
              <w:cnfStyle w:val="000000100000" w:firstRow="0" w:lastRow="0" w:firstColumn="0" w:lastColumn="0" w:oddVBand="0" w:evenVBand="0" w:oddHBand="1" w:evenHBand="0" w:firstRowFirstColumn="0" w:firstRowLastColumn="0" w:lastRowFirstColumn="0" w:lastRowLastColumn="0"/>
            </w:pPr>
            <w:r>
              <w:t>TAX</w:t>
            </w:r>
            <w:r w:rsidR="00E41BD4" w:rsidRPr="00784E18">
              <w:t xml:space="preserve"> exemption reason code</w:t>
            </w:r>
          </w:p>
        </w:tc>
        <w:tc>
          <w:tcPr>
            <w:tcW w:w="3119" w:type="dxa"/>
            <w:hideMark/>
          </w:tcPr>
          <w:p w14:paraId="094314DF" w14:textId="15808AAA"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A coded statement of the reason for why the amount is exempted from </w:t>
            </w:r>
            <w:r w:rsidR="00915FA4">
              <w:t>TAX</w:t>
            </w:r>
            <w:r w:rsidRPr="00784E18">
              <w:t>.</w:t>
            </w:r>
          </w:p>
        </w:tc>
        <w:tc>
          <w:tcPr>
            <w:tcW w:w="4252" w:type="dxa"/>
            <w:hideMark/>
          </w:tcPr>
          <w:p w14:paraId="6D8474EB" w14:textId="5CDEAEB3"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cac:</w:t>
            </w:r>
            <w:r w:rsidR="00915FA4">
              <w:t>Tax</w:t>
            </w:r>
            <w:r w:rsidRPr="00784E18">
              <w:t>Total/cac:</w:t>
            </w:r>
            <w:r w:rsidR="00915FA4">
              <w:t>Tax</w:t>
            </w:r>
            <w:r w:rsidRPr="00784E18">
              <w:t>Subtotal/cac:</w:t>
            </w:r>
            <w:r w:rsidR="00915FA4">
              <w:t>Tax</w:t>
            </w:r>
            <w:r w:rsidRPr="00784E18">
              <w:t>Category/cbc:</w:t>
            </w:r>
            <w:r w:rsidR="00915FA4">
              <w:t>Tax</w:t>
            </w:r>
            <w:r w:rsidRPr="00784E18">
              <w:t>ExemptionReasonCode</w:t>
            </w:r>
          </w:p>
        </w:tc>
        <w:tc>
          <w:tcPr>
            <w:tcW w:w="1560" w:type="dxa"/>
          </w:tcPr>
          <w:p w14:paraId="7D05D8B4" w14:textId="61506838"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121</w:t>
            </w:r>
          </w:p>
        </w:tc>
      </w:tr>
      <w:tr w:rsidR="00E41BD4" w:rsidRPr="00853A05" w14:paraId="34EE81D3" w14:textId="0BD1C84B"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368EB1E" w14:textId="77777777" w:rsidR="00E41BD4" w:rsidRPr="00784E18" w:rsidRDefault="00E41BD4" w:rsidP="00E41BD4">
            <w:pPr>
              <w:pStyle w:val="Textoindependiente"/>
            </w:pPr>
            <w:r w:rsidRPr="00784E18">
              <w:t>BG-24</w:t>
            </w:r>
          </w:p>
        </w:tc>
        <w:tc>
          <w:tcPr>
            <w:tcW w:w="425" w:type="dxa"/>
            <w:hideMark/>
          </w:tcPr>
          <w:p w14:paraId="1B10E1ED"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71B7F6A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0..n</w:t>
            </w:r>
          </w:p>
        </w:tc>
        <w:tc>
          <w:tcPr>
            <w:tcW w:w="1134" w:type="dxa"/>
          </w:tcPr>
          <w:p w14:paraId="4BD616B3" w14:textId="77777777"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397EF974" w14:textId="46B2939F"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ADDITIONAL SUPPORTING DOCUMENTS</w:t>
            </w:r>
          </w:p>
        </w:tc>
        <w:tc>
          <w:tcPr>
            <w:tcW w:w="3119" w:type="dxa"/>
            <w:hideMark/>
          </w:tcPr>
          <w:p w14:paraId="5734B061"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 group of business terms providing information about additional supporting documents substantiating the claims made in the Invoice.</w:t>
            </w:r>
          </w:p>
        </w:tc>
        <w:tc>
          <w:tcPr>
            <w:tcW w:w="4252" w:type="dxa"/>
            <w:hideMark/>
          </w:tcPr>
          <w:p w14:paraId="1B5F5FE5"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cac:AdditionalDocumentReference</w:t>
            </w:r>
            <w:proofErr w:type="spellEnd"/>
          </w:p>
        </w:tc>
        <w:tc>
          <w:tcPr>
            <w:tcW w:w="1560" w:type="dxa"/>
          </w:tcPr>
          <w:p w14:paraId="08FE4DEF" w14:textId="3156E6AC"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BG-24</w:t>
            </w:r>
          </w:p>
        </w:tc>
      </w:tr>
      <w:tr w:rsidR="00E41BD4" w:rsidRPr="00853A05" w14:paraId="2DB103D7" w14:textId="5F2C7626"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CF746E2" w14:textId="31F86633" w:rsidR="00E41BD4" w:rsidRPr="00784E18" w:rsidRDefault="009D6ACF" w:rsidP="00E41BD4">
            <w:pPr>
              <w:pStyle w:val="Textoindependiente"/>
            </w:pPr>
            <w:r>
              <w:t>ibt-</w:t>
            </w:r>
            <w:r w:rsidR="00E41BD4" w:rsidRPr="00784E18">
              <w:t>122</w:t>
            </w:r>
          </w:p>
        </w:tc>
        <w:tc>
          <w:tcPr>
            <w:tcW w:w="425" w:type="dxa"/>
            <w:hideMark/>
          </w:tcPr>
          <w:p w14:paraId="75670DA9"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0D840A21"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1..1</w:t>
            </w:r>
          </w:p>
        </w:tc>
        <w:tc>
          <w:tcPr>
            <w:tcW w:w="1134" w:type="dxa"/>
          </w:tcPr>
          <w:p w14:paraId="5EBA00BA" w14:textId="0A7356DE"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1D853FAD" w14:textId="6F31A5FE"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Supporting document reference</w:t>
            </w:r>
          </w:p>
        </w:tc>
        <w:tc>
          <w:tcPr>
            <w:tcW w:w="3119" w:type="dxa"/>
            <w:hideMark/>
          </w:tcPr>
          <w:p w14:paraId="1BE87F5B"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An identifier of the supporting document. </w:t>
            </w:r>
          </w:p>
        </w:tc>
        <w:tc>
          <w:tcPr>
            <w:tcW w:w="4252" w:type="dxa"/>
            <w:hideMark/>
          </w:tcPr>
          <w:p w14:paraId="416A7FAE"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cac:AdditionalDocumentReference</w:t>
            </w:r>
            <w:proofErr w:type="spellEnd"/>
            <w:r w:rsidRPr="00784E18">
              <w:t>/</w:t>
            </w:r>
            <w:proofErr w:type="spellStart"/>
            <w:r w:rsidRPr="00784E18">
              <w:t>cbc:ID</w:t>
            </w:r>
            <w:proofErr w:type="spellEnd"/>
          </w:p>
        </w:tc>
        <w:tc>
          <w:tcPr>
            <w:tcW w:w="1560" w:type="dxa"/>
          </w:tcPr>
          <w:p w14:paraId="7046EAFB" w14:textId="7A38D915"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122</w:t>
            </w:r>
          </w:p>
        </w:tc>
      </w:tr>
      <w:tr w:rsidR="00E41BD4" w:rsidRPr="00853A05" w14:paraId="1E7D65F3" w14:textId="48821100"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AED0979" w14:textId="3676F9BC" w:rsidR="00E41BD4" w:rsidRPr="00784E18" w:rsidRDefault="009D6ACF" w:rsidP="00E41BD4">
            <w:pPr>
              <w:pStyle w:val="Textoindependiente"/>
            </w:pPr>
            <w:r>
              <w:t>ibt-</w:t>
            </w:r>
            <w:r w:rsidR="00E41BD4" w:rsidRPr="00784E18">
              <w:t>123</w:t>
            </w:r>
          </w:p>
        </w:tc>
        <w:tc>
          <w:tcPr>
            <w:tcW w:w="425" w:type="dxa"/>
            <w:hideMark/>
          </w:tcPr>
          <w:p w14:paraId="729153E6"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4C4CA2F4"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0..1</w:t>
            </w:r>
          </w:p>
        </w:tc>
        <w:tc>
          <w:tcPr>
            <w:tcW w:w="1134" w:type="dxa"/>
          </w:tcPr>
          <w:p w14:paraId="363F84A1" w14:textId="05D84497"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331442FB" w14:textId="20BAB85D"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Supporting document description</w:t>
            </w:r>
          </w:p>
        </w:tc>
        <w:tc>
          <w:tcPr>
            <w:tcW w:w="3119" w:type="dxa"/>
            <w:hideMark/>
          </w:tcPr>
          <w:p w14:paraId="2B5A76F2"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A description of the supporting document. </w:t>
            </w:r>
          </w:p>
        </w:tc>
        <w:tc>
          <w:tcPr>
            <w:tcW w:w="4252" w:type="dxa"/>
            <w:hideMark/>
          </w:tcPr>
          <w:p w14:paraId="4891DAA2"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cac:AdditionalDocumentReference</w:t>
            </w:r>
            <w:proofErr w:type="spellEnd"/>
            <w:r w:rsidRPr="00784E18">
              <w:t>/</w:t>
            </w:r>
            <w:proofErr w:type="spellStart"/>
            <w:r w:rsidRPr="00784E18">
              <w:t>cbc:DocumentDescription</w:t>
            </w:r>
            <w:proofErr w:type="spellEnd"/>
          </w:p>
        </w:tc>
        <w:tc>
          <w:tcPr>
            <w:tcW w:w="1560" w:type="dxa"/>
          </w:tcPr>
          <w:p w14:paraId="13EF7C2C" w14:textId="29DE6075"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123</w:t>
            </w:r>
          </w:p>
        </w:tc>
      </w:tr>
      <w:tr w:rsidR="00E41BD4" w:rsidRPr="00853A05" w14:paraId="12F92E51" w14:textId="7C834336"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BBCE0BC" w14:textId="6DDCD940" w:rsidR="00E41BD4" w:rsidRPr="00784E18" w:rsidRDefault="009D6ACF" w:rsidP="00E41BD4">
            <w:pPr>
              <w:pStyle w:val="Textoindependiente"/>
            </w:pPr>
            <w:r>
              <w:t>ibt-</w:t>
            </w:r>
            <w:r w:rsidR="00E41BD4" w:rsidRPr="00784E18">
              <w:t>124</w:t>
            </w:r>
          </w:p>
        </w:tc>
        <w:tc>
          <w:tcPr>
            <w:tcW w:w="425" w:type="dxa"/>
            <w:hideMark/>
          </w:tcPr>
          <w:p w14:paraId="280674C0"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1AB9A52C"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6A0B7FCF" w14:textId="54CC0256"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5F023E08" w14:textId="3DCFDAD9"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External document location</w:t>
            </w:r>
          </w:p>
        </w:tc>
        <w:tc>
          <w:tcPr>
            <w:tcW w:w="3119" w:type="dxa"/>
            <w:hideMark/>
          </w:tcPr>
          <w:p w14:paraId="7412A9D2"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The URL (Uniform Resource Locator) that identifies where the external document is located.</w:t>
            </w:r>
          </w:p>
        </w:tc>
        <w:tc>
          <w:tcPr>
            <w:tcW w:w="4252" w:type="dxa"/>
            <w:hideMark/>
          </w:tcPr>
          <w:p w14:paraId="0B09D33B"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cac:AdditionalDocumentReference/cac:Attachment/cac:ExternalReference/cbc:URI</w:t>
            </w:r>
          </w:p>
        </w:tc>
        <w:tc>
          <w:tcPr>
            <w:tcW w:w="1560" w:type="dxa"/>
          </w:tcPr>
          <w:p w14:paraId="489A92BF" w14:textId="21AAD85A"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124</w:t>
            </w:r>
          </w:p>
        </w:tc>
      </w:tr>
      <w:tr w:rsidR="00E41BD4" w:rsidRPr="00853A05" w14:paraId="07F89795" w14:textId="3B3F260A"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C728F85" w14:textId="7F5052CD" w:rsidR="00E41BD4" w:rsidRPr="00784E18" w:rsidRDefault="009D6ACF" w:rsidP="00E41BD4">
            <w:pPr>
              <w:pStyle w:val="Textoindependiente"/>
            </w:pPr>
            <w:r>
              <w:t>ibt-</w:t>
            </w:r>
            <w:r w:rsidR="00E41BD4" w:rsidRPr="00784E18">
              <w:t>125</w:t>
            </w:r>
          </w:p>
        </w:tc>
        <w:tc>
          <w:tcPr>
            <w:tcW w:w="425" w:type="dxa"/>
            <w:hideMark/>
          </w:tcPr>
          <w:p w14:paraId="51F8E710"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54C5337E"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03290E87" w14:textId="318280E6"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2C554B15" w14:textId="56332541"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Attached document</w:t>
            </w:r>
          </w:p>
        </w:tc>
        <w:tc>
          <w:tcPr>
            <w:tcW w:w="3119" w:type="dxa"/>
            <w:hideMark/>
          </w:tcPr>
          <w:p w14:paraId="5F2E2417"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An attached document embedded as binary object or sent together with the invoice.</w:t>
            </w:r>
          </w:p>
        </w:tc>
        <w:tc>
          <w:tcPr>
            <w:tcW w:w="4252" w:type="dxa"/>
            <w:hideMark/>
          </w:tcPr>
          <w:p w14:paraId="082B80C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cac:AdditionalDocumentReference/cac:Attachment/cbc:EmbeddedDocumentBinaryObject</w:t>
            </w:r>
          </w:p>
        </w:tc>
        <w:tc>
          <w:tcPr>
            <w:tcW w:w="1560" w:type="dxa"/>
          </w:tcPr>
          <w:p w14:paraId="2C716EB2" w14:textId="1420BA4F"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125</w:t>
            </w:r>
          </w:p>
        </w:tc>
      </w:tr>
      <w:tr w:rsidR="00E41BD4" w:rsidRPr="00853A05" w14:paraId="0FB8EDEE" w14:textId="0E64BC2D"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noWrap/>
            <w:hideMark/>
          </w:tcPr>
          <w:p w14:paraId="66DBEC91" w14:textId="77777777" w:rsidR="00E41BD4" w:rsidRPr="00784E18" w:rsidRDefault="00E41BD4" w:rsidP="00E41BD4">
            <w:pPr>
              <w:pStyle w:val="Textoindependiente"/>
            </w:pPr>
            <w:r w:rsidRPr="00784E18">
              <w:t> </w:t>
            </w:r>
          </w:p>
        </w:tc>
        <w:tc>
          <w:tcPr>
            <w:tcW w:w="425" w:type="dxa"/>
            <w:noWrap/>
            <w:hideMark/>
          </w:tcPr>
          <w:p w14:paraId="1E0F74C8"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w:t>
            </w:r>
          </w:p>
        </w:tc>
        <w:tc>
          <w:tcPr>
            <w:tcW w:w="709" w:type="dxa"/>
            <w:hideMark/>
          </w:tcPr>
          <w:p w14:paraId="51FFEB08"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131D551A" w14:textId="77777777"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61E86B98" w14:textId="591EF156"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Attached document Mime code</w:t>
            </w:r>
          </w:p>
        </w:tc>
        <w:tc>
          <w:tcPr>
            <w:tcW w:w="3119" w:type="dxa"/>
            <w:hideMark/>
          </w:tcPr>
          <w:p w14:paraId="2C749052"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The mime code of the attached document.</w:t>
            </w:r>
          </w:p>
        </w:tc>
        <w:tc>
          <w:tcPr>
            <w:tcW w:w="4252" w:type="dxa"/>
            <w:hideMark/>
          </w:tcPr>
          <w:p w14:paraId="0ED15510"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#N/A</w:t>
            </w:r>
          </w:p>
        </w:tc>
        <w:tc>
          <w:tcPr>
            <w:tcW w:w="1560" w:type="dxa"/>
          </w:tcPr>
          <w:p w14:paraId="08245AE3" w14:textId="6FCF1AB0"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w:t>
            </w:r>
          </w:p>
        </w:tc>
      </w:tr>
      <w:tr w:rsidR="00E41BD4" w:rsidRPr="00853A05" w14:paraId="5741F709" w14:textId="43988851"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noWrap/>
            <w:hideMark/>
          </w:tcPr>
          <w:p w14:paraId="448C6FE5" w14:textId="77777777" w:rsidR="00E41BD4" w:rsidRPr="00784E18" w:rsidRDefault="00E41BD4" w:rsidP="00E41BD4">
            <w:pPr>
              <w:pStyle w:val="Textoindependiente"/>
            </w:pPr>
            <w:r w:rsidRPr="00784E18">
              <w:t> </w:t>
            </w:r>
          </w:p>
        </w:tc>
        <w:tc>
          <w:tcPr>
            <w:tcW w:w="425" w:type="dxa"/>
            <w:noWrap/>
            <w:hideMark/>
          </w:tcPr>
          <w:p w14:paraId="5AAD7304"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w:t>
            </w:r>
          </w:p>
        </w:tc>
        <w:tc>
          <w:tcPr>
            <w:tcW w:w="709" w:type="dxa"/>
            <w:hideMark/>
          </w:tcPr>
          <w:p w14:paraId="4B223D97"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7C117E95" w14:textId="77777777"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7BA19B39" w14:textId="67567D4A"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Attached document Filename</w:t>
            </w:r>
          </w:p>
        </w:tc>
        <w:tc>
          <w:tcPr>
            <w:tcW w:w="3119" w:type="dxa"/>
            <w:hideMark/>
          </w:tcPr>
          <w:p w14:paraId="01CCE3F4"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The file name of the attached document</w:t>
            </w:r>
          </w:p>
        </w:tc>
        <w:tc>
          <w:tcPr>
            <w:tcW w:w="4252" w:type="dxa"/>
            <w:hideMark/>
          </w:tcPr>
          <w:p w14:paraId="2C51C010"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#N/A</w:t>
            </w:r>
          </w:p>
        </w:tc>
        <w:tc>
          <w:tcPr>
            <w:tcW w:w="1560" w:type="dxa"/>
          </w:tcPr>
          <w:p w14:paraId="4E35B2DB" w14:textId="773FCA6B"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w:t>
            </w:r>
          </w:p>
        </w:tc>
      </w:tr>
      <w:tr w:rsidR="00E41BD4" w:rsidRPr="00853A05" w14:paraId="5496705E" w14:textId="51734166"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8AF0138" w14:textId="77777777" w:rsidR="00E41BD4" w:rsidRPr="00784E18" w:rsidRDefault="00E41BD4" w:rsidP="00E41BD4">
            <w:pPr>
              <w:pStyle w:val="Textoindependiente"/>
            </w:pPr>
            <w:r w:rsidRPr="00784E18">
              <w:lastRenderedPageBreak/>
              <w:t>BG-25</w:t>
            </w:r>
          </w:p>
        </w:tc>
        <w:tc>
          <w:tcPr>
            <w:tcW w:w="425" w:type="dxa"/>
            <w:hideMark/>
          </w:tcPr>
          <w:p w14:paraId="0CCE78DE"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67FFA6FA"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1..n </w:t>
            </w:r>
          </w:p>
        </w:tc>
        <w:tc>
          <w:tcPr>
            <w:tcW w:w="1134" w:type="dxa"/>
          </w:tcPr>
          <w:p w14:paraId="0C0C167D" w14:textId="77777777"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55B5A5DA" w14:textId="46322040"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INVOICE LINE</w:t>
            </w:r>
          </w:p>
        </w:tc>
        <w:tc>
          <w:tcPr>
            <w:tcW w:w="3119" w:type="dxa"/>
            <w:hideMark/>
          </w:tcPr>
          <w:p w14:paraId="34A87EA7"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A group of business terms providing information on individual Invoice lines.</w:t>
            </w:r>
          </w:p>
        </w:tc>
        <w:tc>
          <w:tcPr>
            <w:tcW w:w="4252" w:type="dxa"/>
            <w:hideMark/>
          </w:tcPr>
          <w:p w14:paraId="3F0F9A12"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cac:InvoiceLine</w:t>
            </w:r>
            <w:proofErr w:type="spellEnd"/>
          </w:p>
        </w:tc>
        <w:tc>
          <w:tcPr>
            <w:tcW w:w="1560" w:type="dxa"/>
          </w:tcPr>
          <w:p w14:paraId="1E3A69A0" w14:textId="65456E12"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BG-25</w:t>
            </w:r>
          </w:p>
        </w:tc>
      </w:tr>
      <w:tr w:rsidR="00E41BD4" w:rsidRPr="00853A05" w14:paraId="23A179F3" w14:textId="2B41E21D"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2A619918" w14:textId="68F2CD02" w:rsidR="00E41BD4" w:rsidRPr="00784E18" w:rsidRDefault="009D6ACF" w:rsidP="00E41BD4">
            <w:pPr>
              <w:pStyle w:val="Textoindependiente"/>
            </w:pPr>
            <w:r>
              <w:t>ibt-</w:t>
            </w:r>
            <w:r w:rsidR="00E41BD4" w:rsidRPr="00784E18">
              <w:t>126</w:t>
            </w:r>
          </w:p>
        </w:tc>
        <w:tc>
          <w:tcPr>
            <w:tcW w:w="425" w:type="dxa"/>
            <w:hideMark/>
          </w:tcPr>
          <w:p w14:paraId="7D3B0A7A"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5D0DE593"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6AE2BB0F" w14:textId="7697C15B"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792D30F5" w14:textId="46C767B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Invoice line identifier</w:t>
            </w:r>
          </w:p>
        </w:tc>
        <w:tc>
          <w:tcPr>
            <w:tcW w:w="3119" w:type="dxa"/>
            <w:hideMark/>
          </w:tcPr>
          <w:p w14:paraId="55BC312C"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A unique identifier for the individual line within the Invoice. </w:t>
            </w:r>
          </w:p>
        </w:tc>
        <w:tc>
          <w:tcPr>
            <w:tcW w:w="4252" w:type="dxa"/>
            <w:hideMark/>
          </w:tcPr>
          <w:p w14:paraId="2FB73CBA"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cac:InvoiceLine</w:t>
            </w:r>
            <w:proofErr w:type="spellEnd"/>
            <w:r w:rsidRPr="00784E18">
              <w:t>/</w:t>
            </w:r>
            <w:proofErr w:type="spellStart"/>
            <w:r w:rsidRPr="00784E18">
              <w:t>cbc:ID</w:t>
            </w:r>
            <w:proofErr w:type="spellEnd"/>
          </w:p>
        </w:tc>
        <w:tc>
          <w:tcPr>
            <w:tcW w:w="1560" w:type="dxa"/>
          </w:tcPr>
          <w:p w14:paraId="1B4132B9" w14:textId="548EFB3E"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126</w:t>
            </w:r>
          </w:p>
        </w:tc>
      </w:tr>
      <w:tr w:rsidR="00E41BD4" w:rsidRPr="00853A05" w14:paraId="47800CA8" w14:textId="359FF8F4"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4D0129B" w14:textId="7FFED306" w:rsidR="00E41BD4" w:rsidRPr="00784E18" w:rsidRDefault="009D6ACF" w:rsidP="00E41BD4">
            <w:pPr>
              <w:pStyle w:val="Textoindependiente"/>
            </w:pPr>
            <w:r>
              <w:t>ibt-</w:t>
            </w:r>
            <w:r w:rsidR="00E41BD4" w:rsidRPr="00784E18">
              <w:t>127</w:t>
            </w:r>
          </w:p>
        </w:tc>
        <w:tc>
          <w:tcPr>
            <w:tcW w:w="425" w:type="dxa"/>
            <w:hideMark/>
          </w:tcPr>
          <w:p w14:paraId="3D66880B"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217DEFA1"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04AB160C" w14:textId="36E1BD0A"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775EC0F6" w14:textId="172F17A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Invoice line note</w:t>
            </w:r>
          </w:p>
        </w:tc>
        <w:tc>
          <w:tcPr>
            <w:tcW w:w="3119" w:type="dxa"/>
            <w:hideMark/>
          </w:tcPr>
          <w:p w14:paraId="091D9688"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A textual note that gives unstructured information that is relevant to the Invoice line.</w:t>
            </w:r>
          </w:p>
        </w:tc>
        <w:tc>
          <w:tcPr>
            <w:tcW w:w="4252" w:type="dxa"/>
            <w:hideMark/>
          </w:tcPr>
          <w:p w14:paraId="4F2487F1"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cac:InvoiceLine</w:t>
            </w:r>
            <w:proofErr w:type="spellEnd"/>
            <w:r w:rsidRPr="00784E18">
              <w:t>/</w:t>
            </w:r>
            <w:proofErr w:type="spellStart"/>
            <w:r w:rsidRPr="00784E18">
              <w:t>cbc:Note</w:t>
            </w:r>
            <w:proofErr w:type="spellEnd"/>
          </w:p>
        </w:tc>
        <w:tc>
          <w:tcPr>
            <w:tcW w:w="1560" w:type="dxa"/>
          </w:tcPr>
          <w:p w14:paraId="523A23BE" w14:textId="7609D1B1"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127</w:t>
            </w:r>
          </w:p>
        </w:tc>
      </w:tr>
      <w:tr w:rsidR="00E41BD4" w:rsidRPr="00853A05" w14:paraId="1993A5F3" w14:textId="0E555C4C"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6725649" w14:textId="0A103DD7" w:rsidR="00E41BD4" w:rsidRPr="00784E18" w:rsidRDefault="009D6ACF" w:rsidP="00E41BD4">
            <w:pPr>
              <w:pStyle w:val="Textoindependiente"/>
            </w:pPr>
            <w:r>
              <w:t>ibt-</w:t>
            </w:r>
            <w:r w:rsidR="00E41BD4" w:rsidRPr="00784E18">
              <w:t>128</w:t>
            </w:r>
          </w:p>
        </w:tc>
        <w:tc>
          <w:tcPr>
            <w:tcW w:w="425" w:type="dxa"/>
            <w:hideMark/>
          </w:tcPr>
          <w:p w14:paraId="3B64EC69"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29CE5355"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79AC6E9C" w14:textId="0D1E0193"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6B5FBFE3" w14:textId="32797C90"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Invoice line object identifier</w:t>
            </w:r>
          </w:p>
        </w:tc>
        <w:tc>
          <w:tcPr>
            <w:tcW w:w="3119" w:type="dxa"/>
            <w:hideMark/>
          </w:tcPr>
          <w:p w14:paraId="535169C4"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An identifier for an object on which the invoice line is based, given by the Seller.</w:t>
            </w:r>
          </w:p>
        </w:tc>
        <w:tc>
          <w:tcPr>
            <w:tcW w:w="4252" w:type="dxa"/>
            <w:hideMark/>
          </w:tcPr>
          <w:p w14:paraId="7553593E"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cac:InvoiceLine</w:t>
            </w:r>
            <w:proofErr w:type="spellEnd"/>
            <w:r w:rsidRPr="00784E18">
              <w:t>/</w:t>
            </w:r>
            <w:proofErr w:type="spellStart"/>
            <w:r w:rsidRPr="00784E18">
              <w:t>cac:DocumentReference</w:t>
            </w:r>
            <w:proofErr w:type="spellEnd"/>
            <w:r w:rsidRPr="00784E18">
              <w:t>/</w:t>
            </w:r>
            <w:proofErr w:type="spellStart"/>
            <w:r w:rsidRPr="00784E18">
              <w:t>cbc:ID</w:t>
            </w:r>
            <w:proofErr w:type="spellEnd"/>
          </w:p>
        </w:tc>
        <w:tc>
          <w:tcPr>
            <w:tcW w:w="1560" w:type="dxa"/>
          </w:tcPr>
          <w:p w14:paraId="32E7BFD2" w14:textId="32DAA82E"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128</w:t>
            </w:r>
          </w:p>
        </w:tc>
      </w:tr>
      <w:tr w:rsidR="00E41BD4" w:rsidRPr="00853A05" w14:paraId="6627F8AE" w14:textId="739E2CF5"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noWrap/>
            <w:hideMark/>
          </w:tcPr>
          <w:p w14:paraId="505209A8" w14:textId="77777777" w:rsidR="00E41BD4" w:rsidRPr="00784E18" w:rsidRDefault="00E41BD4" w:rsidP="00E41BD4">
            <w:pPr>
              <w:pStyle w:val="Textoindependiente"/>
            </w:pPr>
            <w:r w:rsidRPr="00784E18">
              <w:t> </w:t>
            </w:r>
          </w:p>
        </w:tc>
        <w:tc>
          <w:tcPr>
            <w:tcW w:w="425" w:type="dxa"/>
            <w:noWrap/>
            <w:hideMark/>
          </w:tcPr>
          <w:p w14:paraId="76495C94"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w:t>
            </w:r>
          </w:p>
        </w:tc>
        <w:tc>
          <w:tcPr>
            <w:tcW w:w="709" w:type="dxa"/>
            <w:hideMark/>
          </w:tcPr>
          <w:p w14:paraId="77717ED7"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442C8D55" w14:textId="77777777"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581BFFA8" w14:textId="671C4FC1"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Scheme identifier </w:t>
            </w:r>
          </w:p>
        </w:tc>
        <w:tc>
          <w:tcPr>
            <w:tcW w:w="3119" w:type="dxa"/>
            <w:hideMark/>
          </w:tcPr>
          <w:p w14:paraId="452BAC1E"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The identification scheme identifier of the Invoice line object identifier.</w:t>
            </w:r>
          </w:p>
        </w:tc>
        <w:tc>
          <w:tcPr>
            <w:tcW w:w="4252" w:type="dxa"/>
            <w:hideMark/>
          </w:tcPr>
          <w:p w14:paraId="3776DDCE"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#N/A</w:t>
            </w:r>
          </w:p>
        </w:tc>
        <w:tc>
          <w:tcPr>
            <w:tcW w:w="1560" w:type="dxa"/>
          </w:tcPr>
          <w:p w14:paraId="1F60C3E3" w14:textId="7C63552B"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w:t>
            </w:r>
          </w:p>
        </w:tc>
      </w:tr>
      <w:tr w:rsidR="00E41BD4" w:rsidRPr="00853A05" w14:paraId="6FE3A4E6" w14:textId="3F0C093A"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267C2B0A" w14:textId="0F2D46A1" w:rsidR="00E41BD4" w:rsidRPr="00784E18" w:rsidRDefault="009D6ACF" w:rsidP="00E41BD4">
            <w:pPr>
              <w:pStyle w:val="Textoindependiente"/>
            </w:pPr>
            <w:r>
              <w:t>ibt-</w:t>
            </w:r>
            <w:r w:rsidR="00E41BD4" w:rsidRPr="00784E18">
              <w:t>129</w:t>
            </w:r>
          </w:p>
        </w:tc>
        <w:tc>
          <w:tcPr>
            <w:tcW w:w="425" w:type="dxa"/>
            <w:hideMark/>
          </w:tcPr>
          <w:p w14:paraId="048BF3D5"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0815D3A7"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5EE82AB6" w14:textId="532F2F2E"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486553A8" w14:textId="7C36D722"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Invoiced quantity</w:t>
            </w:r>
          </w:p>
        </w:tc>
        <w:tc>
          <w:tcPr>
            <w:tcW w:w="3119" w:type="dxa"/>
            <w:hideMark/>
          </w:tcPr>
          <w:p w14:paraId="72473164"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The quantity of items (goods or services) that is charged in the Invoice line.</w:t>
            </w:r>
          </w:p>
        </w:tc>
        <w:tc>
          <w:tcPr>
            <w:tcW w:w="4252" w:type="dxa"/>
            <w:hideMark/>
          </w:tcPr>
          <w:p w14:paraId="303EAF9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cac:InvoiceLine</w:t>
            </w:r>
            <w:proofErr w:type="spellEnd"/>
            <w:r w:rsidRPr="00784E18">
              <w:t>/</w:t>
            </w:r>
            <w:proofErr w:type="spellStart"/>
            <w:r w:rsidRPr="00784E18">
              <w:t>cbc:InvoicedQuantity</w:t>
            </w:r>
            <w:proofErr w:type="spellEnd"/>
          </w:p>
        </w:tc>
        <w:tc>
          <w:tcPr>
            <w:tcW w:w="1560" w:type="dxa"/>
          </w:tcPr>
          <w:p w14:paraId="7C3D6E75" w14:textId="1143B766"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129</w:t>
            </w:r>
          </w:p>
        </w:tc>
      </w:tr>
      <w:tr w:rsidR="00E41BD4" w:rsidRPr="00853A05" w14:paraId="255B59D5" w14:textId="3BDC6EBE"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B39F25C" w14:textId="7ECB41A9" w:rsidR="00E41BD4" w:rsidRPr="00784E18" w:rsidRDefault="009D6ACF" w:rsidP="00E41BD4">
            <w:pPr>
              <w:pStyle w:val="Textoindependiente"/>
            </w:pPr>
            <w:r>
              <w:t>ibt-</w:t>
            </w:r>
            <w:r w:rsidR="00E41BD4" w:rsidRPr="00784E18">
              <w:t>130</w:t>
            </w:r>
          </w:p>
        </w:tc>
        <w:tc>
          <w:tcPr>
            <w:tcW w:w="425" w:type="dxa"/>
            <w:hideMark/>
          </w:tcPr>
          <w:p w14:paraId="49136EFD"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0995C943"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1..1</w:t>
            </w:r>
          </w:p>
        </w:tc>
        <w:tc>
          <w:tcPr>
            <w:tcW w:w="1134" w:type="dxa"/>
          </w:tcPr>
          <w:p w14:paraId="30B4EE24" w14:textId="5431DC30"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5256D1A7" w14:textId="0BBB6F99"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Invoiced quantity unit of measure code</w:t>
            </w:r>
          </w:p>
        </w:tc>
        <w:tc>
          <w:tcPr>
            <w:tcW w:w="3119" w:type="dxa"/>
            <w:hideMark/>
          </w:tcPr>
          <w:p w14:paraId="67B5C3FD"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The unit of measure that applies to the invoiced quantity.</w:t>
            </w:r>
          </w:p>
        </w:tc>
        <w:tc>
          <w:tcPr>
            <w:tcW w:w="4252" w:type="dxa"/>
            <w:hideMark/>
          </w:tcPr>
          <w:p w14:paraId="432CB653"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cac:InvoiceLine</w:t>
            </w:r>
            <w:proofErr w:type="spellEnd"/>
            <w:r w:rsidRPr="00784E18">
              <w:t>/</w:t>
            </w:r>
            <w:proofErr w:type="spellStart"/>
            <w:r w:rsidRPr="00784E18">
              <w:t>cbc:InvoicedQuantity</w:t>
            </w:r>
            <w:proofErr w:type="spellEnd"/>
            <w:r w:rsidRPr="00784E18">
              <w:t>/@</w:t>
            </w:r>
            <w:proofErr w:type="spellStart"/>
            <w:r w:rsidRPr="00784E18">
              <w:t>unitCode</w:t>
            </w:r>
            <w:proofErr w:type="spellEnd"/>
          </w:p>
        </w:tc>
        <w:tc>
          <w:tcPr>
            <w:tcW w:w="1560" w:type="dxa"/>
          </w:tcPr>
          <w:p w14:paraId="76597211" w14:textId="34E1C113"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130</w:t>
            </w:r>
          </w:p>
        </w:tc>
      </w:tr>
      <w:tr w:rsidR="00E41BD4" w:rsidRPr="00853A05" w14:paraId="61F46CC6" w14:textId="6B2C31E0"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C920563" w14:textId="42068593" w:rsidR="00E41BD4" w:rsidRPr="00784E18" w:rsidRDefault="009D6ACF" w:rsidP="00E41BD4">
            <w:pPr>
              <w:pStyle w:val="Textoindependiente"/>
            </w:pPr>
            <w:r>
              <w:t>ibt-</w:t>
            </w:r>
            <w:r w:rsidR="00E41BD4" w:rsidRPr="00784E18">
              <w:t>131</w:t>
            </w:r>
          </w:p>
        </w:tc>
        <w:tc>
          <w:tcPr>
            <w:tcW w:w="425" w:type="dxa"/>
            <w:hideMark/>
          </w:tcPr>
          <w:p w14:paraId="48E58BF8"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29377D3D"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068D924B" w14:textId="17D90D88"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50CC6653" w14:textId="28209F5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Invoice line net amount </w:t>
            </w:r>
          </w:p>
        </w:tc>
        <w:tc>
          <w:tcPr>
            <w:tcW w:w="3119" w:type="dxa"/>
            <w:hideMark/>
          </w:tcPr>
          <w:p w14:paraId="4C7E5DD6"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The total amount of the Invoice line.</w:t>
            </w:r>
          </w:p>
        </w:tc>
        <w:tc>
          <w:tcPr>
            <w:tcW w:w="4252" w:type="dxa"/>
            <w:hideMark/>
          </w:tcPr>
          <w:p w14:paraId="26E2B2DC"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cac:InvoiceLine</w:t>
            </w:r>
            <w:proofErr w:type="spellEnd"/>
            <w:r w:rsidRPr="00784E18">
              <w:t>/</w:t>
            </w:r>
            <w:proofErr w:type="spellStart"/>
            <w:r w:rsidRPr="00784E18">
              <w:t>cbc:LineExtensionAmount</w:t>
            </w:r>
            <w:proofErr w:type="spellEnd"/>
          </w:p>
        </w:tc>
        <w:tc>
          <w:tcPr>
            <w:tcW w:w="1560" w:type="dxa"/>
          </w:tcPr>
          <w:p w14:paraId="3FF6AF8B" w14:textId="71C7978F"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131</w:t>
            </w:r>
          </w:p>
        </w:tc>
      </w:tr>
      <w:tr w:rsidR="00E41BD4" w:rsidRPr="00853A05" w14:paraId="54142005" w14:textId="391A0973"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8FDD360" w14:textId="046EFD9B" w:rsidR="00E41BD4" w:rsidRPr="00784E18" w:rsidRDefault="009D6ACF" w:rsidP="00E41BD4">
            <w:pPr>
              <w:pStyle w:val="Textoindependiente"/>
            </w:pPr>
            <w:r>
              <w:t>ibt-</w:t>
            </w:r>
            <w:r w:rsidR="00E41BD4" w:rsidRPr="00784E18">
              <w:t>132</w:t>
            </w:r>
          </w:p>
        </w:tc>
        <w:tc>
          <w:tcPr>
            <w:tcW w:w="425" w:type="dxa"/>
            <w:hideMark/>
          </w:tcPr>
          <w:p w14:paraId="3CA2F5D9"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52BE55EE"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0..1</w:t>
            </w:r>
          </w:p>
        </w:tc>
        <w:tc>
          <w:tcPr>
            <w:tcW w:w="1134" w:type="dxa"/>
          </w:tcPr>
          <w:p w14:paraId="17FF21CC" w14:textId="7CE8EA0D"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6AF36BF7" w14:textId="0031F7E1"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Referenced purchase order line reference</w:t>
            </w:r>
          </w:p>
        </w:tc>
        <w:tc>
          <w:tcPr>
            <w:tcW w:w="3119" w:type="dxa"/>
            <w:hideMark/>
          </w:tcPr>
          <w:p w14:paraId="1781E123"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An identifier for a referenced line within a purchase order, issued by the Buyer.</w:t>
            </w:r>
          </w:p>
        </w:tc>
        <w:tc>
          <w:tcPr>
            <w:tcW w:w="4252" w:type="dxa"/>
            <w:hideMark/>
          </w:tcPr>
          <w:p w14:paraId="6CA6BFAC"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cac:InvoiceLine</w:t>
            </w:r>
            <w:proofErr w:type="spellEnd"/>
            <w:r w:rsidRPr="00784E18">
              <w:t>/</w:t>
            </w:r>
            <w:proofErr w:type="spellStart"/>
            <w:r w:rsidRPr="00784E18">
              <w:t>cac:OrderLineReference</w:t>
            </w:r>
            <w:proofErr w:type="spellEnd"/>
            <w:r w:rsidRPr="00784E18">
              <w:t>/</w:t>
            </w:r>
            <w:proofErr w:type="spellStart"/>
            <w:r w:rsidRPr="00784E18">
              <w:t>cbc:LineID</w:t>
            </w:r>
            <w:proofErr w:type="spellEnd"/>
          </w:p>
        </w:tc>
        <w:tc>
          <w:tcPr>
            <w:tcW w:w="1560" w:type="dxa"/>
          </w:tcPr>
          <w:p w14:paraId="5DD30002" w14:textId="691111D5"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132</w:t>
            </w:r>
          </w:p>
        </w:tc>
      </w:tr>
      <w:tr w:rsidR="00E41BD4" w:rsidRPr="00853A05" w14:paraId="23B84613" w14:textId="2D5AFE35"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231D4772" w14:textId="7DCEF21B" w:rsidR="00E41BD4" w:rsidRPr="00784E18" w:rsidRDefault="009D6ACF" w:rsidP="00E41BD4">
            <w:pPr>
              <w:pStyle w:val="Textoindependiente"/>
            </w:pPr>
            <w:r>
              <w:t>ibt-</w:t>
            </w:r>
            <w:r w:rsidR="00E41BD4" w:rsidRPr="00784E18">
              <w:t>133</w:t>
            </w:r>
          </w:p>
        </w:tc>
        <w:tc>
          <w:tcPr>
            <w:tcW w:w="425" w:type="dxa"/>
            <w:hideMark/>
          </w:tcPr>
          <w:p w14:paraId="354A9BE8"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0A4BF5AA"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0..1</w:t>
            </w:r>
          </w:p>
        </w:tc>
        <w:tc>
          <w:tcPr>
            <w:tcW w:w="1134" w:type="dxa"/>
          </w:tcPr>
          <w:p w14:paraId="382ECFE0" w14:textId="0E67F826"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1F1C4131" w14:textId="31C04549"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Invoice line Buyer accounting reference</w:t>
            </w:r>
          </w:p>
        </w:tc>
        <w:tc>
          <w:tcPr>
            <w:tcW w:w="3119" w:type="dxa"/>
            <w:hideMark/>
          </w:tcPr>
          <w:p w14:paraId="19FDC4C0"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 textual value that specifies where to book the relevant data into the Buyer's financial accounts.</w:t>
            </w:r>
          </w:p>
        </w:tc>
        <w:tc>
          <w:tcPr>
            <w:tcW w:w="4252" w:type="dxa"/>
            <w:hideMark/>
          </w:tcPr>
          <w:p w14:paraId="3771CC52"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cac:InvoiceLine</w:t>
            </w:r>
            <w:proofErr w:type="spellEnd"/>
            <w:r w:rsidRPr="00784E18">
              <w:t>/</w:t>
            </w:r>
            <w:proofErr w:type="spellStart"/>
            <w:r w:rsidRPr="00784E18">
              <w:t>cbc:AccountingCost</w:t>
            </w:r>
            <w:proofErr w:type="spellEnd"/>
          </w:p>
        </w:tc>
        <w:tc>
          <w:tcPr>
            <w:tcW w:w="1560" w:type="dxa"/>
          </w:tcPr>
          <w:p w14:paraId="583D6C0C" w14:textId="6789F481"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133</w:t>
            </w:r>
          </w:p>
        </w:tc>
      </w:tr>
      <w:tr w:rsidR="00E41BD4" w:rsidRPr="00853A05" w14:paraId="7B151A5E" w14:textId="50B819EB"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6F650A09" w14:textId="77777777" w:rsidR="00E41BD4" w:rsidRPr="00784E18" w:rsidRDefault="00E41BD4" w:rsidP="00E41BD4">
            <w:pPr>
              <w:pStyle w:val="Textoindependiente"/>
            </w:pPr>
            <w:r w:rsidRPr="00784E18">
              <w:t>BG-26</w:t>
            </w:r>
          </w:p>
        </w:tc>
        <w:tc>
          <w:tcPr>
            <w:tcW w:w="425" w:type="dxa"/>
            <w:hideMark/>
          </w:tcPr>
          <w:p w14:paraId="123EF1E2"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13D23343"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7C8F8854" w14:textId="77777777"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020541BF" w14:textId="76E9A5EE"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INVOICE LINE PERIOD</w:t>
            </w:r>
          </w:p>
        </w:tc>
        <w:tc>
          <w:tcPr>
            <w:tcW w:w="3119" w:type="dxa"/>
            <w:hideMark/>
          </w:tcPr>
          <w:p w14:paraId="1EB7FCE7"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A group of business terms providing information about the </w:t>
            </w:r>
            <w:r w:rsidRPr="00784E18">
              <w:lastRenderedPageBreak/>
              <w:t>period relevant for the Invoice line.</w:t>
            </w:r>
          </w:p>
        </w:tc>
        <w:tc>
          <w:tcPr>
            <w:tcW w:w="4252" w:type="dxa"/>
            <w:hideMark/>
          </w:tcPr>
          <w:p w14:paraId="136DEC76"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lastRenderedPageBreak/>
              <w:t>cac:InvoiceLine</w:t>
            </w:r>
            <w:proofErr w:type="spellEnd"/>
            <w:r w:rsidRPr="00784E18">
              <w:t>/</w:t>
            </w:r>
            <w:proofErr w:type="spellStart"/>
            <w:r w:rsidRPr="00784E18">
              <w:t>cac:InvoicePeriod</w:t>
            </w:r>
            <w:proofErr w:type="spellEnd"/>
          </w:p>
        </w:tc>
        <w:tc>
          <w:tcPr>
            <w:tcW w:w="1560" w:type="dxa"/>
          </w:tcPr>
          <w:p w14:paraId="540E8406" w14:textId="3D89CAB8"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BG-26</w:t>
            </w:r>
          </w:p>
        </w:tc>
      </w:tr>
      <w:tr w:rsidR="00E41BD4" w:rsidRPr="00853A05" w14:paraId="7FD11FF9" w14:textId="13EBAAEF"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3A18E7E" w14:textId="1799B27D" w:rsidR="00E41BD4" w:rsidRPr="00784E18" w:rsidRDefault="009D6ACF" w:rsidP="00E41BD4">
            <w:pPr>
              <w:pStyle w:val="Textoindependiente"/>
            </w:pPr>
            <w:r>
              <w:t>ibt-</w:t>
            </w:r>
            <w:r w:rsidR="00E41BD4" w:rsidRPr="00784E18">
              <w:t>134</w:t>
            </w:r>
          </w:p>
        </w:tc>
        <w:tc>
          <w:tcPr>
            <w:tcW w:w="425" w:type="dxa"/>
            <w:hideMark/>
          </w:tcPr>
          <w:p w14:paraId="17E46BD7"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3109D885"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7B646F80" w14:textId="45A7945C"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61C42FBF" w14:textId="296DFBDF"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Invoice line period start date</w:t>
            </w:r>
          </w:p>
        </w:tc>
        <w:tc>
          <w:tcPr>
            <w:tcW w:w="3119" w:type="dxa"/>
            <w:hideMark/>
          </w:tcPr>
          <w:p w14:paraId="3E688C87"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The date when the Invoice period for this Invoice line starts. </w:t>
            </w:r>
          </w:p>
        </w:tc>
        <w:tc>
          <w:tcPr>
            <w:tcW w:w="4252" w:type="dxa"/>
            <w:hideMark/>
          </w:tcPr>
          <w:p w14:paraId="4BE3DE39"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cac:InvoiceLine</w:t>
            </w:r>
            <w:proofErr w:type="spellEnd"/>
            <w:r w:rsidRPr="00784E18">
              <w:t>/</w:t>
            </w:r>
            <w:proofErr w:type="spellStart"/>
            <w:r w:rsidRPr="00784E18">
              <w:t>cac:InvoicePeriod</w:t>
            </w:r>
            <w:proofErr w:type="spellEnd"/>
            <w:r w:rsidRPr="00784E18">
              <w:t>/</w:t>
            </w:r>
            <w:proofErr w:type="spellStart"/>
            <w:r w:rsidRPr="00784E18">
              <w:t>cbc:StartDate</w:t>
            </w:r>
            <w:proofErr w:type="spellEnd"/>
          </w:p>
        </w:tc>
        <w:tc>
          <w:tcPr>
            <w:tcW w:w="1560" w:type="dxa"/>
          </w:tcPr>
          <w:p w14:paraId="2F76B22F" w14:textId="6F9698BD"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134</w:t>
            </w:r>
          </w:p>
        </w:tc>
      </w:tr>
      <w:tr w:rsidR="00E41BD4" w:rsidRPr="00853A05" w14:paraId="65DA6EE5" w14:textId="26ACA035"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4C4898C" w14:textId="7217FF30" w:rsidR="00E41BD4" w:rsidRPr="00784E18" w:rsidRDefault="009D6ACF" w:rsidP="00E41BD4">
            <w:pPr>
              <w:pStyle w:val="Textoindependiente"/>
            </w:pPr>
            <w:r>
              <w:t>ibt-</w:t>
            </w:r>
            <w:r w:rsidR="00E41BD4" w:rsidRPr="00784E18">
              <w:t>135</w:t>
            </w:r>
          </w:p>
        </w:tc>
        <w:tc>
          <w:tcPr>
            <w:tcW w:w="425" w:type="dxa"/>
            <w:hideMark/>
          </w:tcPr>
          <w:p w14:paraId="52DD7D86"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16256A54"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16ED7762" w14:textId="48F35CFF"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346CDA87" w14:textId="57168B5E"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Invoice line period end date</w:t>
            </w:r>
          </w:p>
        </w:tc>
        <w:tc>
          <w:tcPr>
            <w:tcW w:w="3119" w:type="dxa"/>
            <w:hideMark/>
          </w:tcPr>
          <w:p w14:paraId="4F0847DB"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The date when the Invoice period for this Invoice line ends. </w:t>
            </w:r>
          </w:p>
        </w:tc>
        <w:tc>
          <w:tcPr>
            <w:tcW w:w="4252" w:type="dxa"/>
            <w:hideMark/>
          </w:tcPr>
          <w:p w14:paraId="0BB97C18"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cac:InvoiceLine</w:t>
            </w:r>
            <w:proofErr w:type="spellEnd"/>
            <w:r w:rsidRPr="00784E18">
              <w:t>/</w:t>
            </w:r>
            <w:proofErr w:type="spellStart"/>
            <w:r w:rsidRPr="00784E18">
              <w:t>cac:InvoicePeriod</w:t>
            </w:r>
            <w:proofErr w:type="spellEnd"/>
            <w:r w:rsidRPr="00784E18">
              <w:t>/</w:t>
            </w:r>
            <w:proofErr w:type="spellStart"/>
            <w:r w:rsidRPr="00784E18">
              <w:t>cbc:EndDate</w:t>
            </w:r>
            <w:proofErr w:type="spellEnd"/>
          </w:p>
        </w:tc>
        <w:tc>
          <w:tcPr>
            <w:tcW w:w="1560" w:type="dxa"/>
          </w:tcPr>
          <w:p w14:paraId="16EC2F0E" w14:textId="4BBB9585"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135</w:t>
            </w:r>
          </w:p>
        </w:tc>
      </w:tr>
      <w:tr w:rsidR="00E41BD4" w:rsidRPr="00853A05" w14:paraId="089E8336" w14:textId="3281A1E8"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7DD40A7" w14:textId="77777777" w:rsidR="00E41BD4" w:rsidRPr="00784E18" w:rsidRDefault="00E41BD4" w:rsidP="00E41BD4">
            <w:pPr>
              <w:pStyle w:val="Textoindependiente"/>
            </w:pPr>
            <w:r w:rsidRPr="00784E18">
              <w:t>BG-27</w:t>
            </w:r>
          </w:p>
        </w:tc>
        <w:tc>
          <w:tcPr>
            <w:tcW w:w="425" w:type="dxa"/>
            <w:hideMark/>
          </w:tcPr>
          <w:p w14:paraId="4E060B01"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58E0F204"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0..n </w:t>
            </w:r>
          </w:p>
        </w:tc>
        <w:tc>
          <w:tcPr>
            <w:tcW w:w="1134" w:type="dxa"/>
          </w:tcPr>
          <w:p w14:paraId="1FC2CE46" w14:textId="77777777"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48B15653" w14:textId="2F09A319"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INVOICE LINE ALLOWANCES</w:t>
            </w:r>
          </w:p>
        </w:tc>
        <w:tc>
          <w:tcPr>
            <w:tcW w:w="3119" w:type="dxa"/>
            <w:hideMark/>
          </w:tcPr>
          <w:p w14:paraId="564983F2"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 group of business terms providing information about allowances applicable to the individual Invoice line.</w:t>
            </w:r>
          </w:p>
        </w:tc>
        <w:tc>
          <w:tcPr>
            <w:tcW w:w="4252" w:type="dxa"/>
            <w:hideMark/>
          </w:tcPr>
          <w:p w14:paraId="5D57B3ED"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cac:InvoiceLine</w:t>
            </w:r>
            <w:proofErr w:type="spellEnd"/>
            <w:r w:rsidRPr="00784E18">
              <w:t>/</w:t>
            </w:r>
            <w:proofErr w:type="spellStart"/>
            <w:r w:rsidRPr="00784E18">
              <w:t>cac:AllowanceCharge</w:t>
            </w:r>
            <w:proofErr w:type="spellEnd"/>
          </w:p>
        </w:tc>
        <w:tc>
          <w:tcPr>
            <w:tcW w:w="1560" w:type="dxa"/>
          </w:tcPr>
          <w:p w14:paraId="143B82F7" w14:textId="714F4993"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BG-27</w:t>
            </w:r>
          </w:p>
        </w:tc>
      </w:tr>
      <w:tr w:rsidR="00E41BD4" w:rsidRPr="00853A05" w14:paraId="4CD729D8" w14:textId="0711AA77"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41C689D" w14:textId="7DD5A995" w:rsidR="00E41BD4" w:rsidRPr="00784E18" w:rsidRDefault="009D6ACF" w:rsidP="00E41BD4">
            <w:pPr>
              <w:pStyle w:val="Textoindependiente"/>
            </w:pPr>
            <w:r>
              <w:t>ibt-</w:t>
            </w:r>
            <w:r w:rsidR="00E41BD4" w:rsidRPr="00784E18">
              <w:t>136</w:t>
            </w:r>
          </w:p>
        </w:tc>
        <w:tc>
          <w:tcPr>
            <w:tcW w:w="425" w:type="dxa"/>
            <w:hideMark/>
          </w:tcPr>
          <w:p w14:paraId="10E61924"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665F4634"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5C51EF93" w14:textId="3B4378BB"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701527B5" w14:textId="0F702541"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Invoice line allowance amount</w:t>
            </w:r>
          </w:p>
        </w:tc>
        <w:tc>
          <w:tcPr>
            <w:tcW w:w="3119" w:type="dxa"/>
            <w:hideMark/>
          </w:tcPr>
          <w:p w14:paraId="76A13D64" w14:textId="02910C1D"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The amount of an allowance, without </w:t>
            </w:r>
            <w:r w:rsidR="00915FA4">
              <w:t>TAX</w:t>
            </w:r>
            <w:r w:rsidRPr="00784E18">
              <w:t>.</w:t>
            </w:r>
          </w:p>
        </w:tc>
        <w:tc>
          <w:tcPr>
            <w:tcW w:w="4252" w:type="dxa"/>
            <w:hideMark/>
          </w:tcPr>
          <w:p w14:paraId="22BD223C"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cac:InvoiceLine</w:t>
            </w:r>
            <w:proofErr w:type="spellEnd"/>
            <w:r w:rsidRPr="00784E18">
              <w:t>/</w:t>
            </w:r>
            <w:proofErr w:type="spellStart"/>
            <w:r w:rsidRPr="00784E18">
              <w:t>cac:AllowanceCharge</w:t>
            </w:r>
            <w:proofErr w:type="spellEnd"/>
            <w:r w:rsidRPr="00784E18">
              <w:t>/</w:t>
            </w:r>
            <w:proofErr w:type="spellStart"/>
            <w:r w:rsidRPr="00784E18">
              <w:t>cbc:Amount</w:t>
            </w:r>
            <w:proofErr w:type="spellEnd"/>
          </w:p>
        </w:tc>
        <w:tc>
          <w:tcPr>
            <w:tcW w:w="1560" w:type="dxa"/>
          </w:tcPr>
          <w:p w14:paraId="2F573507" w14:textId="75025206"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136</w:t>
            </w:r>
          </w:p>
        </w:tc>
      </w:tr>
      <w:tr w:rsidR="00E41BD4" w:rsidRPr="00853A05" w14:paraId="07F7745A" w14:textId="695D041B"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56D1955" w14:textId="53644C4A" w:rsidR="00E41BD4" w:rsidRPr="00784E18" w:rsidRDefault="009D6ACF" w:rsidP="00E41BD4">
            <w:pPr>
              <w:pStyle w:val="Textoindependiente"/>
            </w:pPr>
            <w:r>
              <w:t>ibt-</w:t>
            </w:r>
            <w:r w:rsidR="00E41BD4" w:rsidRPr="00784E18">
              <w:t>137</w:t>
            </w:r>
          </w:p>
        </w:tc>
        <w:tc>
          <w:tcPr>
            <w:tcW w:w="425" w:type="dxa"/>
            <w:hideMark/>
          </w:tcPr>
          <w:p w14:paraId="7571D839"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2B80F6C6"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0..1</w:t>
            </w:r>
          </w:p>
        </w:tc>
        <w:tc>
          <w:tcPr>
            <w:tcW w:w="1134" w:type="dxa"/>
          </w:tcPr>
          <w:p w14:paraId="71B58040" w14:textId="67FCAC21"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0D87CB58" w14:textId="4E60C6C0"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Invoice line allowance base amount</w:t>
            </w:r>
          </w:p>
        </w:tc>
        <w:tc>
          <w:tcPr>
            <w:tcW w:w="3119" w:type="dxa"/>
            <w:hideMark/>
          </w:tcPr>
          <w:p w14:paraId="2D90B866"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The base amount that may be used, in conjunction with the Invoice line allowance percentage, to calculate the Invoice line allowance amount.</w:t>
            </w:r>
          </w:p>
        </w:tc>
        <w:tc>
          <w:tcPr>
            <w:tcW w:w="4252" w:type="dxa"/>
            <w:hideMark/>
          </w:tcPr>
          <w:p w14:paraId="23FEFB32"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cac:InvoiceLine</w:t>
            </w:r>
            <w:proofErr w:type="spellEnd"/>
            <w:r w:rsidRPr="00784E18">
              <w:t>/</w:t>
            </w:r>
            <w:proofErr w:type="spellStart"/>
            <w:r w:rsidRPr="00784E18">
              <w:t>cac:AllowanceCharge</w:t>
            </w:r>
            <w:proofErr w:type="spellEnd"/>
            <w:r w:rsidRPr="00784E18">
              <w:t>/</w:t>
            </w:r>
            <w:proofErr w:type="spellStart"/>
            <w:r w:rsidRPr="00784E18">
              <w:t>cbc:BaseAmount</w:t>
            </w:r>
            <w:proofErr w:type="spellEnd"/>
          </w:p>
        </w:tc>
        <w:tc>
          <w:tcPr>
            <w:tcW w:w="1560" w:type="dxa"/>
          </w:tcPr>
          <w:p w14:paraId="15DA83D0" w14:textId="415B005A"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137</w:t>
            </w:r>
          </w:p>
        </w:tc>
      </w:tr>
      <w:tr w:rsidR="00E41BD4" w:rsidRPr="00853A05" w14:paraId="67B5316A" w14:textId="591FAEFA"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B37433D" w14:textId="39569264" w:rsidR="00E41BD4" w:rsidRPr="00784E18" w:rsidRDefault="009D6ACF" w:rsidP="00E41BD4">
            <w:pPr>
              <w:pStyle w:val="Textoindependiente"/>
            </w:pPr>
            <w:r>
              <w:t>ibt-</w:t>
            </w:r>
            <w:r w:rsidR="00E41BD4" w:rsidRPr="00784E18">
              <w:t>138</w:t>
            </w:r>
          </w:p>
        </w:tc>
        <w:tc>
          <w:tcPr>
            <w:tcW w:w="425" w:type="dxa"/>
            <w:hideMark/>
          </w:tcPr>
          <w:p w14:paraId="521B4AE2"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7C14A421"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0..1</w:t>
            </w:r>
          </w:p>
        </w:tc>
        <w:tc>
          <w:tcPr>
            <w:tcW w:w="1134" w:type="dxa"/>
          </w:tcPr>
          <w:p w14:paraId="109C92E6" w14:textId="267B6C76"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3EE972A2" w14:textId="5B06028C"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Invoice line allowance percentage</w:t>
            </w:r>
          </w:p>
        </w:tc>
        <w:tc>
          <w:tcPr>
            <w:tcW w:w="3119" w:type="dxa"/>
            <w:hideMark/>
          </w:tcPr>
          <w:p w14:paraId="1CDF9961"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The percentage that may be used, in conjunction with the Invoice line allowance base amount, to calculate the Invoice line allowance amount.</w:t>
            </w:r>
          </w:p>
        </w:tc>
        <w:tc>
          <w:tcPr>
            <w:tcW w:w="4252" w:type="dxa"/>
            <w:hideMark/>
          </w:tcPr>
          <w:p w14:paraId="490BE0A0"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cac:InvoiceLine</w:t>
            </w:r>
            <w:proofErr w:type="spellEnd"/>
            <w:r w:rsidRPr="00784E18">
              <w:t>/</w:t>
            </w:r>
            <w:proofErr w:type="spellStart"/>
            <w:r w:rsidRPr="00784E18">
              <w:t>cac:AllowanceCharge</w:t>
            </w:r>
            <w:proofErr w:type="spellEnd"/>
            <w:r w:rsidRPr="00784E18">
              <w:t>/</w:t>
            </w:r>
            <w:proofErr w:type="spellStart"/>
            <w:r w:rsidRPr="00784E18">
              <w:t>cbc:MultiplierFactorNumeric</w:t>
            </w:r>
            <w:proofErr w:type="spellEnd"/>
          </w:p>
        </w:tc>
        <w:tc>
          <w:tcPr>
            <w:tcW w:w="1560" w:type="dxa"/>
          </w:tcPr>
          <w:p w14:paraId="38798B9D" w14:textId="59CD2FC1"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138</w:t>
            </w:r>
          </w:p>
        </w:tc>
      </w:tr>
      <w:tr w:rsidR="00E41BD4" w:rsidRPr="00853A05" w14:paraId="5FE0126D" w14:textId="265D53A4"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2D35A0CD" w14:textId="701EA12A" w:rsidR="00E41BD4" w:rsidRPr="00784E18" w:rsidRDefault="009D6ACF" w:rsidP="00E41BD4">
            <w:pPr>
              <w:pStyle w:val="Textoindependiente"/>
            </w:pPr>
            <w:r>
              <w:t>ibt-</w:t>
            </w:r>
            <w:r w:rsidR="00E41BD4" w:rsidRPr="00784E18">
              <w:t>139</w:t>
            </w:r>
          </w:p>
        </w:tc>
        <w:tc>
          <w:tcPr>
            <w:tcW w:w="425" w:type="dxa"/>
            <w:hideMark/>
          </w:tcPr>
          <w:p w14:paraId="7D66A485"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65C29087"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0C0EE84C" w14:textId="63644FD8"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742F81F4" w14:textId="61BC3375"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Invoice line allowance reason</w:t>
            </w:r>
          </w:p>
        </w:tc>
        <w:tc>
          <w:tcPr>
            <w:tcW w:w="3119" w:type="dxa"/>
            <w:hideMark/>
          </w:tcPr>
          <w:p w14:paraId="5D995198"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The reason for the Invoice line allowance, expressed as text. </w:t>
            </w:r>
          </w:p>
        </w:tc>
        <w:tc>
          <w:tcPr>
            <w:tcW w:w="4252" w:type="dxa"/>
            <w:hideMark/>
          </w:tcPr>
          <w:p w14:paraId="5DDC1A0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cac:InvoiceLine</w:t>
            </w:r>
            <w:proofErr w:type="spellEnd"/>
            <w:r w:rsidRPr="00784E18">
              <w:t>/</w:t>
            </w:r>
            <w:proofErr w:type="spellStart"/>
            <w:r w:rsidRPr="00784E18">
              <w:t>cac:AllowanceCharge</w:t>
            </w:r>
            <w:proofErr w:type="spellEnd"/>
            <w:r w:rsidRPr="00784E18">
              <w:t>/</w:t>
            </w:r>
            <w:proofErr w:type="spellStart"/>
            <w:r w:rsidRPr="00784E18">
              <w:t>cbc:AllowanceChargeReason</w:t>
            </w:r>
            <w:proofErr w:type="spellEnd"/>
          </w:p>
        </w:tc>
        <w:tc>
          <w:tcPr>
            <w:tcW w:w="1560" w:type="dxa"/>
          </w:tcPr>
          <w:p w14:paraId="21EC9181" w14:textId="3C770E28"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139</w:t>
            </w:r>
          </w:p>
        </w:tc>
      </w:tr>
      <w:tr w:rsidR="00E41BD4" w:rsidRPr="00853A05" w14:paraId="12E4F375" w14:textId="77C7062C"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22FD829" w14:textId="1109D5C1" w:rsidR="00E41BD4" w:rsidRPr="00784E18" w:rsidRDefault="009D6ACF" w:rsidP="00E41BD4">
            <w:pPr>
              <w:pStyle w:val="Textoindependiente"/>
            </w:pPr>
            <w:r>
              <w:t>ibt-</w:t>
            </w:r>
            <w:r w:rsidR="00E41BD4" w:rsidRPr="00784E18">
              <w:t>140</w:t>
            </w:r>
          </w:p>
        </w:tc>
        <w:tc>
          <w:tcPr>
            <w:tcW w:w="425" w:type="dxa"/>
            <w:hideMark/>
          </w:tcPr>
          <w:p w14:paraId="70845A55"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208A6CFC"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0..1</w:t>
            </w:r>
          </w:p>
        </w:tc>
        <w:tc>
          <w:tcPr>
            <w:tcW w:w="1134" w:type="dxa"/>
          </w:tcPr>
          <w:p w14:paraId="189DF080" w14:textId="1A57F3DA"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7983CDFE" w14:textId="32F26874"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Invoice line allowance reason code</w:t>
            </w:r>
          </w:p>
        </w:tc>
        <w:tc>
          <w:tcPr>
            <w:tcW w:w="3119" w:type="dxa"/>
            <w:hideMark/>
          </w:tcPr>
          <w:p w14:paraId="5082904B"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The reason for the Invoice line allowance, expressed as a code.</w:t>
            </w:r>
          </w:p>
        </w:tc>
        <w:tc>
          <w:tcPr>
            <w:tcW w:w="4252" w:type="dxa"/>
            <w:hideMark/>
          </w:tcPr>
          <w:p w14:paraId="3BE67360"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cac:InvoiceLine/cac:AllowanceCharge/cbc:AllowanceChargeReasonCode</w:t>
            </w:r>
          </w:p>
        </w:tc>
        <w:tc>
          <w:tcPr>
            <w:tcW w:w="1560" w:type="dxa"/>
          </w:tcPr>
          <w:p w14:paraId="303056D9" w14:textId="0D328B6E"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140</w:t>
            </w:r>
          </w:p>
        </w:tc>
      </w:tr>
      <w:tr w:rsidR="00E41BD4" w:rsidRPr="00853A05" w14:paraId="79A233E2" w14:textId="4A943DE0"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45C9137" w14:textId="77777777" w:rsidR="00E41BD4" w:rsidRPr="00784E18" w:rsidRDefault="00E41BD4" w:rsidP="00E41BD4">
            <w:pPr>
              <w:pStyle w:val="Textoindependiente"/>
            </w:pPr>
            <w:r w:rsidRPr="00784E18">
              <w:lastRenderedPageBreak/>
              <w:t>BG-28</w:t>
            </w:r>
          </w:p>
        </w:tc>
        <w:tc>
          <w:tcPr>
            <w:tcW w:w="425" w:type="dxa"/>
            <w:hideMark/>
          </w:tcPr>
          <w:p w14:paraId="1E3BD049"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77B24A2C"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0..n </w:t>
            </w:r>
          </w:p>
        </w:tc>
        <w:tc>
          <w:tcPr>
            <w:tcW w:w="1134" w:type="dxa"/>
          </w:tcPr>
          <w:p w14:paraId="32977060" w14:textId="77777777"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0DD46908" w14:textId="7E20277A"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INVOICE LINE CHARGES</w:t>
            </w:r>
          </w:p>
        </w:tc>
        <w:tc>
          <w:tcPr>
            <w:tcW w:w="3119" w:type="dxa"/>
            <w:hideMark/>
          </w:tcPr>
          <w:p w14:paraId="28CE12E0" w14:textId="1958AAA2"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A group of business terms providing information about charges and </w:t>
            </w:r>
            <w:r w:rsidR="00915FA4">
              <w:t>tax</w:t>
            </w:r>
            <w:r w:rsidRPr="00784E18">
              <w:t xml:space="preserve">es other than </w:t>
            </w:r>
            <w:r w:rsidR="00915FA4">
              <w:t>TAX</w:t>
            </w:r>
            <w:r w:rsidRPr="00784E18">
              <w:t xml:space="preserve"> applicable to the individual Invoice line.</w:t>
            </w:r>
          </w:p>
        </w:tc>
        <w:tc>
          <w:tcPr>
            <w:tcW w:w="4252" w:type="dxa"/>
            <w:hideMark/>
          </w:tcPr>
          <w:p w14:paraId="04B6F358"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cac:InvoiceLine</w:t>
            </w:r>
            <w:proofErr w:type="spellEnd"/>
            <w:r w:rsidRPr="00784E18">
              <w:t>/</w:t>
            </w:r>
            <w:proofErr w:type="spellStart"/>
            <w:r w:rsidRPr="00784E18">
              <w:t>cac:AllowanceCharge</w:t>
            </w:r>
            <w:proofErr w:type="spellEnd"/>
          </w:p>
        </w:tc>
        <w:tc>
          <w:tcPr>
            <w:tcW w:w="1560" w:type="dxa"/>
          </w:tcPr>
          <w:p w14:paraId="6304E6D0" w14:textId="57AE4C38"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BG-28</w:t>
            </w:r>
          </w:p>
        </w:tc>
      </w:tr>
      <w:tr w:rsidR="00E41BD4" w:rsidRPr="00853A05" w14:paraId="4C0DF325" w14:textId="639F585D"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5EAD58CA" w14:textId="35FD8535" w:rsidR="00E41BD4" w:rsidRPr="00784E18" w:rsidRDefault="009D6ACF" w:rsidP="00E41BD4">
            <w:pPr>
              <w:pStyle w:val="Textoindependiente"/>
            </w:pPr>
            <w:r>
              <w:t>ibt-</w:t>
            </w:r>
            <w:r w:rsidR="00E41BD4" w:rsidRPr="00784E18">
              <w:t>141</w:t>
            </w:r>
          </w:p>
        </w:tc>
        <w:tc>
          <w:tcPr>
            <w:tcW w:w="425" w:type="dxa"/>
            <w:hideMark/>
          </w:tcPr>
          <w:p w14:paraId="3B34289B"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5B069960"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1677AF8D" w14:textId="3B32B8A1"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2736D443" w14:textId="76BEF2DB"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Invoice line charge amount</w:t>
            </w:r>
          </w:p>
        </w:tc>
        <w:tc>
          <w:tcPr>
            <w:tcW w:w="3119" w:type="dxa"/>
            <w:hideMark/>
          </w:tcPr>
          <w:p w14:paraId="7D79E6C0" w14:textId="260E9C56"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The amount of a charge, without </w:t>
            </w:r>
            <w:r w:rsidR="00915FA4">
              <w:t>TAX</w:t>
            </w:r>
            <w:r w:rsidRPr="00784E18">
              <w:t xml:space="preserve">. </w:t>
            </w:r>
          </w:p>
        </w:tc>
        <w:tc>
          <w:tcPr>
            <w:tcW w:w="4252" w:type="dxa"/>
            <w:hideMark/>
          </w:tcPr>
          <w:p w14:paraId="489660D7"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cac:InvoiceLine</w:t>
            </w:r>
            <w:proofErr w:type="spellEnd"/>
            <w:r w:rsidRPr="00784E18">
              <w:t>/</w:t>
            </w:r>
            <w:proofErr w:type="spellStart"/>
            <w:r w:rsidRPr="00784E18">
              <w:t>cac:AllowanceCharge</w:t>
            </w:r>
            <w:proofErr w:type="spellEnd"/>
            <w:r w:rsidRPr="00784E18">
              <w:t>/</w:t>
            </w:r>
            <w:proofErr w:type="spellStart"/>
            <w:r w:rsidRPr="00784E18">
              <w:t>cbc:Amount</w:t>
            </w:r>
            <w:proofErr w:type="spellEnd"/>
          </w:p>
        </w:tc>
        <w:tc>
          <w:tcPr>
            <w:tcW w:w="1560" w:type="dxa"/>
          </w:tcPr>
          <w:p w14:paraId="7DF6B49D" w14:textId="2C05901A"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141</w:t>
            </w:r>
          </w:p>
        </w:tc>
      </w:tr>
      <w:tr w:rsidR="00E41BD4" w:rsidRPr="00853A05" w14:paraId="50B9831A" w14:textId="73A43375"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E35A084" w14:textId="518E7B6F" w:rsidR="00E41BD4" w:rsidRPr="00784E18" w:rsidRDefault="009D6ACF" w:rsidP="00E41BD4">
            <w:pPr>
              <w:pStyle w:val="Textoindependiente"/>
            </w:pPr>
            <w:r>
              <w:t>ibt-</w:t>
            </w:r>
            <w:r w:rsidR="00E41BD4" w:rsidRPr="00784E18">
              <w:t>142</w:t>
            </w:r>
          </w:p>
        </w:tc>
        <w:tc>
          <w:tcPr>
            <w:tcW w:w="425" w:type="dxa"/>
            <w:hideMark/>
          </w:tcPr>
          <w:p w14:paraId="7A5BCC21"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2EB30893"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0E1D83CE" w14:textId="23E1C870"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255CA92D" w14:textId="08966E98"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Invoice line charge base amount</w:t>
            </w:r>
          </w:p>
        </w:tc>
        <w:tc>
          <w:tcPr>
            <w:tcW w:w="3119" w:type="dxa"/>
            <w:hideMark/>
          </w:tcPr>
          <w:p w14:paraId="6ED2D88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The base amount that may be used, in conjunction with the Invoice line charge percentage, to calculate the Invoice line charge amount.</w:t>
            </w:r>
          </w:p>
        </w:tc>
        <w:tc>
          <w:tcPr>
            <w:tcW w:w="4252" w:type="dxa"/>
            <w:hideMark/>
          </w:tcPr>
          <w:p w14:paraId="29CA4B5A"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cac:InvoiceLine</w:t>
            </w:r>
            <w:proofErr w:type="spellEnd"/>
            <w:r w:rsidRPr="00784E18">
              <w:t>/</w:t>
            </w:r>
            <w:proofErr w:type="spellStart"/>
            <w:r w:rsidRPr="00784E18">
              <w:t>cac:AllowanceCharge</w:t>
            </w:r>
            <w:proofErr w:type="spellEnd"/>
            <w:r w:rsidRPr="00784E18">
              <w:t>/</w:t>
            </w:r>
            <w:proofErr w:type="spellStart"/>
            <w:r w:rsidRPr="00784E18">
              <w:t>cbc:BaseAmount</w:t>
            </w:r>
            <w:proofErr w:type="spellEnd"/>
          </w:p>
        </w:tc>
        <w:tc>
          <w:tcPr>
            <w:tcW w:w="1560" w:type="dxa"/>
          </w:tcPr>
          <w:p w14:paraId="3A554563" w14:textId="06E7C432"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142</w:t>
            </w:r>
          </w:p>
        </w:tc>
      </w:tr>
      <w:tr w:rsidR="00E41BD4" w:rsidRPr="00853A05" w14:paraId="4174AE34" w14:textId="0BC99521"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7E75A41" w14:textId="54E45029" w:rsidR="00E41BD4" w:rsidRPr="00784E18" w:rsidRDefault="009D6ACF" w:rsidP="00E41BD4">
            <w:pPr>
              <w:pStyle w:val="Textoindependiente"/>
            </w:pPr>
            <w:r>
              <w:t>ibt-</w:t>
            </w:r>
            <w:r w:rsidR="00E41BD4" w:rsidRPr="00784E18">
              <w:t>143</w:t>
            </w:r>
          </w:p>
        </w:tc>
        <w:tc>
          <w:tcPr>
            <w:tcW w:w="425" w:type="dxa"/>
            <w:hideMark/>
          </w:tcPr>
          <w:p w14:paraId="017E5957"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67361D78"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0E16ECC1" w14:textId="27D34343"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22156DA6" w14:textId="1D562D5C"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Invoice line charge percentage</w:t>
            </w:r>
          </w:p>
        </w:tc>
        <w:tc>
          <w:tcPr>
            <w:tcW w:w="3119" w:type="dxa"/>
            <w:hideMark/>
          </w:tcPr>
          <w:p w14:paraId="2B1C2B35"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The percentage that may be used, in conjunction with the Invoice line charge base amount, to calculate the Invoice line charge amount.</w:t>
            </w:r>
          </w:p>
        </w:tc>
        <w:tc>
          <w:tcPr>
            <w:tcW w:w="4252" w:type="dxa"/>
            <w:hideMark/>
          </w:tcPr>
          <w:p w14:paraId="72B2690B"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cac:InvoiceLine</w:t>
            </w:r>
            <w:proofErr w:type="spellEnd"/>
            <w:r w:rsidRPr="00784E18">
              <w:t>/</w:t>
            </w:r>
            <w:proofErr w:type="spellStart"/>
            <w:r w:rsidRPr="00784E18">
              <w:t>cac:AllowanceCharge</w:t>
            </w:r>
            <w:proofErr w:type="spellEnd"/>
            <w:r w:rsidRPr="00784E18">
              <w:t>/</w:t>
            </w:r>
            <w:proofErr w:type="spellStart"/>
            <w:r w:rsidRPr="00784E18">
              <w:t>cbc:MultiplierFactorNumeric</w:t>
            </w:r>
            <w:proofErr w:type="spellEnd"/>
          </w:p>
        </w:tc>
        <w:tc>
          <w:tcPr>
            <w:tcW w:w="1560" w:type="dxa"/>
          </w:tcPr>
          <w:p w14:paraId="4DB65DE2" w14:textId="3708F83F"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143</w:t>
            </w:r>
          </w:p>
        </w:tc>
      </w:tr>
      <w:tr w:rsidR="00E41BD4" w:rsidRPr="00853A05" w14:paraId="0F072C5A" w14:textId="51886FA8"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44BC740" w14:textId="2A4F65E0" w:rsidR="00E41BD4" w:rsidRPr="00784E18" w:rsidRDefault="009D6ACF" w:rsidP="00E41BD4">
            <w:pPr>
              <w:pStyle w:val="Textoindependiente"/>
            </w:pPr>
            <w:r>
              <w:t>ibt-</w:t>
            </w:r>
            <w:r w:rsidR="00E41BD4" w:rsidRPr="00784E18">
              <w:t>144</w:t>
            </w:r>
          </w:p>
        </w:tc>
        <w:tc>
          <w:tcPr>
            <w:tcW w:w="425" w:type="dxa"/>
            <w:hideMark/>
          </w:tcPr>
          <w:p w14:paraId="5A27AB3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3EE0CD20"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382B751D" w14:textId="6EC81B42"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512A2488" w14:textId="208562C9"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Invoice line charge reason</w:t>
            </w:r>
          </w:p>
        </w:tc>
        <w:tc>
          <w:tcPr>
            <w:tcW w:w="3119" w:type="dxa"/>
            <w:hideMark/>
          </w:tcPr>
          <w:p w14:paraId="58C8626D"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The reason for the Invoice line charge, expressed as text. </w:t>
            </w:r>
          </w:p>
        </w:tc>
        <w:tc>
          <w:tcPr>
            <w:tcW w:w="4252" w:type="dxa"/>
            <w:hideMark/>
          </w:tcPr>
          <w:p w14:paraId="1A74D474"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cac:InvoiceLine</w:t>
            </w:r>
            <w:proofErr w:type="spellEnd"/>
            <w:r w:rsidRPr="00784E18">
              <w:t>/</w:t>
            </w:r>
            <w:proofErr w:type="spellStart"/>
            <w:r w:rsidRPr="00784E18">
              <w:t>cac:AllowanceCharge</w:t>
            </w:r>
            <w:proofErr w:type="spellEnd"/>
            <w:r w:rsidRPr="00784E18">
              <w:t>/</w:t>
            </w:r>
            <w:proofErr w:type="spellStart"/>
            <w:r w:rsidRPr="00784E18">
              <w:t>cbc:AllowanceChargeReason</w:t>
            </w:r>
            <w:proofErr w:type="spellEnd"/>
          </w:p>
        </w:tc>
        <w:tc>
          <w:tcPr>
            <w:tcW w:w="1560" w:type="dxa"/>
          </w:tcPr>
          <w:p w14:paraId="772DCC8F" w14:textId="1EC206D9"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144</w:t>
            </w:r>
          </w:p>
        </w:tc>
      </w:tr>
      <w:tr w:rsidR="00E41BD4" w:rsidRPr="00853A05" w14:paraId="1F025209" w14:textId="2C3F4E53"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213D33BE" w14:textId="0B968B61" w:rsidR="00E41BD4" w:rsidRPr="00784E18" w:rsidRDefault="009D6ACF" w:rsidP="00E41BD4">
            <w:pPr>
              <w:pStyle w:val="Textoindependiente"/>
            </w:pPr>
            <w:r>
              <w:t>ibt-</w:t>
            </w:r>
            <w:r w:rsidR="00E41BD4" w:rsidRPr="00784E18">
              <w:t>145</w:t>
            </w:r>
          </w:p>
        </w:tc>
        <w:tc>
          <w:tcPr>
            <w:tcW w:w="425" w:type="dxa"/>
            <w:hideMark/>
          </w:tcPr>
          <w:p w14:paraId="43F6B898"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6B147E60"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76691103" w14:textId="0DCA9C7B"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0C411CF1" w14:textId="7638A6EF"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Invoice line charge reason code</w:t>
            </w:r>
          </w:p>
        </w:tc>
        <w:tc>
          <w:tcPr>
            <w:tcW w:w="3119" w:type="dxa"/>
            <w:hideMark/>
          </w:tcPr>
          <w:p w14:paraId="39000AF7"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The reason for the Invoice line charge, expressed as a code.</w:t>
            </w:r>
          </w:p>
        </w:tc>
        <w:tc>
          <w:tcPr>
            <w:tcW w:w="4252" w:type="dxa"/>
            <w:hideMark/>
          </w:tcPr>
          <w:p w14:paraId="51B16F29"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cac:InvoiceLine/cac:AllowanceCharge/cbc:AllowanceChargeReasonCode</w:t>
            </w:r>
          </w:p>
        </w:tc>
        <w:tc>
          <w:tcPr>
            <w:tcW w:w="1560" w:type="dxa"/>
          </w:tcPr>
          <w:p w14:paraId="2A9EFEBA" w14:textId="11892021"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145</w:t>
            </w:r>
          </w:p>
        </w:tc>
      </w:tr>
      <w:tr w:rsidR="00E41BD4" w:rsidRPr="00853A05" w14:paraId="30DF0369" w14:textId="5BE25A3A"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711EA74" w14:textId="77777777" w:rsidR="00E41BD4" w:rsidRPr="00784E18" w:rsidRDefault="00E41BD4" w:rsidP="00E41BD4">
            <w:pPr>
              <w:pStyle w:val="Textoindependiente"/>
            </w:pPr>
            <w:r w:rsidRPr="00784E18">
              <w:t>BG-29</w:t>
            </w:r>
          </w:p>
        </w:tc>
        <w:tc>
          <w:tcPr>
            <w:tcW w:w="425" w:type="dxa"/>
            <w:hideMark/>
          </w:tcPr>
          <w:p w14:paraId="455C2D0C"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7C38F514"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260FBAE5" w14:textId="77777777"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301F0AA9" w14:textId="37BE9966"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PRICE DETAILS</w:t>
            </w:r>
          </w:p>
        </w:tc>
        <w:tc>
          <w:tcPr>
            <w:tcW w:w="3119" w:type="dxa"/>
            <w:hideMark/>
          </w:tcPr>
          <w:p w14:paraId="31E8BBC1"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 group of business terms providing information about the price applied for the goods and services invoiced on the Invoice line.</w:t>
            </w:r>
          </w:p>
        </w:tc>
        <w:tc>
          <w:tcPr>
            <w:tcW w:w="4252" w:type="dxa"/>
            <w:hideMark/>
          </w:tcPr>
          <w:p w14:paraId="4877A418"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cac:InvoiceLine</w:t>
            </w:r>
            <w:proofErr w:type="spellEnd"/>
            <w:r w:rsidRPr="00784E18">
              <w:t>/</w:t>
            </w:r>
            <w:proofErr w:type="spellStart"/>
            <w:r w:rsidRPr="00784E18">
              <w:t>cac:Price</w:t>
            </w:r>
            <w:proofErr w:type="spellEnd"/>
          </w:p>
        </w:tc>
        <w:tc>
          <w:tcPr>
            <w:tcW w:w="1560" w:type="dxa"/>
          </w:tcPr>
          <w:p w14:paraId="5A32C4EF" w14:textId="4FF3A4DC"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BG-29</w:t>
            </w:r>
          </w:p>
        </w:tc>
      </w:tr>
      <w:tr w:rsidR="00E41BD4" w:rsidRPr="00853A05" w14:paraId="171CA0F1" w14:textId="0D13B806"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692B30D" w14:textId="6FA225DA" w:rsidR="00E41BD4" w:rsidRPr="00784E18" w:rsidRDefault="009D6ACF" w:rsidP="00E41BD4">
            <w:pPr>
              <w:pStyle w:val="Textoindependiente"/>
            </w:pPr>
            <w:r>
              <w:t>ibt-</w:t>
            </w:r>
            <w:r w:rsidR="00E41BD4" w:rsidRPr="00784E18">
              <w:t>146</w:t>
            </w:r>
          </w:p>
        </w:tc>
        <w:tc>
          <w:tcPr>
            <w:tcW w:w="425" w:type="dxa"/>
            <w:hideMark/>
          </w:tcPr>
          <w:p w14:paraId="74EBE6BE"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18FFEBF4"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3ACB8C4D" w14:textId="30E1C492"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2D0BBCE5" w14:textId="448198B1"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Item net price</w:t>
            </w:r>
          </w:p>
        </w:tc>
        <w:tc>
          <w:tcPr>
            <w:tcW w:w="3119" w:type="dxa"/>
            <w:hideMark/>
          </w:tcPr>
          <w:p w14:paraId="365A5B15" w14:textId="52B7AC56"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The price of an item, exclusive of </w:t>
            </w:r>
            <w:r w:rsidR="00915FA4">
              <w:t>TAX</w:t>
            </w:r>
            <w:r w:rsidRPr="00784E18">
              <w:t>, after subtracting item price discount.</w:t>
            </w:r>
          </w:p>
        </w:tc>
        <w:tc>
          <w:tcPr>
            <w:tcW w:w="4252" w:type="dxa"/>
            <w:hideMark/>
          </w:tcPr>
          <w:p w14:paraId="43650FD1"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cac:InvoiceLine</w:t>
            </w:r>
            <w:proofErr w:type="spellEnd"/>
            <w:r w:rsidRPr="00784E18">
              <w:t>/</w:t>
            </w:r>
            <w:proofErr w:type="spellStart"/>
            <w:r w:rsidRPr="00784E18">
              <w:t>cac:Price</w:t>
            </w:r>
            <w:proofErr w:type="spellEnd"/>
            <w:r w:rsidRPr="00784E18">
              <w:t>/</w:t>
            </w:r>
            <w:proofErr w:type="spellStart"/>
            <w:r w:rsidRPr="00784E18">
              <w:t>cbc:PriceAmount</w:t>
            </w:r>
            <w:proofErr w:type="spellEnd"/>
          </w:p>
        </w:tc>
        <w:tc>
          <w:tcPr>
            <w:tcW w:w="1560" w:type="dxa"/>
          </w:tcPr>
          <w:p w14:paraId="3F3AFEF0" w14:textId="7340D604"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146</w:t>
            </w:r>
          </w:p>
        </w:tc>
      </w:tr>
      <w:tr w:rsidR="00E41BD4" w:rsidRPr="00853A05" w14:paraId="5B0E4641" w14:textId="11BAEDB4"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056F320" w14:textId="35DE0799" w:rsidR="00E41BD4" w:rsidRPr="00784E18" w:rsidRDefault="009D6ACF" w:rsidP="00E41BD4">
            <w:pPr>
              <w:pStyle w:val="Textoindependiente"/>
            </w:pPr>
            <w:r>
              <w:lastRenderedPageBreak/>
              <w:t>ibt-</w:t>
            </w:r>
            <w:r w:rsidR="00E41BD4" w:rsidRPr="00784E18">
              <w:t>147</w:t>
            </w:r>
          </w:p>
        </w:tc>
        <w:tc>
          <w:tcPr>
            <w:tcW w:w="425" w:type="dxa"/>
            <w:hideMark/>
          </w:tcPr>
          <w:p w14:paraId="62B9E798"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10F68B50"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76683A69" w14:textId="603EDD1E"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5D4B2E6A" w14:textId="2DD2432F"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Item price discount</w:t>
            </w:r>
          </w:p>
        </w:tc>
        <w:tc>
          <w:tcPr>
            <w:tcW w:w="3119" w:type="dxa"/>
            <w:hideMark/>
          </w:tcPr>
          <w:p w14:paraId="284074BF"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The total discount subtracted from the Item gross price to calculate the Item net price.</w:t>
            </w:r>
          </w:p>
        </w:tc>
        <w:tc>
          <w:tcPr>
            <w:tcW w:w="4252" w:type="dxa"/>
            <w:hideMark/>
          </w:tcPr>
          <w:p w14:paraId="4BCB8DDD"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cac:InvoiceLine</w:t>
            </w:r>
            <w:proofErr w:type="spellEnd"/>
            <w:r w:rsidRPr="00784E18">
              <w:t>/</w:t>
            </w:r>
            <w:proofErr w:type="spellStart"/>
            <w:r w:rsidRPr="00784E18">
              <w:t>cac:Price</w:t>
            </w:r>
            <w:proofErr w:type="spellEnd"/>
            <w:r w:rsidRPr="00784E18">
              <w:t>/</w:t>
            </w:r>
            <w:proofErr w:type="spellStart"/>
            <w:r w:rsidRPr="00784E18">
              <w:t>cac:AllowanceCharge</w:t>
            </w:r>
            <w:proofErr w:type="spellEnd"/>
            <w:r w:rsidRPr="00784E18">
              <w:t>/</w:t>
            </w:r>
            <w:proofErr w:type="spellStart"/>
            <w:r w:rsidRPr="00784E18">
              <w:t>cbc:Amount</w:t>
            </w:r>
            <w:proofErr w:type="spellEnd"/>
          </w:p>
        </w:tc>
        <w:tc>
          <w:tcPr>
            <w:tcW w:w="1560" w:type="dxa"/>
          </w:tcPr>
          <w:p w14:paraId="6D8231EA" w14:textId="78CCA41F"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147</w:t>
            </w:r>
          </w:p>
        </w:tc>
      </w:tr>
      <w:tr w:rsidR="00E41BD4" w:rsidRPr="00853A05" w14:paraId="12879159" w14:textId="1C3E62ED"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DAA05D4" w14:textId="33700A13" w:rsidR="00E41BD4" w:rsidRPr="00784E18" w:rsidRDefault="009D6ACF" w:rsidP="00E41BD4">
            <w:pPr>
              <w:pStyle w:val="Textoindependiente"/>
            </w:pPr>
            <w:r>
              <w:t>ibt-</w:t>
            </w:r>
            <w:r w:rsidR="00E41BD4" w:rsidRPr="00784E18">
              <w:t>148</w:t>
            </w:r>
          </w:p>
        </w:tc>
        <w:tc>
          <w:tcPr>
            <w:tcW w:w="425" w:type="dxa"/>
            <w:hideMark/>
          </w:tcPr>
          <w:p w14:paraId="0EAE642B"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53458A68"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69FD13EF" w14:textId="66B5BE0F"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2DDB87E2" w14:textId="1795D445"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Item gross price</w:t>
            </w:r>
          </w:p>
        </w:tc>
        <w:tc>
          <w:tcPr>
            <w:tcW w:w="3119" w:type="dxa"/>
            <w:hideMark/>
          </w:tcPr>
          <w:p w14:paraId="59F8A33F" w14:textId="276FD7DE"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The unit price, exclusive of </w:t>
            </w:r>
            <w:r w:rsidR="00915FA4">
              <w:t>TAX</w:t>
            </w:r>
            <w:r w:rsidRPr="00784E18">
              <w:t>, before subtracting Item price discount.</w:t>
            </w:r>
          </w:p>
        </w:tc>
        <w:tc>
          <w:tcPr>
            <w:tcW w:w="4252" w:type="dxa"/>
            <w:hideMark/>
          </w:tcPr>
          <w:p w14:paraId="329B7FEE"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cac:InvoiceLine</w:t>
            </w:r>
            <w:proofErr w:type="spellEnd"/>
            <w:r w:rsidRPr="00784E18">
              <w:t>/</w:t>
            </w:r>
            <w:proofErr w:type="spellStart"/>
            <w:r w:rsidRPr="00784E18">
              <w:t>cac:Price</w:t>
            </w:r>
            <w:proofErr w:type="spellEnd"/>
            <w:r w:rsidRPr="00784E18">
              <w:t>/</w:t>
            </w:r>
            <w:proofErr w:type="spellStart"/>
            <w:r w:rsidRPr="00784E18">
              <w:t>cac:AllowanceCharge</w:t>
            </w:r>
            <w:proofErr w:type="spellEnd"/>
            <w:r w:rsidRPr="00784E18">
              <w:t>/</w:t>
            </w:r>
            <w:proofErr w:type="spellStart"/>
            <w:r w:rsidRPr="00784E18">
              <w:t>cbc:BaseAmount</w:t>
            </w:r>
            <w:proofErr w:type="spellEnd"/>
          </w:p>
        </w:tc>
        <w:tc>
          <w:tcPr>
            <w:tcW w:w="1560" w:type="dxa"/>
          </w:tcPr>
          <w:p w14:paraId="439F5029" w14:textId="576A8BB3"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148</w:t>
            </w:r>
          </w:p>
        </w:tc>
      </w:tr>
      <w:tr w:rsidR="00E41BD4" w:rsidRPr="00853A05" w14:paraId="4E40BF41" w14:textId="7F142FD4"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5DFCC89" w14:textId="53EDB6D8" w:rsidR="00E41BD4" w:rsidRPr="00784E18" w:rsidRDefault="009D6ACF" w:rsidP="00E41BD4">
            <w:pPr>
              <w:pStyle w:val="Textoindependiente"/>
            </w:pPr>
            <w:r>
              <w:t>ibt-</w:t>
            </w:r>
            <w:r w:rsidR="00E41BD4" w:rsidRPr="00784E18">
              <w:t>149</w:t>
            </w:r>
          </w:p>
        </w:tc>
        <w:tc>
          <w:tcPr>
            <w:tcW w:w="425" w:type="dxa"/>
            <w:hideMark/>
          </w:tcPr>
          <w:p w14:paraId="25B68F5E"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67A6DCB1"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75C45F23" w14:textId="65493072"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076D6073" w14:textId="2CF2B2DC"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Item price base quantity</w:t>
            </w:r>
          </w:p>
        </w:tc>
        <w:tc>
          <w:tcPr>
            <w:tcW w:w="3119" w:type="dxa"/>
            <w:hideMark/>
          </w:tcPr>
          <w:p w14:paraId="0A19CFB5"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The number of item units to which the price applies. </w:t>
            </w:r>
          </w:p>
        </w:tc>
        <w:tc>
          <w:tcPr>
            <w:tcW w:w="4252" w:type="dxa"/>
            <w:hideMark/>
          </w:tcPr>
          <w:p w14:paraId="1B420183"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cac:InvoiceLine</w:t>
            </w:r>
            <w:proofErr w:type="spellEnd"/>
            <w:r w:rsidRPr="00784E18">
              <w:t>/</w:t>
            </w:r>
            <w:proofErr w:type="spellStart"/>
            <w:r w:rsidRPr="00784E18">
              <w:t>cac:Price</w:t>
            </w:r>
            <w:proofErr w:type="spellEnd"/>
            <w:r w:rsidRPr="00784E18">
              <w:t>/</w:t>
            </w:r>
            <w:proofErr w:type="spellStart"/>
            <w:r w:rsidRPr="00784E18">
              <w:t>cbc:BaseQuantity</w:t>
            </w:r>
            <w:proofErr w:type="spellEnd"/>
          </w:p>
        </w:tc>
        <w:tc>
          <w:tcPr>
            <w:tcW w:w="1560" w:type="dxa"/>
          </w:tcPr>
          <w:p w14:paraId="26345323" w14:textId="5E683E2B"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149</w:t>
            </w:r>
          </w:p>
        </w:tc>
      </w:tr>
      <w:tr w:rsidR="00E41BD4" w:rsidRPr="00853A05" w14:paraId="187EAA16" w14:textId="5B540E6C"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24F5F117" w14:textId="5E737668" w:rsidR="00E41BD4" w:rsidRPr="00784E18" w:rsidRDefault="009D6ACF" w:rsidP="00E41BD4">
            <w:pPr>
              <w:pStyle w:val="Textoindependiente"/>
            </w:pPr>
            <w:r>
              <w:t>ibt-</w:t>
            </w:r>
            <w:r w:rsidR="00E41BD4" w:rsidRPr="00784E18">
              <w:t>150</w:t>
            </w:r>
          </w:p>
        </w:tc>
        <w:tc>
          <w:tcPr>
            <w:tcW w:w="425" w:type="dxa"/>
            <w:hideMark/>
          </w:tcPr>
          <w:p w14:paraId="0A2EB5FB"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3D08219F"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0..1</w:t>
            </w:r>
          </w:p>
        </w:tc>
        <w:tc>
          <w:tcPr>
            <w:tcW w:w="1134" w:type="dxa"/>
          </w:tcPr>
          <w:p w14:paraId="74E3ADBE" w14:textId="43D46DF0"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7BFE9684" w14:textId="0982AAEB"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Item price base quantity unit of measure code</w:t>
            </w:r>
          </w:p>
        </w:tc>
        <w:tc>
          <w:tcPr>
            <w:tcW w:w="3119" w:type="dxa"/>
            <w:hideMark/>
          </w:tcPr>
          <w:p w14:paraId="70E14A46"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The unit of measure that applies to the Item price base quantity.</w:t>
            </w:r>
          </w:p>
        </w:tc>
        <w:tc>
          <w:tcPr>
            <w:tcW w:w="4252" w:type="dxa"/>
            <w:hideMark/>
          </w:tcPr>
          <w:p w14:paraId="0DEB573E"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cac:InvoiceLine</w:t>
            </w:r>
            <w:proofErr w:type="spellEnd"/>
            <w:r w:rsidRPr="00784E18">
              <w:t>/</w:t>
            </w:r>
            <w:proofErr w:type="spellStart"/>
            <w:r w:rsidRPr="00784E18">
              <w:t>cac:Price</w:t>
            </w:r>
            <w:proofErr w:type="spellEnd"/>
            <w:r w:rsidRPr="00784E18">
              <w:t>/</w:t>
            </w:r>
            <w:proofErr w:type="spellStart"/>
            <w:r w:rsidRPr="00784E18">
              <w:t>cbc:BaseQuantity</w:t>
            </w:r>
            <w:proofErr w:type="spellEnd"/>
            <w:r w:rsidRPr="00784E18">
              <w:t>/@</w:t>
            </w:r>
            <w:proofErr w:type="spellStart"/>
            <w:r w:rsidRPr="00784E18">
              <w:t>unitCode</w:t>
            </w:r>
            <w:proofErr w:type="spellEnd"/>
          </w:p>
        </w:tc>
        <w:tc>
          <w:tcPr>
            <w:tcW w:w="1560" w:type="dxa"/>
          </w:tcPr>
          <w:p w14:paraId="2CEBE468" w14:textId="2A3F9B3C"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150</w:t>
            </w:r>
          </w:p>
        </w:tc>
      </w:tr>
      <w:tr w:rsidR="00E41BD4" w:rsidRPr="00853A05" w14:paraId="477FBCF3" w14:textId="796C4BE4"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E4FC92F" w14:textId="77777777" w:rsidR="00E41BD4" w:rsidRPr="00784E18" w:rsidRDefault="00E41BD4" w:rsidP="00E41BD4">
            <w:pPr>
              <w:pStyle w:val="Textoindependiente"/>
            </w:pPr>
            <w:r w:rsidRPr="00784E18">
              <w:t>BG-30</w:t>
            </w:r>
          </w:p>
        </w:tc>
        <w:tc>
          <w:tcPr>
            <w:tcW w:w="425" w:type="dxa"/>
            <w:hideMark/>
          </w:tcPr>
          <w:p w14:paraId="65E5FCF1"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4325A6D5"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11676F18" w14:textId="77777777"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167E07D5" w14:textId="44F6410C"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LINE </w:t>
            </w:r>
            <w:r w:rsidR="00915FA4">
              <w:t>TAX</w:t>
            </w:r>
            <w:r w:rsidRPr="00784E18">
              <w:t xml:space="preserve"> INFORMATION</w:t>
            </w:r>
          </w:p>
        </w:tc>
        <w:tc>
          <w:tcPr>
            <w:tcW w:w="3119" w:type="dxa"/>
            <w:hideMark/>
          </w:tcPr>
          <w:p w14:paraId="7BFF30AB" w14:textId="0F1E84AB"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A group of business terms providing information about the </w:t>
            </w:r>
            <w:r w:rsidR="00915FA4">
              <w:t>TAX</w:t>
            </w:r>
            <w:r w:rsidRPr="00784E18">
              <w:t xml:space="preserve"> applicable for the goods and services invoiced on the Invoice line.</w:t>
            </w:r>
          </w:p>
        </w:tc>
        <w:tc>
          <w:tcPr>
            <w:tcW w:w="4252" w:type="dxa"/>
            <w:hideMark/>
          </w:tcPr>
          <w:p w14:paraId="07FB1C77" w14:textId="0A3610FC"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cac:InvoiceLine</w:t>
            </w:r>
            <w:proofErr w:type="spellEnd"/>
            <w:r w:rsidRPr="00784E18">
              <w:t>/</w:t>
            </w:r>
            <w:proofErr w:type="spellStart"/>
            <w:r w:rsidRPr="00784E18">
              <w:t>cac:Item</w:t>
            </w:r>
            <w:proofErr w:type="spellEnd"/>
            <w:r w:rsidRPr="00784E18">
              <w:t>/</w:t>
            </w:r>
            <w:proofErr w:type="spellStart"/>
            <w:r w:rsidRPr="00784E18">
              <w:t>cac:Classified</w:t>
            </w:r>
            <w:r w:rsidR="00915FA4">
              <w:t>Tax</w:t>
            </w:r>
            <w:r w:rsidRPr="00784E18">
              <w:t>Category</w:t>
            </w:r>
            <w:proofErr w:type="spellEnd"/>
          </w:p>
        </w:tc>
        <w:tc>
          <w:tcPr>
            <w:tcW w:w="1560" w:type="dxa"/>
          </w:tcPr>
          <w:p w14:paraId="3415AC9A" w14:textId="6D14B271"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BG-30</w:t>
            </w:r>
          </w:p>
        </w:tc>
      </w:tr>
      <w:tr w:rsidR="00E41BD4" w:rsidRPr="00853A05" w14:paraId="3F02C933" w14:textId="379FC1C2"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A808734" w14:textId="1F7ECA01" w:rsidR="00E41BD4" w:rsidRPr="00784E18" w:rsidRDefault="009D6ACF" w:rsidP="00E41BD4">
            <w:pPr>
              <w:pStyle w:val="Textoindependiente"/>
            </w:pPr>
            <w:r>
              <w:t>ibt-</w:t>
            </w:r>
            <w:r w:rsidR="00E41BD4" w:rsidRPr="00784E18">
              <w:t>151</w:t>
            </w:r>
          </w:p>
        </w:tc>
        <w:tc>
          <w:tcPr>
            <w:tcW w:w="425" w:type="dxa"/>
            <w:hideMark/>
          </w:tcPr>
          <w:p w14:paraId="7FCF8FF5"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58D2A170"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3476A711" w14:textId="6D866BA1"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Aligned</w:t>
            </w:r>
          </w:p>
        </w:tc>
        <w:tc>
          <w:tcPr>
            <w:tcW w:w="2409" w:type="dxa"/>
            <w:hideMark/>
          </w:tcPr>
          <w:p w14:paraId="23883435" w14:textId="55DCDF0B"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Invoiced item </w:t>
            </w:r>
            <w:r w:rsidR="00915FA4">
              <w:t>TAX</w:t>
            </w:r>
            <w:r w:rsidRPr="00784E18">
              <w:t xml:space="preserve"> category code</w:t>
            </w:r>
          </w:p>
        </w:tc>
        <w:tc>
          <w:tcPr>
            <w:tcW w:w="3119" w:type="dxa"/>
            <w:hideMark/>
          </w:tcPr>
          <w:p w14:paraId="3B47AC05" w14:textId="74AF0283"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The </w:t>
            </w:r>
            <w:r w:rsidR="00915FA4">
              <w:t>TAX</w:t>
            </w:r>
            <w:r w:rsidRPr="00784E18">
              <w:t xml:space="preserve"> category code for the invoiced item.</w:t>
            </w:r>
          </w:p>
        </w:tc>
        <w:tc>
          <w:tcPr>
            <w:tcW w:w="4252" w:type="dxa"/>
            <w:hideMark/>
          </w:tcPr>
          <w:p w14:paraId="479F22B1" w14:textId="1BC32408"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cac:InvoiceLine</w:t>
            </w:r>
            <w:proofErr w:type="spellEnd"/>
            <w:r w:rsidRPr="00784E18">
              <w:t>/</w:t>
            </w:r>
            <w:proofErr w:type="spellStart"/>
            <w:r w:rsidRPr="00784E18">
              <w:t>cac:Item</w:t>
            </w:r>
            <w:proofErr w:type="spellEnd"/>
            <w:r w:rsidRPr="00784E18">
              <w:t>/</w:t>
            </w:r>
            <w:proofErr w:type="spellStart"/>
            <w:r w:rsidRPr="00784E18">
              <w:t>cac:Classified</w:t>
            </w:r>
            <w:r w:rsidR="00915FA4">
              <w:t>Tax</w:t>
            </w:r>
            <w:r w:rsidRPr="00784E18">
              <w:t>Category</w:t>
            </w:r>
            <w:proofErr w:type="spellEnd"/>
            <w:r w:rsidRPr="00784E18">
              <w:t>/</w:t>
            </w:r>
            <w:proofErr w:type="spellStart"/>
            <w:r w:rsidRPr="00784E18">
              <w:t>cbc:ID</w:t>
            </w:r>
            <w:proofErr w:type="spellEnd"/>
          </w:p>
        </w:tc>
        <w:tc>
          <w:tcPr>
            <w:tcW w:w="1560" w:type="dxa"/>
          </w:tcPr>
          <w:p w14:paraId="020D7C3C" w14:textId="71C661C7"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151</w:t>
            </w:r>
          </w:p>
        </w:tc>
      </w:tr>
      <w:tr w:rsidR="00E41BD4" w:rsidRPr="00853A05" w14:paraId="2535A41C" w14:textId="4E24E729"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68ED8EC1" w14:textId="62D377BE" w:rsidR="00E41BD4" w:rsidRPr="00784E18" w:rsidRDefault="009D6ACF" w:rsidP="00E41BD4">
            <w:pPr>
              <w:pStyle w:val="Textoindependiente"/>
            </w:pPr>
            <w:r>
              <w:t>ibt-</w:t>
            </w:r>
            <w:r w:rsidR="00E41BD4" w:rsidRPr="00784E18">
              <w:t>152</w:t>
            </w:r>
          </w:p>
        </w:tc>
        <w:tc>
          <w:tcPr>
            <w:tcW w:w="425" w:type="dxa"/>
            <w:hideMark/>
          </w:tcPr>
          <w:p w14:paraId="7C8A6B29"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653DF70F"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1D76EA08" w14:textId="58DBDEF2"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Aligned</w:t>
            </w:r>
          </w:p>
        </w:tc>
        <w:tc>
          <w:tcPr>
            <w:tcW w:w="2409" w:type="dxa"/>
            <w:hideMark/>
          </w:tcPr>
          <w:p w14:paraId="153BDB56" w14:textId="3D3EE36C"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Invoiced item </w:t>
            </w:r>
            <w:r w:rsidR="00915FA4">
              <w:t>TAX</w:t>
            </w:r>
            <w:r w:rsidRPr="00784E18">
              <w:t xml:space="preserve"> rate</w:t>
            </w:r>
          </w:p>
        </w:tc>
        <w:tc>
          <w:tcPr>
            <w:tcW w:w="3119" w:type="dxa"/>
            <w:hideMark/>
          </w:tcPr>
          <w:p w14:paraId="345A2066" w14:textId="264D9A8A"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The </w:t>
            </w:r>
            <w:r w:rsidR="00915FA4">
              <w:t>TAX</w:t>
            </w:r>
            <w:r w:rsidRPr="00784E18">
              <w:t xml:space="preserve"> rate, represented as percentage that applies to the invoiced item.</w:t>
            </w:r>
          </w:p>
        </w:tc>
        <w:tc>
          <w:tcPr>
            <w:tcW w:w="4252" w:type="dxa"/>
            <w:hideMark/>
          </w:tcPr>
          <w:p w14:paraId="0099BEB4" w14:textId="32216D1E"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cac:InvoiceLine</w:t>
            </w:r>
            <w:proofErr w:type="spellEnd"/>
            <w:r w:rsidRPr="00784E18">
              <w:t>/</w:t>
            </w:r>
            <w:proofErr w:type="spellStart"/>
            <w:r w:rsidRPr="00784E18">
              <w:t>cac:Item</w:t>
            </w:r>
            <w:proofErr w:type="spellEnd"/>
            <w:r w:rsidRPr="00784E18">
              <w:t>/</w:t>
            </w:r>
            <w:proofErr w:type="spellStart"/>
            <w:r w:rsidRPr="00784E18">
              <w:t>cac:Classified</w:t>
            </w:r>
            <w:r w:rsidR="00915FA4">
              <w:t>Tax</w:t>
            </w:r>
            <w:r w:rsidRPr="00784E18">
              <w:t>Category</w:t>
            </w:r>
            <w:proofErr w:type="spellEnd"/>
            <w:r w:rsidRPr="00784E18">
              <w:t>/</w:t>
            </w:r>
            <w:proofErr w:type="spellStart"/>
            <w:r w:rsidRPr="00784E18">
              <w:t>cbc:Percent</w:t>
            </w:r>
            <w:proofErr w:type="spellEnd"/>
          </w:p>
        </w:tc>
        <w:tc>
          <w:tcPr>
            <w:tcW w:w="1560" w:type="dxa"/>
          </w:tcPr>
          <w:p w14:paraId="3F60F81B" w14:textId="7DC931D9"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152</w:t>
            </w:r>
          </w:p>
        </w:tc>
      </w:tr>
      <w:tr w:rsidR="00E41BD4" w:rsidRPr="00853A05" w14:paraId="65A832F5" w14:textId="34590DB4"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5E579CD" w14:textId="77777777" w:rsidR="00E41BD4" w:rsidRPr="00784E18" w:rsidRDefault="00E41BD4" w:rsidP="00E41BD4">
            <w:pPr>
              <w:pStyle w:val="Textoindependiente"/>
            </w:pPr>
            <w:r w:rsidRPr="00784E18">
              <w:t>BG-31</w:t>
            </w:r>
          </w:p>
        </w:tc>
        <w:tc>
          <w:tcPr>
            <w:tcW w:w="425" w:type="dxa"/>
            <w:hideMark/>
          </w:tcPr>
          <w:p w14:paraId="1F7E7239"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50F0AE24"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0406D6C9" w14:textId="77777777"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3C556A77" w14:textId="75FCF318"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ITEM INFORMATION</w:t>
            </w:r>
          </w:p>
        </w:tc>
        <w:tc>
          <w:tcPr>
            <w:tcW w:w="3119" w:type="dxa"/>
            <w:hideMark/>
          </w:tcPr>
          <w:p w14:paraId="33E22F0C"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A group of business terms providing information about the goods and services invoiced.</w:t>
            </w:r>
          </w:p>
        </w:tc>
        <w:tc>
          <w:tcPr>
            <w:tcW w:w="4252" w:type="dxa"/>
            <w:hideMark/>
          </w:tcPr>
          <w:p w14:paraId="0733B4B5"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cac:InvoiceLine</w:t>
            </w:r>
            <w:proofErr w:type="spellEnd"/>
            <w:r w:rsidRPr="00784E18">
              <w:t>/</w:t>
            </w:r>
            <w:proofErr w:type="spellStart"/>
            <w:r w:rsidRPr="00784E18">
              <w:t>cac:Item</w:t>
            </w:r>
            <w:proofErr w:type="spellEnd"/>
          </w:p>
        </w:tc>
        <w:tc>
          <w:tcPr>
            <w:tcW w:w="1560" w:type="dxa"/>
          </w:tcPr>
          <w:p w14:paraId="52231643" w14:textId="073BFA5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BG-31</w:t>
            </w:r>
          </w:p>
        </w:tc>
      </w:tr>
      <w:tr w:rsidR="00E41BD4" w:rsidRPr="00853A05" w14:paraId="76E94BCE" w14:textId="6CD98B50"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0B7CB7B" w14:textId="1BFDE06D" w:rsidR="00E41BD4" w:rsidRPr="00784E18" w:rsidRDefault="009D6ACF" w:rsidP="00E41BD4">
            <w:pPr>
              <w:pStyle w:val="Textoindependiente"/>
            </w:pPr>
            <w:r>
              <w:t>ibt-</w:t>
            </w:r>
            <w:r w:rsidR="00E41BD4" w:rsidRPr="00784E18">
              <w:t>153</w:t>
            </w:r>
          </w:p>
        </w:tc>
        <w:tc>
          <w:tcPr>
            <w:tcW w:w="425" w:type="dxa"/>
            <w:hideMark/>
          </w:tcPr>
          <w:p w14:paraId="2605E56F"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4B3F8C32"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32140262" w14:textId="478A78F0"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5FF23A55" w14:textId="156A8243"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Item name </w:t>
            </w:r>
          </w:p>
        </w:tc>
        <w:tc>
          <w:tcPr>
            <w:tcW w:w="3119" w:type="dxa"/>
            <w:hideMark/>
          </w:tcPr>
          <w:p w14:paraId="6AB4C111"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A name for an item. </w:t>
            </w:r>
          </w:p>
        </w:tc>
        <w:tc>
          <w:tcPr>
            <w:tcW w:w="4252" w:type="dxa"/>
            <w:hideMark/>
          </w:tcPr>
          <w:p w14:paraId="335FA27C"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cac:InvoiceLine</w:t>
            </w:r>
            <w:proofErr w:type="spellEnd"/>
            <w:r w:rsidRPr="00784E18">
              <w:t>/</w:t>
            </w:r>
            <w:proofErr w:type="spellStart"/>
            <w:r w:rsidRPr="00784E18">
              <w:t>cac:Item</w:t>
            </w:r>
            <w:proofErr w:type="spellEnd"/>
            <w:r w:rsidRPr="00784E18">
              <w:t>/</w:t>
            </w:r>
            <w:proofErr w:type="spellStart"/>
            <w:r w:rsidRPr="00784E18">
              <w:t>cbc:Name</w:t>
            </w:r>
            <w:proofErr w:type="spellEnd"/>
          </w:p>
        </w:tc>
        <w:tc>
          <w:tcPr>
            <w:tcW w:w="1560" w:type="dxa"/>
          </w:tcPr>
          <w:p w14:paraId="2AC9C50F" w14:textId="187F8953"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153</w:t>
            </w:r>
          </w:p>
        </w:tc>
      </w:tr>
      <w:tr w:rsidR="00E41BD4" w:rsidRPr="00853A05" w14:paraId="237BA775" w14:textId="6B3B0718"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6F0E1917" w14:textId="4C11564C" w:rsidR="00E41BD4" w:rsidRPr="00784E18" w:rsidRDefault="009D6ACF" w:rsidP="00E41BD4">
            <w:pPr>
              <w:pStyle w:val="Textoindependiente"/>
            </w:pPr>
            <w:r>
              <w:t>ibt-</w:t>
            </w:r>
            <w:r w:rsidR="00E41BD4" w:rsidRPr="00784E18">
              <w:t>154</w:t>
            </w:r>
          </w:p>
        </w:tc>
        <w:tc>
          <w:tcPr>
            <w:tcW w:w="425" w:type="dxa"/>
            <w:hideMark/>
          </w:tcPr>
          <w:p w14:paraId="0AE57FEB"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216917E4"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1C2EBF8F" w14:textId="264E667B"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57C63E2C" w14:textId="44AC2C5D"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Item description </w:t>
            </w:r>
          </w:p>
        </w:tc>
        <w:tc>
          <w:tcPr>
            <w:tcW w:w="3119" w:type="dxa"/>
            <w:hideMark/>
          </w:tcPr>
          <w:p w14:paraId="6B4C0E99"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A description for an item. </w:t>
            </w:r>
          </w:p>
        </w:tc>
        <w:tc>
          <w:tcPr>
            <w:tcW w:w="4252" w:type="dxa"/>
            <w:hideMark/>
          </w:tcPr>
          <w:p w14:paraId="5FD90402"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cac:InvoiceLine</w:t>
            </w:r>
            <w:proofErr w:type="spellEnd"/>
            <w:r w:rsidRPr="00784E18">
              <w:t>/</w:t>
            </w:r>
            <w:proofErr w:type="spellStart"/>
            <w:r w:rsidRPr="00784E18">
              <w:t>cac:Item</w:t>
            </w:r>
            <w:proofErr w:type="spellEnd"/>
            <w:r w:rsidRPr="00784E18">
              <w:t>/</w:t>
            </w:r>
            <w:proofErr w:type="spellStart"/>
            <w:r w:rsidRPr="00784E18">
              <w:t>cbc:Description</w:t>
            </w:r>
            <w:proofErr w:type="spellEnd"/>
          </w:p>
        </w:tc>
        <w:tc>
          <w:tcPr>
            <w:tcW w:w="1560" w:type="dxa"/>
          </w:tcPr>
          <w:p w14:paraId="37298A6D" w14:textId="4D103402"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154</w:t>
            </w:r>
          </w:p>
        </w:tc>
      </w:tr>
      <w:tr w:rsidR="00E41BD4" w:rsidRPr="00853A05" w14:paraId="59897528" w14:textId="60D2D9F3"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59D3E81A" w14:textId="3F67962B" w:rsidR="00E41BD4" w:rsidRPr="00784E18" w:rsidRDefault="009D6ACF" w:rsidP="00E41BD4">
            <w:pPr>
              <w:pStyle w:val="Textoindependiente"/>
            </w:pPr>
            <w:r>
              <w:lastRenderedPageBreak/>
              <w:t>ibt-</w:t>
            </w:r>
            <w:r w:rsidR="00E41BD4" w:rsidRPr="00784E18">
              <w:t>155</w:t>
            </w:r>
          </w:p>
        </w:tc>
        <w:tc>
          <w:tcPr>
            <w:tcW w:w="425" w:type="dxa"/>
            <w:hideMark/>
          </w:tcPr>
          <w:p w14:paraId="317C1AE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01216B50"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2C8D565B" w14:textId="28BE479D"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7A1E898A" w14:textId="48778746"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Item Seller's identifier</w:t>
            </w:r>
          </w:p>
        </w:tc>
        <w:tc>
          <w:tcPr>
            <w:tcW w:w="3119" w:type="dxa"/>
            <w:hideMark/>
          </w:tcPr>
          <w:p w14:paraId="008F7D28"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An identifier, assigned by the Seller, for the item.</w:t>
            </w:r>
          </w:p>
        </w:tc>
        <w:tc>
          <w:tcPr>
            <w:tcW w:w="4252" w:type="dxa"/>
            <w:hideMark/>
          </w:tcPr>
          <w:p w14:paraId="1BC11684"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cac:InvoiceLine</w:t>
            </w:r>
            <w:proofErr w:type="spellEnd"/>
            <w:r w:rsidRPr="00784E18">
              <w:t>/</w:t>
            </w:r>
            <w:proofErr w:type="spellStart"/>
            <w:r w:rsidRPr="00784E18">
              <w:t>cac:Item</w:t>
            </w:r>
            <w:proofErr w:type="spellEnd"/>
            <w:r w:rsidRPr="00784E18">
              <w:t>/</w:t>
            </w:r>
            <w:proofErr w:type="spellStart"/>
            <w:r w:rsidRPr="00784E18">
              <w:t>cac:SellersItemIdentification</w:t>
            </w:r>
            <w:proofErr w:type="spellEnd"/>
            <w:r w:rsidRPr="00784E18">
              <w:t>/</w:t>
            </w:r>
            <w:proofErr w:type="spellStart"/>
            <w:r w:rsidRPr="00784E18">
              <w:t>cbc:ID</w:t>
            </w:r>
            <w:proofErr w:type="spellEnd"/>
          </w:p>
        </w:tc>
        <w:tc>
          <w:tcPr>
            <w:tcW w:w="1560" w:type="dxa"/>
          </w:tcPr>
          <w:p w14:paraId="3981AF40" w14:textId="2864DA6F"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155</w:t>
            </w:r>
          </w:p>
        </w:tc>
      </w:tr>
      <w:tr w:rsidR="00E41BD4" w:rsidRPr="00853A05" w14:paraId="2E56EDFA" w14:textId="68200866"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9607582" w14:textId="7B6F38DD" w:rsidR="00E41BD4" w:rsidRPr="00784E18" w:rsidRDefault="009D6ACF" w:rsidP="00E41BD4">
            <w:pPr>
              <w:pStyle w:val="Textoindependiente"/>
            </w:pPr>
            <w:r>
              <w:t>ibt-</w:t>
            </w:r>
            <w:r w:rsidR="00E41BD4" w:rsidRPr="00784E18">
              <w:t>156</w:t>
            </w:r>
          </w:p>
        </w:tc>
        <w:tc>
          <w:tcPr>
            <w:tcW w:w="425" w:type="dxa"/>
            <w:hideMark/>
          </w:tcPr>
          <w:p w14:paraId="5488C2A9"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1DA09D58"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5F22E16F" w14:textId="26CE1E17"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35C10B8A" w14:textId="4536B74D"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Item Buyer's identifier</w:t>
            </w:r>
          </w:p>
        </w:tc>
        <w:tc>
          <w:tcPr>
            <w:tcW w:w="3119" w:type="dxa"/>
            <w:hideMark/>
          </w:tcPr>
          <w:p w14:paraId="49E48D6A"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An identifier, assigned by the Buyer, for the item.</w:t>
            </w:r>
          </w:p>
        </w:tc>
        <w:tc>
          <w:tcPr>
            <w:tcW w:w="4252" w:type="dxa"/>
            <w:hideMark/>
          </w:tcPr>
          <w:p w14:paraId="60120501"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cac:InvoiceLine</w:t>
            </w:r>
            <w:proofErr w:type="spellEnd"/>
            <w:r w:rsidRPr="00784E18">
              <w:t>/</w:t>
            </w:r>
            <w:proofErr w:type="spellStart"/>
            <w:r w:rsidRPr="00784E18">
              <w:t>cac:Item</w:t>
            </w:r>
            <w:proofErr w:type="spellEnd"/>
            <w:r w:rsidRPr="00784E18">
              <w:t>/</w:t>
            </w:r>
            <w:proofErr w:type="spellStart"/>
            <w:r w:rsidRPr="00784E18">
              <w:t>cac:BuyersItemIdentification</w:t>
            </w:r>
            <w:proofErr w:type="spellEnd"/>
            <w:r w:rsidRPr="00784E18">
              <w:t>/</w:t>
            </w:r>
            <w:proofErr w:type="spellStart"/>
            <w:r w:rsidRPr="00784E18">
              <w:t>cbc:ID</w:t>
            </w:r>
            <w:proofErr w:type="spellEnd"/>
          </w:p>
        </w:tc>
        <w:tc>
          <w:tcPr>
            <w:tcW w:w="1560" w:type="dxa"/>
          </w:tcPr>
          <w:p w14:paraId="3A5F366B" w14:textId="38B4CBA6"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156</w:t>
            </w:r>
          </w:p>
        </w:tc>
      </w:tr>
      <w:tr w:rsidR="00E41BD4" w:rsidRPr="00853A05" w14:paraId="772784E2" w14:textId="01875919"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57F457E6" w14:textId="1EE60EDA" w:rsidR="00E41BD4" w:rsidRPr="00784E18" w:rsidRDefault="009D6ACF" w:rsidP="00E41BD4">
            <w:pPr>
              <w:pStyle w:val="Textoindependiente"/>
            </w:pPr>
            <w:r>
              <w:t>ibt-</w:t>
            </w:r>
            <w:r w:rsidR="00E41BD4" w:rsidRPr="00784E18">
              <w:t>157</w:t>
            </w:r>
          </w:p>
        </w:tc>
        <w:tc>
          <w:tcPr>
            <w:tcW w:w="425" w:type="dxa"/>
            <w:hideMark/>
          </w:tcPr>
          <w:p w14:paraId="53DD08B7"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61A43F7A"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2785885D" w14:textId="4C6519D8"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752413D8" w14:textId="582F3EB5"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Item standard identifier</w:t>
            </w:r>
          </w:p>
        </w:tc>
        <w:tc>
          <w:tcPr>
            <w:tcW w:w="3119" w:type="dxa"/>
            <w:hideMark/>
          </w:tcPr>
          <w:p w14:paraId="041A2E39"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An item identifier based on a registered scheme.</w:t>
            </w:r>
          </w:p>
        </w:tc>
        <w:tc>
          <w:tcPr>
            <w:tcW w:w="4252" w:type="dxa"/>
            <w:hideMark/>
          </w:tcPr>
          <w:p w14:paraId="7B6BF1C8"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cac:InvoiceLine</w:t>
            </w:r>
            <w:proofErr w:type="spellEnd"/>
            <w:r w:rsidRPr="00784E18">
              <w:t>/</w:t>
            </w:r>
            <w:proofErr w:type="spellStart"/>
            <w:r w:rsidRPr="00784E18">
              <w:t>cac:Item</w:t>
            </w:r>
            <w:proofErr w:type="spellEnd"/>
            <w:r w:rsidRPr="00784E18">
              <w:t>/</w:t>
            </w:r>
            <w:proofErr w:type="spellStart"/>
            <w:r w:rsidRPr="00784E18">
              <w:t>cac:StandardItemIdentification</w:t>
            </w:r>
            <w:proofErr w:type="spellEnd"/>
            <w:r w:rsidRPr="00784E18">
              <w:t>/</w:t>
            </w:r>
            <w:proofErr w:type="spellStart"/>
            <w:r w:rsidRPr="00784E18">
              <w:t>cbc:ID</w:t>
            </w:r>
            <w:proofErr w:type="spellEnd"/>
          </w:p>
        </w:tc>
        <w:tc>
          <w:tcPr>
            <w:tcW w:w="1560" w:type="dxa"/>
          </w:tcPr>
          <w:p w14:paraId="2927A867" w14:textId="04F3609A"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157</w:t>
            </w:r>
          </w:p>
        </w:tc>
      </w:tr>
      <w:tr w:rsidR="00E41BD4" w:rsidRPr="00853A05" w14:paraId="6B4107BE" w14:textId="693ADC86"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noWrap/>
            <w:hideMark/>
          </w:tcPr>
          <w:p w14:paraId="4221BC6D" w14:textId="77777777" w:rsidR="00E41BD4" w:rsidRPr="00784E18" w:rsidRDefault="00E41BD4" w:rsidP="00E41BD4">
            <w:pPr>
              <w:pStyle w:val="Textoindependiente"/>
            </w:pPr>
            <w:r w:rsidRPr="00784E18">
              <w:t> </w:t>
            </w:r>
          </w:p>
        </w:tc>
        <w:tc>
          <w:tcPr>
            <w:tcW w:w="425" w:type="dxa"/>
            <w:noWrap/>
            <w:hideMark/>
          </w:tcPr>
          <w:p w14:paraId="234671D9"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w:t>
            </w:r>
          </w:p>
        </w:tc>
        <w:tc>
          <w:tcPr>
            <w:tcW w:w="709" w:type="dxa"/>
            <w:hideMark/>
          </w:tcPr>
          <w:p w14:paraId="608A59E9"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7D6F586C" w14:textId="77777777"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36A835CF" w14:textId="48CD0CC2"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Scheme identifier </w:t>
            </w:r>
          </w:p>
        </w:tc>
        <w:tc>
          <w:tcPr>
            <w:tcW w:w="3119" w:type="dxa"/>
            <w:hideMark/>
          </w:tcPr>
          <w:p w14:paraId="6E250AD5"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The identification scheme identifier of the Item standard identifier</w:t>
            </w:r>
          </w:p>
        </w:tc>
        <w:tc>
          <w:tcPr>
            <w:tcW w:w="4252" w:type="dxa"/>
            <w:hideMark/>
          </w:tcPr>
          <w:p w14:paraId="1E1D75E8"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#N/A</w:t>
            </w:r>
          </w:p>
        </w:tc>
        <w:tc>
          <w:tcPr>
            <w:tcW w:w="1560" w:type="dxa"/>
          </w:tcPr>
          <w:p w14:paraId="11CF1728" w14:textId="63F7E94F"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w:t>
            </w:r>
          </w:p>
        </w:tc>
      </w:tr>
      <w:tr w:rsidR="00E41BD4" w:rsidRPr="00853A05" w14:paraId="5B1411C1" w14:textId="1460CBB6"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8D2E249" w14:textId="484405D7" w:rsidR="00E41BD4" w:rsidRPr="00784E18" w:rsidRDefault="009D6ACF" w:rsidP="00E41BD4">
            <w:pPr>
              <w:pStyle w:val="Textoindependiente"/>
            </w:pPr>
            <w:r>
              <w:t>ibt-</w:t>
            </w:r>
            <w:r w:rsidR="00E41BD4" w:rsidRPr="00784E18">
              <w:t>158</w:t>
            </w:r>
          </w:p>
        </w:tc>
        <w:tc>
          <w:tcPr>
            <w:tcW w:w="425" w:type="dxa"/>
            <w:hideMark/>
          </w:tcPr>
          <w:p w14:paraId="0D3FD17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64540FAF"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0..n </w:t>
            </w:r>
          </w:p>
        </w:tc>
        <w:tc>
          <w:tcPr>
            <w:tcW w:w="1134" w:type="dxa"/>
          </w:tcPr>
          <w:p w14:paraId="212A100B" w14:textId="5D9D43DE"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07EA88AA" w14:textId="33A0214B"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Item classification identifier</w:t>
            </w:r>
          </w:p>
        </w:tc>
        <w:tc>
          <w:tcPr>
            <w:tcW w:w="3119" w:type="dxa"/>
            <w:hideMark/>
          </w:tcPr>
          <w:p w14:paraId="4B899E4D"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 code for classifying the item by its type or nature.</w:t>
            </w:r>
          </w:p>
        </w:tc>
        <w:tc>
          <w:tcPr>
            <w:tcW w:w="4252" w:type="dxa"/>
            <w:hideMark/>
          </w:tcPr>
          <w:p w14:paraId="798AC0D1"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cac:InvoiceLine/cac:Item/cac:CommodityClassification/cbc:ItemClassificationCode</w:t>
            </w:r>
          </w:p>
        </w:tc>
        <w:tc>
          <w:tcPr>
            <w:tcW w:w="1560" w:type="dxa"/>
          </w:tcPr>
          <w:p w14:paraId="434D2F91" w14:textId="77B96A9C"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158</w:t>
            </w:r>
          </w:p>
        </w:tc>
      </w:tr>
      <w:tr w:rsidR="00E41BD4" w:rsidRPr="00853A05" w14:paraId="5C88F8CE" w14:textId="53972437"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noWrap/>
            <w:hideMark/>
          </w:tcPr>
          <w:p w14:paraId="2BF9EE75" w14:textId="77777777" w:rsidR="00E41BD4" w:rsidRPr="00784E18" w:rsidRDefault="00E41BD4" w:rsidP="00E41BD4">
            <w:pPr>
              <w:pStyle w:val="Textoindependiente"/>
            </w:pPr>
            <w:r w:rsidRPr="00784E18">
              <w:t> </w:t>
            </w:r>
          </w:p>
        </w:tc>
        <w:tc>
          <w:tcPr>
            <w:tcW w:w="425" w:type="dxa"/>
            <w:noWrap/>
            <w:hideMark/>
          </w:tcPr>
          <w:p w14:paraId="2E3DD413"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w:t>
            </w:r>
          </w:p>
        </w:tc>
        <w:tc>
          <w:tcPr>
            <w:tcW w:w="709" w:type="dxa"/>
            <w:hideMark/>
          </w:tcPr>
          <w:p w14:paraId="14FDA104"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18423A0E" w14:textId="77777777"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6116CE33" w14:textId="65B628A5"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Scheme identifier </w:t>
            </w:r>
          </w:p>
        </w:tc>
        <w:tc>
          <w:tcPr>
            <w:tcW w:w="3119" w:type="dxa"/>
            <w:hideMark/>
          </w:tcPr>
          <w:p w14:paraId="42F159C3"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The identification scheme identifier of the Item classification identifier</w:t>
            </w:r>
          </w:p>
        </w:tc>
        <w:tc>
          <w:tcPr>
            <w:tcW w:w="4252" w:type="dxa"/>
            <w:hideMark/>
          </w:tcPr>
          <w:p w14:paraId="400D6282"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#N/A</w:t>
            </w:r>
          </w:p>
        </w:tc>
        <w:tc>
          <w:tcPr>
            <w:tcW w:w="1560" w:type="dxa"/>
          </w:tcPr>
          <w:p w14:paraId="7C658B17" w14:textId="7A1DB2B4"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w:t>
            </w:r>
          </w:p>
        </w:tc>
      </w:tr>
      <w:tr w:rsidR="00E41BD4" w:rsidRPr="00853A05" w14:paraId="1267D8CF" w14:textId="29254A71"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noWrap/>
            <w:hideMark/>
          </w:tcPr>
          <w:p w14:paraId="0DBDE00A" w14:textId="77777777" w:rsidR="00E41BD4" w:rsidRPr="00784E18" w:rsidRDefault="00E41BD4" w:rsidP="00E41BD4">
            <w:pPr>
              <w:pStyle w:val="Textoindependiente"/>
            </w:pPr>
            <w:r w:rsidRPr="00784E18">
              <w:t> </w:t>
            </w:r>
          </w:p>
        </w:tc>
        <w:tc>
          <w:tcPr>
            <w:tcW w:w="425" w:type="dxa"/>
            <w:noWrap/>
            <w:hideMark/>
          </w:tcPr>
          <w:p w14:paraId="48489402"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w:t>
            </w:r>
          </w:p>
        </w:tc>
        <w:tc>
          <w:tcPr>
            <w:tcW w:w="709" w:type="dxa"/>
            <w:hideMark/>
          </w:tcPr>
          <w:p w14:paraId="2362E94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599620BB" w14:textId="77777777"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249CB08C" w14:textId="3FB9E515"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Scheme version identifier</w:t>
            </w:r>
          </w:p>
        </w:tc>
        <w:tc>
          <w:tcPr>
            <w:tcW w:w="3119" w:type="dxa"/>
            <w:hideMark/>
          </w:tcPr>
          <w:p w14:paraId="2A2DBD95"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The version of the identification scheme.</w:t>
            </w:r>
          </w:p>
        </w:tc>
        <w:tc>
          <w:tcPr>
            <w:tcW w:w="4252" w:type="dxa"/>
            <w:hideMark/>
          </w:tcPr>
          <w:p w14:paraId="37CEC4FC"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#N/A</w:t>
            </w:r>
          </w:p>
        </w:tc>
        <w:tc>
          <w:tcPr>
            <w:tcW w:w="1560" w:type="dxa"/>
          </w:tcPr>
          <w:p w14:paraId="35B20E0B" w14:textId="605DAE4E"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w:t>
            </w:r>
          </w:p>
        </w:tc>
      </w:tr>
      <w:tr w:rsidR="00E41BD4" w:rsidRPr="00853A05" w14:paraId="79A1C6E9" w14:textId="6A83168D"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4F527D6" w14:textId="5A7737DD" w:rsidR="00E41BD4" w:rsidRPr="00784E18" w:rsidRDefault="009D6ACF" w:rsidP="00E41BD4">
            <w:pPr>
              <w:pStyle w:val="Textoindependiente"/>
            </w:pPr>
            <w:r>
              <w:t>ibt-</w:t>
            </w:r>
            <w:r w:rsidR="00E41BD4" w:rsidRPr="00784E18">
              <w:t>159</w:t>
            </w:r>
          </w:p>
        </w:tc>
        <w:tc>
          <w:tcPr>
            <w:tcW w:w="425" w:type="dxa"/>
            <w:hideMark/>
          </w:tcPr>
          <w:p w14:paraId="3C05FDC8"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4CE5AE9B"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1A4E560E" w14:textId="754171AA"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22685F0E" w14:textId="6F72986C"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Item country of origin</w:t>
            </w:r>
          </w:p>
        </w:tc>
        <w:tc>
          <w:tcPr>
            <w:tcW w:w="3119" w:type="dxa"/>
            <w:hideMark/>
          </w:tcPr>
          <w:p w14:paraId="19136166"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The code identifying the country from which the item originates.</w:t>
            </w:r>
          </w:p>
        </w:tc>
        <w:tc>
          <w:tcPr>
            <w:tcW w:w="4252" w:type="dxa"/>
            <w:hideMark/>
          </w:tcPr>
          <w:p w14:paraId="178C3A35"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cac:InvoiceLine/cac:Item/cac:OriginCountry/cbc:IdentificationCode</w:t>
            </w:r>
          </w:p>
        </w:tc>
        <w:tc>
          <w:tcPr>
            <w:tcW w:w="1560" w:type="dxa"/>
          </w:tcPr>
          <w:p w14:paraId="2559E552" w14:textId="56FD02D0"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159</w:t>
            </w:r>
          </w:p>
        </w:tc>
      </w:tr>
      <w:tr w:rsidR="00E41BD4" w:rsidRPr="00853A05" w14:paraId="721E4CF2" w14:textId="59656C56"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E58D9AC" w14:textId="77777777" w:rsidR="00E41BD4" w:rsidRPr="00784E18" w:rsidRDefault="00E41BD4" w:rsidP="00E41BD4">
            <w:pPr>
              <w:pStyle w:val="Textoindependiente"/>
            </w:pPr>
            <w:r w:rsidRPr="00784E18">
              <w:t>BG-32</w:t>
            </w:r>
          </w:p>
        </w:tc>
        <w:tc>
          <w:tcPr>
            <w:tcW w:w="425" w:type="dxa"/>
            <w:hideMark/>
          </w:tcPr>
          <w:p w14:paraId="41A36D3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35A250C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0..n </w:t>
            </w:r>
          </w:p>
        </w:tc>
        <w:tc>
          <w:tcPr>
            <w:tcW w:w="1134" w:type="dxa"/>
          </w:tcPr>
          <w:p w14:paraId="4C845D0C" w14:textId="77777777"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2F0245DA" w14:textId="4A482370"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ITEM ATTRIBUTES</w:t>
            </w:r>
          </w:p>
        </w:tc>
        <w:tc>
          <w:tcPr>
            <w:tcW w:w="3119" w:type="dxa"/>
            <w:hideMark/>
          </w:tcPr>
          <w:p w14:paraId="053E8854"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A group of business terms providing information about properties of the goods and services invoiced.</w:t>
            </w:r>
          </w:p>
        </w:tc>
        <w:tc>
          <w:tcPr>
            <w:tcW w:w="4252" w:type="dxa"/>
            <w:hideMark/>
          </w:tcPr>
          <w:p w14:paraId="4B00A09C"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cac:InvoiceLine</w:t>
            </w:r>
            <w:proofErr w:type="spellEnd"/>
            <w:r w:rsidRPr="00784E18">
              <w:t>/</w:t>
            </w:r>
            <w:proofErr w:type="spellStart"/>
            <w:r w:rsidRPr="00784E18">
              <w:t>cac:Item</w:t>
            </w:r>
            <w:proofErr w:type="spellEnd"/>
            <w:r w:rsidRPr="00784E18">
              <w:t>/</w:t>
            </w:r>
            <w:proofErr w:type="spellStart"/>
            <w:r w:rsidRPr="00784E18">
              <w:t>cac:AdditionalItemProperty</w:t>
            </w:r>
            <w:proofErr w:type="spellEnd"/>
          </w:p>
        </w:tc>
        <w:tc>
          <w:tcPr>
            <w:tcW w:w="1560" w:type="dxa"/>
          </w:tcPr>
          <w:p w14:paraId="39A0275C" w14:textId="40E41D53"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BG-32</w:t>
            </w:r>
          </w:p>
        </w:tc>
      </w:tr>
      <w:tr w:rsidR="00E41BD4" w:rsidRPr="00853A05" w14:paraId="072D06FB" w14:textId="6EE5FD7B" w:rsidTr="00D367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F7ADCAC" w14:textId="61066D17" w:rsidR="00E41BD4" w:rsidRPr="00784E18" w:rsidRDefault="009D6ACF" w:rsidP="00E41BD4">
            <w:pPr>
              <w:pStyle w:val="Textoindependiente"/>
            </w:pPr>
            <w:r>
              <w:t>ibt-</w:t>
            </w:r>
            <w:r w:rsidR="00E41BD4" w:rsidRPr="00784E18">
              <w:t>160</w:t>
            </w:r>
          </w:p>
        </w:tc>
        <w:tc>
          <w:tcPr>
            <w:tcW w:w="425" w:type="dxa"/>
            <w:hideMark/>
          </w:tcPr>
          <w:p w14:paraId="77707697"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30828354"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4D7DF3BB" w14:textId="6AB274AD" w:rsidR="00E41BD4" w:rsidRPr="00784E18" w:rsidRDefault="00E41BD4" w:rsidP="00E41BD4">
            <w:pPr>
              <w:pStyle w:val="Textoindependiente"/>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19F50CC1" w14:textId="0CF27BA4"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Item attribute name</w:t>
            </w:r>
          </w:p>
        </w:tc>
        <w:tc>
          <w:tcPr>
            <w:tcW w:w="3119" w:type="dxa"/>
            <w:hideMark/>
          </w:tcPr>
          <w:p w14:paraId="68F6F66B"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r w:rsidRPr="00784E18">
              <w:t xml:space="preserve">The name of the attribute or property of the item. </w:t>
            </w:r>
          </w:p>
        </w:tc>
        <w:tc>
          <w:tcPr>
            <w:tcW w:w="4252" w:type="dxa"/>
            <w:hideMark/>
          </w:tcPr>
          <w:p w14:paraId="65584A73" w14:textId="77777777" w:rsidR="00E41BD4" w:rsidRPr="00784E18" w:rsidRDefault="00E41BD4" w:rsidP="00E41BD4">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784E18">
              <w:t>cac:InvoiceLine</w:t>
            </w:r>
            <w:proofErr w:type="spellEnd"/>
            <w:r w:rsidRPr="00784E18">
              <w:t>/</w:t>
            </w:r>
            <w:proofErr w:type="spellStart"/>
            <w:r w:rsidRPr="00784E18">
              <w:t>cac:Item</w:t>
            </w:r>
            <w:proofErr w:type="spellEnd"/>
            <w:r w:rsidRPr="00784E18">
              <w:t>/</w:t>
            </w:r>
            <w:proofErr w:type="spellStart"/>
            <w:r w:rsidRPr="00784E18">
              <w:t>cac:AdditionalItemProperty</w:t>
            </w:r>
            <w:proofErr w:type="spellEnd"/>
            <w:r w:rsidRPr="00784E18">
              <w:t>/</w:t>
            </w:r>
            <w:proofErr w:type="spellStart"/>
            <w:r w:rsidRPr="00784E18">
              <w:t>cbc:Name</w:t>
            </w:r>
            <w:proofErr w:type="spellEnd"/>
          </w:p>
        </w:tc>
        <w:tc>
          <w:tcPr>
            <w:tcW w:w="1560" w:type="dxa"/>
          </w:tcPr>
          <w:p w14:paraId="7E14FFC6" w14:textId="17604AF2" w:rsidR="00E41BD4" w:rsidRPr="00784E18" w:rsidRDefault="00D367E5" w:rsidP="00E41BD4">
            <w:pPr>
              <w:pStyle w:val="Textoindependiente"/>
              <w:cnfStyle w:val="000000100000" w:firstRow="0" w:lastRow="0" w:firstColumn="0" w:lastColumn="0" w:oddVBand="0" w:evenVBand="0" w:oddHBand="1" w:evenHBand="0" w:firstRowFirstColumn="0" w:firstRowLastColumn="0" w:lastRowFirstColumn="0" w:lastRowLastColumn="0"/>
            </w:pPr>
            <w:r>
              <w:t>EN BT-</w:t>
            </w:r>
            <w:r w:rsidR="00E41BD4" w:rsidRPr="00784E18">
              <w:t>160</w:t>
            </w:r>
          </w:p>
        </w:tc>
      </w:tr>
      <w:tr w:rsidR="00E41BD4" w:rsidRPr="00853A05" w14:paraId="099A988D" w14:textId="41DFEA7D" w:rsidTr="00D367E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65717F8E" w14:textId="1C7BAD71" w:rsidR="00E41BD4" w:rsidRPr="00784E18" w:rsidRDefault="009D6ACF" w:rsidP="00E41BD4">
            <w:pPr>
              <w:pStyle w:val="Textoindependiente"/>
            </w:pPr>
            <w:r>
              <w:lastRenderedPageBreak/>
              <w:t>ibt-</w:t>
            </w:r>
            <w:r w:rsidR="00E41BD4" w:rsidRPr="00784E18">
              <w:t>161</w:t>
            </w:r>
          </w:p>
        </w:tc>
        <w:tc>
          <w:tcPr>
            <w:tcW w:w="425" w:type="dxa"/>
            <w:hideMark/>
          </w:tcPr>
          <w:p w14:paraId="4E376984"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3ED7BB41"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2C4E4142" w14:textId="5B32FCAB" w:rsidR="00E41BD4" w:rsidRPr="00784E18" w:rsidRDefault="00E41BD4" w:rsidP="00E41BD4">
            <w:pPr>
              <w:pStyle w:val="Textoindependiente"/>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75377F55" w14:textId="73FC2CC4"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Item attribute value </w:t>
            </w:r>
          </w:p>
        </w:tc>
        <w:tc>
          <w:tcPr>
            <w:tcW w:w="3119" w:type="dxa"/>
            <w:hideMark/>
          </w:tcPr>
          <w:p w14:paraId="6D1CCE19"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r w:rsidRPr="00784E18">
              <w:t xml:space="preserve">The value of the attribute or property of the item. </w:t>
            </w:r>
          </w:p>
        </w:tc>
        <w:tc>
          <w:tcPr>
            <w:tcW w:w="4252" w:type="dxa"/>
            <w:hideMark/>
          </w:tcPr>
          <w:p w14:paraId="051B766B" w14:textId="77777777" w:rsidR="00E41BD4" w:rsidRPr="00784E18" w:rsidRDefault="00E41BD4" w:rsidP="00E41BD4">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784E18">
              <w:t>cac:InvoiceLine</w:t>
            </w:r>
            <w:proofErr w:type="spellEnd"/>
            <w:r w:rsidRPr="00784E18">
              <w:t>/</w:t>
            </w:r>
            <w:proofErr w:type="spellStart"/>
            <w:r w:rsidRPr="00784E18">
              <w:t>cac:Item</w:t>
            </w:r>
            <w:proofErr w:type="spellEnd"/>
            <w:r w:rsidRPr="00784E18">
              <w:t>/</w:t>
            </w:r>
            <w:proofErr w:type="spellStart"/>
            <w:r w:rsidRPr="00784E18">
              <w:t>cac:AdditionalItemProperty</w:t>
            </w:r>
            <w:proofErr w:type="spellEnd"/>
            <w:r w:rsidRPr="00784E18">
              <w:t>/</w:t>
            </w:r>
            <w:proofErr w:type="spellStart"/>
            <w:r w:rsidRPr="00784E18">
              <w:t>cbc:Value</w:t>
            </w:r>
            <w:proofErr w:type="spellEnd"/>
          </w:p>
        </w:tc>
        <w:tc>
          <w:tcPr>
            <w:tcW w:w="1560" w:type="dxa"/>
          </w:tcPr>
          <w:p w14:paraId="0DF0C7A7" w14:textId="6BB6D5DD" w:rsidR="00E41BD4" w:rsidRPr="00784E18" w:rsidRDefault="00D367E5" w:rsidP="00E41BD4">
            <w:pPr>
              <w:pStyle w:val="Textoindependiente"/>
              <w:cnfStyle w:val="000000000000" w:firstRow="0" w:lastRow="0" w:firstColumn="0" w:lastColumn="0" w:oddVBand="0" w:evenVBand="0" w:oddHBand="0" w:evenHBand="0" w:firstRowFirstColumn="0" w:firstRowLastColumn="0" w:lastRowFirstColumn="0" w:lastRowLastColumn="0"/>
            </w:pPr>
            <w:r>
              <w:t>EN BT-</w:t>
            </w:r>
            <w:r w:rsidR="00E41BD4" w:rsidRPr="00784E18">
              <w:t>161</w:t>
            </w:r>
          </w:p>
        </w:tc>
      </w:tr>
    </w:tbl>
    <w:p w14:paraId="2C903784" w14:textId="77777777" w:rsidR="00853A05" w:rsidRPr="00853A05" w:rsidRDefault="00853A05" w:rsidP="00853A05">
      <w:pPr>
        <w:pStyle w:val="Textoindependiente"/>
      </w:pPr>
    </w:p>
    <w:p w14:paraId="0EDFA8BC" w14:textId="77777777" w:rsidR="007012BF" w:rsidRPr="005D43CD" w:rsidRDefault="007012BF" w:rsidP="00516DB8">
      <w:pPr>
        <w:pStyle w:val="Textoindependiente"/>
      </w:pPr>
    </w:p>
    <w:sectPr w:rsidR="007012BF" w:rsidRPr="005D43CD" w:rsidSect="00ED448C">
      <w:pgSz w:w="16838" w:h="11906" w:orient="landscape" w:code="9"/>
      <w:pgMar w:top="1134" w:right="1418" w:bottom="1134"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3" w:author="Oriol Bausà Peris" w:date="2020-01-01T18:25:00Z" w:initials="OBP">
    <w:p w14:paraId="3CC8D3B6" w14:textId="77777777" w:rsidR="00C61779" w:rsidRDefault="00C61779">
      <w:pPr>
        <w:pStyle w:val="Textocomentario"/>
      </w:pPr>
      <w:r>
        <w:rPr>
          <w:rStyle w:val="Refdecomentario"/>
        </w:rPr>
        <w:annotationRef/>
      </w:r>
      <w:r>
        <w:t>Is this relevant in the PINT? Is PINT = Core Invoice Model?</w:t>
      </w:r>
    </w:p>
    <w:p w14:paraId="36C210D8" w14:textId="2658EEAB" w:rsidR="00C61779" w:rsidRDefault="00C61779">
      <w:pPr>
        <w:pStyle w:val="Textocomentario"/>
      </w:pPr>
    </w:p>
  </w:comment>
  <w:comment w:id="44" w:author="Oriol Bausà Peris" w:date="2020-01-01T18:26:00Z" w:initials="OBP">
    <w:p w14:paraId="7F6ED2CB" w14:textId="2F443541" w:rsidR="00C61779" w:rsidRDefault="00C61779">
      <w:pPr>
        <w:pStyle w:val="Textocomentario"/>
      </w:pPr>
      <w:r>
        <w:rPr>
          <w:rStyle w:val="Refdecomentario"/>
        </w:rPr>
        <w:annotationRef/>
      </w:r>
      <w:r>
        <w:t>Should we talk about shared or aligned instead of core? It seems that the core concept is not directly applicable in PINT</w:t>
      </w:r>
    </w:p>
  </w:comment>
  <w:comment w:id="114" w:author="Oriol Bausà Peris" w:date="2020-01-02T14:01:00Z" w:initials="OBP">
    <w:p w14:paraId="5CCF30B1" w14:textId="77777777" w:rsidR="00642901" w:rsidRDefault="00642901">
      <w:pPr>
        <w:pStyle w:val="Textocomentario"/>
      </w:pPr>
      <w:r>
        <w:rPr>
          <w:rStyle w:val="Refdecomentario"/>
        </w:rPr>
        <w:annotationRef/>
      </w:r>
      <w:r>
        <w:t xml:space="preserve">Do not understand this characteristic… the rules are the ones that are common, </w:t>
      </w:r>
      <w:proofErr w:type="spellStart"/>
      <w:r>
        <w:t>arent</w:t>
      </w:r>
      <w:proofErr w:type="spellEnd"/>
      <w:r>
        <w:t xml:space="preserve">’ they? Why shall be </w:t>
      </w:r>
      <w:proofErr w:type="spellStart"/>
      <w:r>
        <w:t>minimium</w:t>
      </w:r>
      <w:proofErr w:type="spellEnd"/>
      <w:r>
        <w:t>?</w:t>
      </w:r>
    </w:p>
    <w:p w14:paraId="402A7C1C" w14:textId="7565C8A4" w:rsidR="00642901" w:rsidRDefault="00642901">
      <w:pPr>
        <w:pStyle w:val="Textocomentario"/>
      </w:pPr>
    </w:p>
  </w:comment>
  <w:comment w:id="119" w:author="Oriol Bausà Peris" w:date="2020-01-02T14:03:00Z" w:initials="OBP">
    <w:p w14:paraId="7E3BFE6E" w14:textId="4535E1AF" w:rsidR="00642901" w:rsidRDefault="00642901">
      <w:pPr>
        <w:pStyle w:val="Textocomentario"/>
      </w:pPr>
      <w:r>
        <w:rPr>
          <w:rStyle w:val="Refdecomentario"/>
        </w:rPr>
        <w:annotationRef/>
      </w:r>
      <w:r>
        <w:t>I am not sure… can’t we create generic rules for taxes? Such as calculation rules?</w:t>
      </w:r>
    </w:p>
  </w:comment>
  <w:comment w:id="120" w:author="Oriol Bausà Peris" w:date="2020-01-02T14:05:00Z" w:initials="OBP">
    <w:p w14:paraId="23CC755F" w14:textId="0E6067CA" w:rsidR="00642901" w:rsidRDefault="00642901">
      <w:pPr>
        <w:pStyle w:val="Textocomentario"/>
      </w:pPr>
      <w:r>
        <w:rPr>
          <w:rStyle w:val="Refdecomentario"/>
        </w:rPr>
        <w:annotationRef/>
      </w:r>
      <w:r>
        <w:t>I tend to think that these two examples could be easily moved to the Shared model, only allowing for extra elements defining the type of Tax (VAT or GST) or the type of payment… All business rules are quite similar, and the only thing that changes is actually the name of the Tax. The calculation is pretty similar, and we would only need to change a constant in the XPATH expressions with a variable taken from another XPATH…</w:t>
      </w:r>
    </w:p>
  </w:comment>
  <w:comment w:id="122" w:author="Oriol Bausà Peris" w:date="2020-01-02T14:07:00Z" w:initials="OBP">
    <w:p w14:paraId="3F3A01C2" w14:textId="6B5E250F" w:rsidR="006F05BC" w:rsidRDefault="006F05BC">
      <w:pPr>
        <w:pStyle w:val="Textocomentario"/>
      </w:pPr>
      <w:r>
        <w:rPr>
          <w:rStyle w:val="Refdecomentario"/>
        </w:rPr>
        <w:annotationRef/>
      </w:r>
      <w:r>
        <w:t>I would add an example here…</w:t>
      </w:r>
    </w:p>
  </w:comment>
  <w:comment w:id="124" w:author="Oriol Bausà Peris" w:date="2020-01-02T14:08:00Z" w:initials="OBP">
    <w:p w14:paraId="1B26555A" w14:textId="2521EBFD" w:rsidR="006F05BC" w:rsidRDefault="006F05BC">
      <w:pPr>
        <w:pStyle w:val="Textocomentario"/>
      </w:pPr>
      <w:r>
        <w:rPr>
          <w:rStyle w:val="Refdecomentario"/>
        </w:rPr>
        <w:annotationRef/>
      </w:r>
      <w:r>
        <w:t>These are not really examples but indications of potential examples. I would rather prefer specific examples here….</w:t>
      </w:r>
    </w:p>
  </w:comment>
  <w:comment w:id="137" w:author="Oriol Bausà Peris" w:date="2020-01-02T14:23:00Z" w:initials="OBP">
    <w:p w14:paraId="32AF84AB" w14:textId="6E882E69" w:rsidR="00885ACF" w:rsidRDefault="00885ACF">
      <w:pPr>
        <w:pStyle w:val="Textocomentario"/>
      </w:pPr>
      <w:r>
        <w:rPr>
          <w:rStyle w:val="Refdecomentario"/>
        </w:rPr>
        <w:annotationRef/>
      </w:r>
      <w:r>
        <w:t xml:space="preserve">I would remove that. The PINT will only define rules for the shared part, </w:t>
      </w:r>
      <w:proofErr w:type="spellStart"/>
      <w:r>
        <w:t>isnt</w:t>
      </w:r>
      <w:proofErr w:type="spellEnd"/>
      <w:r>
        <w:t>’ it (see 2.1.2, it says the aligned does not have business rules)</w:t>
      </w:r>
    </w:p>
  </w:comment>
  <w:comment w:id="147" w:author="Oriol Bausà Peris" w:date="2020-01-02T14:25:00Z" w:initials="OBP">
    <w:p w14:paraId="56F9F618" w14:textId="77777777" w:rsidR="00885ACF" w:rsidRDefault="00885ACF">
      <w:pPr>
        <w:pStyle w:val="Textocomentario"/>
      </w:pPr>
      <w:r>
        <w:rPr>
          <w:rStyle w:val="Refdecomentario"/>
        </w:rPr>
        <w:annotationRef/>
      </w:r>
      <w:r>
        <w:t>Is really needed? Are we going to have “no-compliant” or “conformant”?</w:t>
      </w:r>
    </w:p>
    <w:p w14:paraId="14A2A52F" w14:textId="2E037DB3" w:rsidR="00885ACF" w:rsidRDefault="00885ACF">
      <w:pPr>
        <w:pStyle w:val="Textocomentario"/>
      </w:pPr>
    </w:p>
  </w:comment>
  <w:comment w:id="153" w:author="Oriol Bausà Peris" w:date="2020-01-02T14:27:00Z" w:initials="OBP">
    <w:p w14:paraId="44573C8A" w14:textId="4EF18FE2" w:rsidR="00885ACF" w:rsidRDefault="00885ACF">
      <w:pPr>
        <w:pStyle w:val="Textocomentario"/>
      </w:pPr>
      <w:r>
        <w:rPr>
          <w:rStyle w:val="Refdecomentario"/>
        </w:rPr>
        <w:annotationRef/>
      </w:r>
      <w:r>
        <w:t>I would remove the compliant words</w:t>
      </w:r>
    </w:p>
  </w:comment>
  <w:comment w:id="180" w:author="Oriol Bausà Peris" w:date="2020-01-02T14:35:00Z" w:initials="OBP">
    <w:p w14:paraId="775368A2" w14:textId="3DF0145C" w:rsidR="00AD52AA" w:rsidRDefault="00AD52AA">
      <w:pPr>
        <w:pStyle w:val="Textocomentario"/>
      </w:pPr>
      <w:r>
        <w:rPr>
          <w:rStyle w:val="Refdecomentario"/>
        </w:rPr>
        <w:annotationRef/>
      </w:r>
      <w:r>
        <w:t>Do not understand this comment.</w:t>
      </w:r>
    </w:p>
  </w:comment>
  <w:comment w:id="182" w:author="Oriol Bausà Peris" w:date="2020-01-02T14:35:00Z" w:initials="OBP">
    <w:p w14:paraId="3E49F3B3" w14:textId="67341303" w:rsidR="00AD52AA" w:rsidRDefault="00AD52AA">
      <w:pPr>
        <w:pStyle w:val="Textocomentario"/>
      </w:pPr>
      <w:r>
        <w:rPr>
          <w:rStyle w:val="Refdecomentario"/>
        </w:rPr>
        <w:annotationRef/>
      </w:r>
      <w:r>
        <w:t>I think these rules with “TAX” should be “Shared” and not “Aligned”</w:t>
      </w:r>
    </w:p>
  </w:comment>
  <w:comment w:id="193" w:author="Oriol Bausà Peris" w:date="2020-01-02T14:39:00Z" w:initials="OBP">
    <w:p w14:paraId="465F9DEC" w14:textId="1F80F4A1" w:rsidR="00AD52AA" w:rsidRDefault="00AD52AA">
      <w:pPr>
        <w:pStyle w:val="Textocomentario"/>
      </w:pPr>
      <w:r>
        <w:rPr>
          <w:rStyle w:val="Refdecomentario"/>
        </w:rPr>
        <w:annotationRef/>
      </w:r>
      <w:r>
        <w:t>Should be explained.</w:t>
      </w:r>
    </w:p>
  </w:comment>
  <w:comment w:id="194" w:author="Oriol Bausà Peris" w:date="2020-01-02T14:39:00Z" w:initials="OBP">
    <w:p w14:paraId="31359111" w14:textId="611DC7AC" w:rsidR="00AD52AA" w:rsidRDefault="00AD52AA">
      <w:pPr>
        <w:pStyle w:val="Textocomentario"/>
      </w:pPr>
      <w:r>
        <w:rPr>
          <w:rStyle w:val="Refdecomentario"/>
        </w:rPr>
        <w:annotationRef/>
      </w:r>
      <w:r>
        <w:t>Should be restricted in the PINT…</w:t>
      </w:r>
    </w:p>
  </w:comment>
  <w:comment w:id="195" w:author="Oriol Bausà Peris" w:date="2020-01-02T14:40:00Z" w:initials="OBP">
    <w:p w14:paraId="4E8207B8" w14:textId="5C2D5A93" w:rsidR="00AD52AA" w:rsidRDefault="00AD52AA">
      <w:pPr>
        <w:pStyle w:val="Textocomentario"/>
      </w:pPr>
      <w:r>
        <w:rPr>
          <w:rStyle w:val="Refdecomentario"/>
        </w:rPr>
        <w:annotationRef/>
      </w:r>
      <w:r w:rsidR="004E59E5">
        <w:t>We can also have the tax category codes as shared.</w:t>
      </w:r>
    </w:p>
  </w:comment>
  <w:comment w:id="197" w:author="Oriol Bausà Peris" w:date="2020-01-02T14:40:00Z" w:initials="OBP">
    <w:p w14:paraId="229CF571" w14:textId="590A9E3B" w:rsidR="00AD52AA" w:rsidRDefault="00AD52AA">
      <w:pPr>
        <w:pStyle w:val="Textocomentario"/>
      </w:pPr>
      <w:r>
        <w:rPr>
          <w:rStyle w:val="Refdecomentario"/>
        </w:rPr>
        <w:annotationRef/>
      </w:r>
      <w:r>
        <w:t>I do not agree.</w:t>
      </w:r>
    </w:p>
  </w:comment>
  <w:comment w:id="199" w:author="Georg Birgisson" w:date="2019-12-19T18:52:00Z" w:initials="GB">
    <w:p w14:paraId="4E00E908" w14:textId="155364A8" w:rsidR="00E342F0" w:rsidRDefault="00E342F0">
      <w:pPr>
        <w:pStyle w:val="Textocomentario"/>
      </w:pPr>
      <w:r>
        <w:rPr>
          <w:rStyle w:val="Refdecomentario"/>
        </w:rPr>
        <w:annotationRef/>
      </w:r>
      <w:r w:rsidRPr="00C92525">
        <w:t>Needs to be modified for Credit Note, e.g. where Invoice line is replaced with Credit note line. Also consider elements that are not mapped to CN or us CN specific elements.</w:t>
      </w:r>
    </w:p>
  </w:comment>
  <w:comment w:id="200" w:author="Oriol Bausà Peris" w:date="2020-01-02T14:41:00Z" w:initials="OBP">
    <w:p w14:paraId="52F89BEF" w14:textId="7B57EEE2" w:rsidR="004E59E5" w:rsidRDefault="004E59E5">
      <w:pPr>
        <w:pStyle w:val="Textocomentario"/>
      </w:pPr>
      <w:r>
        <w:rPr>
          <w:rStyle w:val="Refdecomentario"/>
        </w:rPr>
        <w:annotationRef/>
      </w:r>
      <w:r>
        <w:t>For me , all the aligned should be shared. Then the specification of the EN could “re-define” the terms changing tax per vat, but this does not make sense for me. I think the EN could eventually use tax in the wording rather than VAT.</w:t>
      </w:r>
    </w:p>
  </w:comment>
  <w:comment w:id="201" w:author="Oriol Bausà Peris" w:date="2020-01-02T14:43:00Z" w:initials="OBP">
    <w:p w14:paraId="77745E6B" w14:textId="47BAA01F" w:rsidR="004E59E5" w:rsidRDefault="004E59E5">
      <w:pPr>
        <w:pStyle w:val="Textocomentario"/>
      </w:pPr>
      <w:r>
        <w:rPr>
          <w:rStyle w:val="Refdecomentario"/>
        </w:rPr>
        <w:annotationRef/>
      </w:r>
      <w:r>
        <w:t>I also think this should be shared. Do not see the actual need for having this as an aligned element. Same for the rest of payment i</w:t>
      </w:r>
      <w:r>
        <w:t>nfo.</w:t>
      </w:r>
      <w:bookmarkStart w:id="202" w:name="_GoBack"/>
      <w:bookmarkEnd w:id="20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C210D8" w15:done="0"/>
  <w15:commentEx w15:paraId="7F6ED2CB" w15:done="0"/>
  <w15:commentEx w15:paraId="402A7C1C" w15:done="0"/>
  <w15:commentEx w15:paraId="7E3BFE6E" w15:done="0"/>
  <w15:commentEx w15:paraId="23CC755F" w15:done="0"/>
  <w15:commentEx w15:paraId="3F3A01C2" w15:done="0"/>
  <w15:commentEx w15:paraId="1B26555A" w15:done="0"/>
  <w15:commentEx w15:paraId="32AF84AB" w15:done="0"/>
  <w15:commentEx w15:paraId="14A2A52F" w15:done="0"/>
  <w15:commentEx w15:paraId="44573C8A" w15:done="0"/>
  <w15:commentEx w15:paraId="775368A2" w15:done="0"/>
  <w15:commentEx w15:paraId="3E49F3B3" w15:done="0"/>
  <w15:commentEx w15:paraId="465F9DEC" w15:done="0"/>
  <w15:commentEx w15:paraId="31359111" w15:done="0"/>
  <w15:commentEx w15:paraId="4E8207B8" w15:done="0"/>
  <w15:commentEx w15:paraId="229CF571" w15:done="0"/>
  <w15:commentEx w15:paraId="4E00E908" w15:done="0"/>
  <w15:commentEx w15:paraId="52F89BEF" w15:done="0"/>
  <w15:commentEx w15:paraId="77745E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A64567" w16cex:dateUtc="2019-12-19T1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C210D8" w16cid:durableId="21B76283"/>
  <w16cid:commentId w16cid:paraId="7F6ED2CB" w16cid:durableId="21B762B8"/>
  <w16cid:commentId w16cid:paraId="402A7C1C" w16cid:durableId="21B87640"/>
  <w16cid:commentId w16cid:paraId="7E3BFE6E" w16cid:durableId="21B876B3"/>
  <w16cid:commentId w16cid:paraId="23CC755F" w16cid:durableId="21B87718"/>
  <w16cid:commentId w16cid:paraId="3F3A01C2" w16cid:durableId="21B877AA"/>
  <w16cid:commentId w16cid:paraId="1B26555A" w16cid:durableId="21B877CF"/>
  <w16cid:commentId w16cid:paraId="32AF84AB" w16cid:durableId="21B87B49"/>
  <w16cid:commentId w16cid:paraId="14A2A52F" w16cid:durableId="21B87BF3"/>
  <w16cid:commentId w16cid:paraId="44573C8A" w16cid:durableId="21B87C37"/>
  <w16cid:commentId w16cid:paraId="775368A2" w16cid:durableId="21B87E18"/>
  <w16cid:commentId w16cid:paraId="3E49F3B3" w16cid:durableId="21B87E40"/>
  <w16cid:commentId w16cid:paraId="465F9DEC" w16cid:durableId="21B87F22"/>
  <w16cid:commentId w16cid:paraId="31359111" w16cid:durableId="21B87F34"/>
  <w16cid:commentId w16cid:paraId="4E8207B8" w16cid:durableId="21B87F45"/>
  <w16cid:commentId w16cid:paraId="229CF571" w16cid:durableId="21B87F78"/>
  <w16cid:commentId w16cid:paraId="4E00E908" w16cid:durableId="21A64567"/>
  <w16cid:commentId w16cid:paraId="52F89BEF" w16cid:durableId="21B87FB7"/>
  <w16cid:commentId w16cid:paraId="77745E6B" w16cid:durableId="21B880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AAF91" w14:textId="77777777" w:rsidR="006178C9" w:rsidRDefault="006178C9" w:rsidP="005B0313">
      <w:r>
        <w:separator/>
      </w:r>
    </w:p>
  </w:endnote>
  <w:endnote w:type="continuationSeparator" w:id="0">
    <w:p w14:paraId="438F2C33" w14:textId="77777777" w:rsidR="006178C9" w:rsidRDefault="006178C9" w:rsidP="005B0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F2D57" w14:textId="77777777" w:rsidR="00E342F0" w:rsidRDefault="00E342F0" w:rsidP="002625C0">
    <w:pPr>
      <w:tabs>
        <w:tab w:val="left" w:pos="2410"/>
        <w:tab w:val="left" w:pos="8789"/>
      </w:tabs>
    </w:pPr>
  </w:p>
  <w:p w14:paraId="38A4D100" w14:textId="018FF9BE" w:rsidR="00E342F0" w:rsidRPr="008833B4" w:rsidRDefault="00E342F0" w:rsidP="002625C0">
    <w:pPr>
      <w:tabs>
        <w:tab w:val="left" w:pos="2410"/>
        <w:tab w:val="left" w:pos="8789"/>
      </w:tabs>
    </w:pPr>
    <w:proofErr w:type="spellStart"/>
    <w:r w:rsidRPr="008833B4">
      <w:t>Open</w:t>
    </w:r>
    <w:r>
      <w:t>Peppol</w:t>
    </w:r>
    <w:proofErr w:type="spellEnd"/>
    <w:r w:rsidRPr="008833B4">
      <w:t xml:space="preserve"> AISBL</w:t>
    </w:r>
    <w:r>
      <w:tab/>
    </w:r>
    <w:r w:rsidRPr="002625C0">
      <w:t>info@peppol.eu</w:t>
    </w:r>
    <w:r>
      <w:tab/>
      <w:t xml:space="preserve">Page </w:t>
    </w:r>
    <w:r>
      <w:fldChar w:fldCharType="begin"/>
    </w:r>
    <w:r>
      <w:instrText>PAGE   \* MERGEFORMAT</w:instrText>
    </w:r>
    <w:r>
      <w:fldChar w:fldCharType="separate"/>
    </w:r>
    <w:r>
      <w:rPr>
        <w:lang w:val="is-IS"/>
      </w:rPr>
      <w:t>1</w:t>
    </w:r>
    <w:r>
      <w:fldChar w:fldCharType="end"/>
    </w:r>
  </w:p>
  <w:p w14:paraId="2D77FC22" w14:textId="77777777" w:rsidR="00E342F0" w:rsidRPr="008833B4" w:rsidRDefault="00E342F0" w:rsidP="002625C0">
    <w:pPr>
      <w:tabs>
        <w:tab w:val="left" w:pos="2410"/>
        <w:tab w:val="left" w:pos="4820"/>
      </w:tabs>
    </w:pPr>
    <w:proofErr w:type="spellStart"/>
    <w:r w:rsidRPr="008833B4">
      <w:t>Rond</w:t>
    </w:r>
    <w:proofErr w:type="spellEnd"/>
    <w:r w:rsidRPr="008833B4">
      <w:t>-point</w:t>
    </w:r>
    <w:r>
      <w:tab/>
    </w:r>
    <w:r w:rsidRPr="008833B4">
      <w:t>www.peppol.eu</w:t>
    </w:r>
  </w:p>
  <w:p w14:paraId="5014021D" w14:textId="13C56830" w:rsidR="00E342F0" w:rsidRDefault="00E342F0" w:rsidP="002625C0">
    <w:pPr>
      <w:tabs>
        <w:tab w:val="left" w:pos="2410"/>
        <w:tab w:val="left" w:pos="4820"/>
      </w:tabs>
    </w:pPr>
    <w:r w:rsidRPr="008833B4">
      <w:t>Corporate identification number 0848.934.496 (Register of Legal Entities Brussels).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9157171"/>
      <w:docPartObj>
        <w:docPartGallery w:val="Page Numbers (Bottom of Page)"/>
        <w:docPartUnique/>
      </w:docPartObj>
    </w:sdtPr>
    <w:sdtContent>
      <w:p w14:paraId="054A977F" w14:textId="0DE0520E" w:rsidR="00E342F0" w:rsidRDefault="00E342F0">
        <w:pPr>
          <w:pStyle w:val="Piedepgina"/>
        </w:pPr>
        <w:r>
          <w:fldChar w:fldCharType="begin"/>
        </w:r>
        <w:r>
          <w:instrText>PAGE   \* MERGEFORMAT</w:instrText>
        </w:r>
        <w:r>
          <w:fldChar w:fldCharType="separate"/>
        </w:r>
        <w:r>
          <w:rPr>
            <w:lang w:val="is-IS"/>
          </w:rPr>
          <w:t>2</w:t>
        </w:r>
        <w:r>
          <w:fldChar w:fldCharType="end"/>
        </w:r>
      </w:p>
    </w:sdtContent>
  </w:sdt>
  <w:p w14:paraId="6038DB12" w14:textId="77777777" w:rsidR="00E342F0" w:rsidRDefault="00E342F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464E2" w14:textId="77777777" w:rsidR="006178C9" w:rsidRDefault="006178C9" w:rsidP="005B0313">
      <w:r>
        <w:separator/>
      </w:r>
    </w:p>
  </w:footnote>
  <w:footnote w:type="continuationSeparator" w:id="0">
    <w:p w14:paraId="5B9320EB" w14:textId="77777777" w:rsidR="006178C9" w:rsidRDefault="006178C9" w:rsidP="005B0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C2161" w14:textId="3315E655" w:rsidR="00E342F0" w:rsidRDefault="00E342F0" w:rsidP="005B0313">
    <w:pPr>
      <w:pStyle w:val="Encabezado"/>
    </w:pPr>
    <w:r>
      <w:rPr>
        <w:noProof/>
      </w:rPr>
      <w:drawing>
        <wp:anchor distT="0" distB="0" distL="114300" distR="114300" simplePos="0" relativeHeight="251656192" behindDoc="0" locked="0" layoutInCell="1" allowOverlap="1" wp14:anchorId="79BBBD25" wp14:editId="028FCA83">
          <wp:simplePos x="0" y="0"/>
          <wp:positionH relativeFrom="column">
            <wp:posOffset>-515390</wp:posOffset>
          </wp:positionH>
          <wp:positionV relativeFrom="paragraph">
            <wp:posOffset>-108123</wp:posOffset>
          </wp:positionV>
          <wp:extent cx="1716592" cy="415636"/>
          <wp:effectExtent l="0" t="0" r="0" b="3810"/>
          <wp:wrapNone/>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ppol-Master-Gradient.png"/>
                  <pic:cNvPicPr/>
                </pic:nvPicPr>
                <pic:blipFill>
                  <a:blip r:embed="rId1">
                    <a:extLst>
                      <a:ext uri="{28A0092B-C50C-407E-A947-70E740481C1C}">
                        <a14:useLocalDpi xmlns:a14="http://schemas.microsoft.com/office/drawing/2010/main" val="0"/>
                      </a:ext>
                    </a:extLst>
                  </a:blip>
                  <a:stretch>
                    <a:fillRect/>
                  </a:stretch>
                </pic:blipFill>
                <pic:spPr>
                  <a:xfrm>
                    <a:off x="0" y="0"/>
                    <a:ext cx="1716592" cy="41563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C584C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6449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5A1AB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17CAD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E2E11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EB2D0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7E0E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7C78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E72AD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7E25C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1E7ADC"/>
    <w:multiLevelType w:val="hybridMultilevel"/>
    <w:tmpl w:val="1D12AEC2"/>
    <w:lvl w:ilvl="0" w:tplc="B87AD7F4">
      <w:start w:val="1"/>
      <w:numFmt w:val="decimal"/>
      <w:lvlText w:val="%1."/>
      <w:lvlJc w:val="left"/>
      <w:pPr>
        <w:ind w:left="720" w:hanging="360"/>
      </w:pPr>
      <w:rPr>
        <w:rFonts w:hint="default"/>
        <w:color w:val="56B6E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137115"/>
    <w:multiLevelType w:val="hybridMultilevel"/>
    <w:tmpl w:val="09F8CE2A"/>
    <w:lvl w:ilvl="0" w:tplc="040F0001">
      <w:start w:val="1"/>
      <w:numFmt w:val="bullet"/>
      <w:lvlText w:val=""/>
      <w:lvlJc w:val="left"/>
      <w:pPr>
        <w:ind w:left="1800" w:hanging="360"/>
      </w:pPr>
      <w:rPr>
        <w:rFonts w:ascii="Symbol" w:hAnsi="Symbol" w:hint="default"/>
      </w:rPr>
    </w:lvl>
    <w:lvl w:ilvl="1" w:tplc="040F0003" w:tentative="1">
      <w:start w:val="1"/>
      <w:numFmt w:val="bullet"/>
      <w:lvlText w:val="o"/>
      <w:lvlJc w:val="left"/>
      <w:pPr>
        <w:ind w:left="2520" w:hanging="360"/>
      </w:pPr>
      <w:rPr>
        <w:rFonts w:ascii="Courier New" w:hAnsi="Courier New" w:cs="Courier New" w:hint="default"/>
      </w:rPr>
    </w:lvl>
    <w:lvl w:ilvl="2" w:tplc="040F0005" w:tentative="1">
      <w:start w:val="1"/>
      <w:numFmt w:val="bullet"/>
      <w:lvlText w:val=""/>
      <w:lvlJc w:val="left"/>
      <w:pPr>
        <w:ind w:left="3240" w:hanging="360"/>
      </w:pPr>
      <w:rPr>
        <w:rFonts w:ascii="Wingdings" w:hAnsi="Wingdings" w:hint="default"/>
      </w:rPr>
    </w:lvl>
    <w:lvl w:ilvl="3" w:tplc="040F0001" w:tentative="1">
      <w:start w:val="1"/>
      <w:numFmt w:val="bullet"/>
      <w:lvlText w:val=""/>
      <w:lvlJc w:val="left"/>
      <w:pPr>
        <w:ind w:left="3960" w:hanging="360"/>
      </w:pPr>
      <w:rPr>
        <w:rFonts w:ascii="Symbol" w:hAnsi="Symbol" w:hint="default"/>
      </w:rPr>
    </w:lvl>
    <w:lvl w:ilvl="4" w:tplc="040F0003" w:tentative="1">
      <w:start w:val="1"/>
      <w:numFmt w:val="bullet"/>
      <w:lvlText w:val="o"/>
      <w:lvlJc w:val="left"/>
      <w:pPr>
        <w:ind w:left="4680" w:hanging="360"/>
      </w:pPr>
      <w:rPr>
        <w:rFonts w:ascii="Courier New" w:hAnsi="Courier New" w:cs="Courier New" w:hint="default"/>
      </w:rPr>
    </w:lvl>
    <w:lvl w:ilvl="5" w:tplc="040F0005" w:tentative="1">
      <w:start w:val="1"/>
      <w:numFmt w:val="bullet"/>
      <w:lvlText w:val=""/>
      <w:lvlJc w:val="left"/>
      <w:pPr>
        <w:ind w:left="5400" w:hanging="360"/>
      </w:pPr>
      <w:rPr>
        <w:rFonts w:ascii="Wingdings" w:hAnsi="Wingdings" w:hint="default"/>
      </w:rPr>
    </w:lvl>
    <w:lvl w:ilvl="6" w:tplc="040F0001" w:tentative="1">
      <w:start w:val="1"/>
      <w:numFmt w:val="bullet"/>
      <w:lvlText w:val=""/>
      <w:lvlJc w:val="left"/>
      <w:pPr>
        <w:ind w:left="6120" w:hanging="360"/>
      </w:pPr>
      <w:rPr>
        <w:rFonts w:ascii="Symbol" w:hAnsi="Symbol" w:hint="default"/>
      </w:rPr>
    </w:lvl>
    <w:lvl w:ilvl="7" w:tplc="040F0003" w:tentative="1">
      <w:start w:val="1"/>
      <w:numFmt w:val="bullet"/>
      <w:lvlText w:val="o"/>
      <w:lvlJc w:val="left"/>
      <w:pPr>
        <w:ind w:left="6840" w:hanging="360"/>
      </w:pPr>
      <w:rPr>
        <w:rFonts w:ascii="Courier New" w:hAnsi="Courier New" w:cs="Courier New" w:hint="default"/>
      </w:rPr>
    </w:lvl>
    <w:lvl w:ilvl="8" w:tplc="040F0005" w:tentative="1">
      <w:start w:val="1"/>
      <w:numFmt w:val="bullet"/>
      <w:lvlText w:val=""/>
      <w:lvlJc w:val="left"/>
      <w:pPr>
        <w:ind w:left="7560" w:hanging="360"/>
      </w:pPr>
      <w:rPr>
        <w:rFonts w:ascii="Wingdings" w:hAnsi="Wingdings" w:hint="default"/>
      </w:rPr>
    </w:lvl>
  </w:abstractNum>
  <w:abstractNum w:abstractNumId="12" w15:restartNumberingAfterBreak="0">
    <w:nsid w:val="25FC7E64"/>
    <w:multiLevelType w:val="hybridMultilevel"/>
    <w:tmpl w:val="3D125D16"/>
    <w:lvl w:ilvl="0" w:tplc="9326C634">
      <w:start w:val="1"/>
      <w:numFmt w:val="bullet"/>
      <w:lvlText w:val="•"/>
      <w:lvlJc w:val="left"/>
      <w:pPr>
        <w:tabs>
          <w:tab w:val="num" w:pos="720"/>
        </w:tabs>
        <w:ind w:left="720" w:hanging="360"/>
      </w:pPr>
      <w:rPr>
        <w:rFonts w:ascii="Arial" w:hAnsi="Arial" w:hint="default"/>
      </w:rPr>
    </w:lvl>
    <w:lvl w:ilvl="1" w:tplc="4B00B5E4">
      <w:start w:val="1"/>
      <w:numFmt w:val="bullet"/>
      <w:lvlText w:val="•"/>
      <w:lvlJc w:val="left"/>
      <w:pPr>
        <w:tabs>
          <w:tab w:val="num" w:pos="1440"/>
        </w:tabs>
        <w:ind w:left="1440" w:hanging="360"/>
      </w:pPr>
      <w:rPr>
        <w:rFonts w:ascii="Arial" w:hAnsi="Arial" w:hint="default"/>
      </w:rPr>
    </w:lvl>
    <w:lvl w:ilvl="2" w:tplc="6D6090D4">
      <w:numFmt w:val="bullet"/>
      <w:lvlText w:val=""/>
      <w:lvlJc w:val="left"/>
      <w:pPr>
        <w:tabs>
          <w:tab w:val="num" w:pos="2160"/>
        </w:tabs>
        <w:ind w:left="2160" w:hanging="360"/>
      </w:pPr>
      <w:rPr>
        <w:rFonts w:ascii="Symbol" w:hAnsi="Symbol" w:hint="default"/>
      </w:rPr>
    </w:lvl>
    <w:lvl w:ilvl="3" w:tplc="A4AA9396">
      <w:numFmt w:val="bullet"/>
      <w:lvlText w:val=""/>
      <w:lvlJc w:val="left"/>
      <w:pPr>
        <w:tabs>
          <w:tab w:val="num" w:pos="2880"/>
        </w:tabs>
        <w:ind w:left="2880" w:hanging="360"/>
      </w:pPr>
      <w:rPr>
        <w:rFonts w:ascii="Symbol" w:hAnsi="Symbol" w:hint="default"/>
      </w:rPr>
    </w:lvl>
    <w:lvl w:ilvl="4" w:tplc="57BAF4C8" w:tentative="1">
      <w:start w:val="1"/>
      <w:numFmt w:val="bullet"/>
      <w:lvlText w:val="•"/>
      <w:lvlJc w:val="left"/>
      <w:pPr>
        <w:tabs>
          <w:tab w:val="num" w:pos="3600"/>
        </w:tabs>
        <w:ind w:left="3600" w:hanging="360"/>
      </w:pPr>
      <w:rPr>
        <w:rFonts w:ascii="Arial" w:hAnsi="Arial" w:hint="default"/>
      </w:rPr>
    </w:lvl>
    <w:lvl w:ilvl="5" w:tplc="469A070A" w:tentative="1">
      <w:start w:val="1"/>
      <w:numFmt w:val="bullet"/>
      <w:lvlText w:val="•"/>
      <w:lvlJc w:val="left"/>
      <w:pPr>
        <w:tabs>
          <w:tab w:val="num" w:pos="4320"/>
        </w:tabs>
        <w:ind w:left="4320" w:hanging="360"/>
      </w:pPr>
      <w:rPr>
        <w:rFonts w:ascii="Arial" w:hAnsi="Arial" w:hint="default"/>
      </w:rPr>
    </w:lvl>
    <w:lvl w:ilvl="6" w:tplc="72C694CC" w:tentative="1">
      <w:start w:val="1"/>
      <w:numFmt w:val="bullet"/>
      <w:lvlText w:val="•"/>
      <w:lvlJc w:val="left"/>
      <w:pPr>
        <w:tabs>
          <w:tab w:val="num" w:pos="5040"/>
        </w:tabs>
        <w:ind w:left="5040" w:hanging="360"/>
      </w:pPr>
      <w:rPr>
        <w:rFonts w:ascii="Arial" w:hAnsi="Arial" w:hint="default"/>
      </w:rPr>
    </w:lvl>
    <w:lvl w:ilvl="7" w:tplc="BA4EE442" w:tentative="1">
      <w:start w:val="1"/>
      <w:numFmt w:val="bullet"/>
      <w:lvlText w:val="•"/>
      <w:lvlJc w:val="left"/>
      <w:pPr>
        <w:tabs>
          <w:tab w:val="num" w:pos="5760"/>
        </w:tabs>
        <w:ind w:left="5760" w:hanging="360"/>
      </w:pPr>
      <w:rPr>
        <w:rFonts w:ascii="Arial" w:hAnsi="Arial" w:hint="default"/>
      </w:rPr>
    </w:lvl>
    <w:lvl w:ilvl="8" w:tplc="495EFF1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EE82B71"/>
    <w:multiLevelType w:val="hybridMultilevel"/>
    <w:tmpl w:val="902C5494"/>
    <w:lvl w:ilvl="0" w:tplc="E6CA6648">
      <w:start w:val="1"/>
      <w:numFmt w:val="bullet"/>
      <w:lvlText w:val=""/>
      <w:lvlJc w:val="left"/>
      <w:pPr>
        <w:ind w:left="720" w:hanging="360"/>
      </w:pPr>
      <w:rPr>
        <w:rFonts w:ascii="Symbol" w:hAnsi="Symbol" w:hint="default"/>
        <w:color w:val="56B6E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B525E5"/>
    <w:multiLevelType w:val="hybridMultilevel"/>
    <w:tmpl w:val="98AED852"/>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5" w15:restartNumberingAfterBreak="0">
    <w:nsid w:val="3C486214"/>
    <w:multiLevelType w:val="hybridMultilevel"/>
    <w:tmpl w:val="9C2CB3A0"/>
    <w:lvl w:ilvl="0" w:tplc="DE6EA446">
      <w:numFmt w:val="bullet"/>
      <w:lvlText w:val="-"/>
      <w:lvlJc w:val="left"/>
      <w:pPr>
        <w:ind w:left="720" w:hanging="360"/>
      </w:pPr>
      <w:rPr>
        <w:rFonts w:ascii="Arial" w:eastAsiaTheme="minorHAnsi" w:hAnsi="Arial" w:cs="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6" w15:restartNumberingAfterBreak="0">
    <w:nsid w:val="3E4E6969"/>
    <w:multiLevelType w:val="hybridMultilevel"/>
    <w:tmpl w:val="95324044"/>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7" w15:restartNumberingAfterBreak="0">
    <w:nsid w:val="411457AE"/>
    <w:multiLevelType w:val="multilevel"/>
    <w:tmpl w:val="40486A4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417605C8"/>
    <w:multiLevelType w:val="hybridMultilevel"/>
    <w:tmpl w:val="CDC48548"/>
    <w:lvl w:ilvl="0" w:tplc="9326C634">
      <w:start w:val="1"/>
      <w:numFmt w:val="bullet"/>
      <w:lvlText w:val="•"/>
      <w:lvlJc w:val="left"/>
      <w:pPr>
        <w:tabs>
          <w:tab w:val="num" w:pos="720"/>
        </w:tabs>
        <w:ind w:left="720" w:hanging="360"/>
      </w:pPr>
      <w:rPr>
        <w:rFonts w:ascii="Arial" w:hAnsi="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9" w15:restartNumberingAfterBreak="0">
    <w:nsid w:val="4830228F"/>
    <w:multiLevelType w:val="hybridMultilevel"/>
    <w:tmpl w:val="16483B1A"/>
    <w:lvl w:ilvl="0" w:tplc="AA7A8AAE">
      <w:start w:val="1"/>
      <w:numFmt w:val="bullet"/>
      <w:lvlText w:val="•"/>
      <w:lvlJc w:val="left"/>
      <w:pPr>
        <w:tabs>
          <w:tab w:val="num" w:pos="720"/>
        </w:tabs>
        <w:ind w:left="720" w:hanging="360"/>
      </w:pPr>
      <w:rPr>
        <w:rFonts w:ascii="Arial" w:hAnsi="Arial" w:hint="default"/>
      </w:rPr>
    </w:lvl>
    <w:lvl w:ilvl="1" w:tplc="BBD2F11A">
      <w:numFmt w:val="bullet"/>
      <w:lvlText w:val=""/>
      <w:lvlJc w:val="left"/>
      <w:pPr>
        <w:tabs>
          <w:tab w:val="num" w:pos="1440"/>
        </w:tabs>
        <w:ind w:left="1440" w:hanging="360"/>
      </w:pPr>
      <w:rPr>
        <w:rFonts w:ascii="Symbol" w:hAnsi="Symbol" w:hint="default"/>
      </w:rPr>
    </w:lvl>
    <w:lvl w:ilvl="2" w:tplc="0FF47CA0" w:tentative="1">
      <w:start w:val="1"/>
      <w:numFmt w:val="bullet"/>
      <w:lvlText w:val="•"/>
      <w:lvlJc w:val="left"/>
      <w:pPr>
        <w:tabs>
          <w:tab w:val="num" w:pos="2160"/>
        </w:tabs>
        <w:ind w:left="2160" w:hanging="360"/>
      </w:pPr>
      <w:rPr>
        <w:rFonts w:ascii="Arial" w:hAnsi="Arial" w:hint="default"/>
      </w:rPr>
    </w:lvl>
    <w:lvl w:ilvl="3" w:tplc="69123C4A" w:tentative="1">
      <w:start w:val="1"/>
      <w:numFmt w:val="bullet"/>
      <w:lvlText w:val="•"/>
      <w:lvlJc w:val="left"/>
      <w:pPr>
        <w:tabs>
          <w:tab w:val="num" w:pos="2880"/>
        </w:tabs>
        <w:ind w:left="2880" w:hanging="360"/>
      </w:pPr>
      <w:rPr>
        <w:rFonts w:ascii="Arial" w:hAnsi="Arial" w:hint="default"/>
      </w:rPr>
    </w:lvl>
    <w:lvl w:ilvl="4" w:tplc="76FC042A" w:tentative="1">
      <w:start w:val="1"/>
      <w:numFmt w:val="bullet"/>
      <w:lvlText w:val="•"/>
      <w:lvlJc w:val="left"/>
      <w:pPr>
        <w:tabs>
          <w:tab w:val="num" w:pos="3600"/>
        </w:tabs>
        <w:ind w:left="3600" w:hanging="360"/>
      </w:pPr>
      <w:rPr>
        <w:rFonts w:ascii="Arial" w:hAnsi="Arial" w:hint="default"/>
      </w:rPr>
    </w:lvl>
    <w:lvl w:ilvl="5" w:tplc="FA041772" w:tentative="1">
      <w:start w:val="1"/>
      <w:numFmt w:val="bullet"/>
      <w:lvlText w:val="•"/>
      <w:lvlJc w:val="left"/>
      <w:pPr>
        <w:tabs>
          <w:tab w:val="num" w:pos="4320"/>
        </w:tabs>
        <w:ind w:left="4320" w:hanging="360"/>
      </w:pPr>
      <w:rPr>
        <w:rFonts w:ascii="Arial" w:hAnsi="Arial" w:hint="default"/>
      </w:rPr>
    </w:lvl>
    <w:lvl w:ilvl="6" w:tplc="D7CEBBE8" w:tentative="1">
      <w:start w:val="1"/>
      <w:numFmt w:val="bullet"/>
      <w:lvlText w:val="•"/>
      <w:lvlJc w:val="left"/>
      <w:pPr>
        <w:tabs>
          <w:tab w:val="num" w:pos="5040"/>
        </w:tabs>
        <w:ind w:left="5040" w:hanging="360"/>
      </w:pPr>
      <w:rPr>
        <w:rFonts w:ascii="Arial" w:hAnsi="Arial" w:hint="default"/>
      </w:rPr>
    </w:lvl>
    <w:lvl w:ilvl="7" w:tplc="2F2C065A" w:tentative="1">
      <w:start w:val="1"/>
      <w:numFmt w:val="bullet"/>
      <w:lvlText w:val="•"/>
      <w:lvlJc w:val="left"/>
      <w:pPr>
        <w:tabs>
          <w:tab w:val="num" w:pos="5760"/>
        </w:tabs>
        <w:ind w:left="5760" w:hanging="360"/>
      </w:pPr>
      <w:rPr>
        <w:rFonts w:ascii="Arial" w:hAnsi="Arial" w:hint="default"/>
      </w:rPr>
    </w:lvl>
    <w:lvl w:ilvl="8" w:tplc="2A50C88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8CD2631"/>
    <w:multiLevelType w:val="hybridMultilevel"/>
    <w:tmpl w:val="8618D900"/>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1" w15:restartNumberingAfterBreak="0">
    <w:nsid w:val="4F331427"/>
    <w:multiLevelType w:val="hybridMultilevel"/>
    <w:tmpl w:val="AF9EAD7C"/>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2" w15:restartNumberingAfterBreak="0">
    <w:nsid w:val="52B0795B"/>
    <w:multiLevelType w:val="hybridMultilevel"/>
    <w:tmpl w:val="B59A7ECC"/>
    <w:lvl w:ilvl="0" w:tplc="C1AC6EA0">
      <w:start w:val="1"/>
      <w:numFmt w:val="bullet"/>
      <w:lvlText w:val="•"/>
      <w:lvlJc w:val="left"/>
      <w:pPr>
        <w:tabs>
          <w:tab w:val="num" w:pos="720"/>
        </w:tabs>
        <w:ind w:left="720" w:hanging="360"/>
      </w:pPr>
      <w:rPr>
        <w:rFonts w:ascii="Arial" w:hAnsi="Arial" w:hint="default"/>
      </w:rPr>
    </w:lvl>
    <w:lvl w:ilvl="1" w:tplc="81CCE5F2">
      <w:numFmt w:val="bullet"/>
      <w:lvlText w:val=""/>
      <w:lvlJc w:val="left"/>
      <w:pPr>
        <w:tabs>
          <w:tab w:val="num" w:pos="1440"/>
        </w:tabs>
        <w:ind w:left="1440" w:hanging="360"/>
      </w:pPr>
      <w:rPr>
        <w:rFonts w:ascii="Symbol" w:hAnsi="Symbol" w:hint="default"/>
      </w:rPr>
    </w:lvl>
    <w:lvl w:ilvl="2" w:tplc="02829552">
      <w:numFmt w:val="bullet"/>
      <w:lvlText w:val=""/>
      <w:lvlJc w:val="left"/>
      <w:pPr>
        <w:tabs>
          <w:tab w:val="num" w:pos="2160"/>
        </w:tabs>
        <w:ind w:left="2160" w:hanging="360"/>
      </w:pPr>
      <w:rPr>
        <w:rFonts w:ascii="Symbol" w:hAnsi="Symbol" w:hint="default"/>
      </w:rPr>
    </w:lvl>
    <w:lvl w:ilvl="3" w:tplc="0A2824E2" w:tentative="1">
      <w:start w:val="1"/>
      <w:numFmt w:val="bullet"/>
      <w:lvlText w:val="•"/>
      <w:lvlJc w:val="left"/>
      <w:pPr>
        <w:tabs>
          <w:tab w:val="num" w:pos="2880"/>
        </w:tabs>
        <w:ind w:left="2880" w:hanging="360"/>
      </w:pPr>
      <w:rPr>
        <w:rFonts w:ascii="Arial" w:hAnsi="Arial" w:hint="default"/>
      </w:rPr>
    </w:lvl>
    <w:lvl w:ilvl="4" w:tplc="4B9ACBF8" w:tentative="1">
      <w:start w:val="1"/>
      <w:numFmt w:val="bullet"/>
      <w:lvlText w:val="•"/>
      <w:lvlJc w:val="left"/>
      <w:pPr>
        <w:tabs>
          <w:tab w:val="num" w:pos="3600"/>
        </w:tabs>
        <w:ind w:left="3600" w:hanging="360"/>
      </w:pPr>
      <w:rPr>
        <w:rFonts w:ascii="Arial" w:hAnsi="Arial" w:hint="default"/>
      </w:rPr>
    </w:lvl>
    <w:lvl w:ilvl="5" w:tplc="887EB8E4" w:tentative="1">
      <w:start w:val="1"/>
      <w:numFmt w:val="bullet"/>
      <w:lvlText w:val="•"/>
      <w:lvlJc w:val="left"/>
      <w:pPr>
        <w:tabs>
          <w:tab w:val="num" w:pos="4320"/>
        </w:tabs>
        <w:ind w:left="4320" w:hanging="360"/>
      </w:pPr>
      <w:rPr>
        <w:rFonts w:ascii="Arial" w:hAnsi="Arial" w:hint="default"/>
      </w:rPr>
    </w:lvl>
    <w:lvl w:ilvl="6" w:tplc="7B502990" w:tentative="1">
      <w:start w:val="1"/>
      <w:numFmt w:val="bullet"/>
      <w:lvlText w:val="•"/>
      <w:lvlJc w:val="left"/>
      <w:pPr>
        <w:tabs>
          <w:tab w:val="num" w:pos="5040"/>
        </w:tabs>
        <w:ind w:left="5040" w:hanging="360"/>
      </w:pPr>
      <w:rPr>
        <w:rFonts w:ascii="Arial" w:hAnsi="Arial" w:hint="default"/>
      </w:rPr>
    </w:lvl>
    <w:lvl w:ilvl="7" w:tplc="D3CE45DE" w:tentative="1">
      <w:start w:val="1"/>
      <w:numFmt w:val="bullet"/>
      <w:lvlText w:val="•"/>
      <w:lvlJc w:val="left"/>
      <w:pPr>
        <w:tabs>
          <w:tab w:val="num" w:pos="5760"/>
        </w:tabs>
        <w:ind w:left="5760" w:hanging="360"/>
      </w:pPr>
      <w:rPr>
        <w:rFonts w:ascii="Arial" w:hAnsi="Arial" w:hint="default"/>
      </w:rPr>
    </w:lvl>
    <w:lvl w:ilvl="8" w:tplc="CAF2450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0B64FFB"/>
    <w:multiLevelType w:val="hybridMultilevel"/>
    <w:tmpl w:val="196A3578"/>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4" w15:restartNumberingAfterBreak="0">
    <w:nsid w:val="74552421"/>
    <w:multiLevelType w:val="hybridMultilevel"/>
    <w:tmpl w:val="7526B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F6138C"/>
    <w:multiLevelType w:val="hybridMultilevel"/>
    <w:tmpl w:val="4F304760"/>
    <w:lvl w:ilvl="0" w:tplc="9326C634">
      <w:start w:val="1"/>
      <w:numFmt w:val="bullet"/>
      <w:lvlText w:val="•"/>
      <w:lvlJc w:val="left"/>
      <w:pPr>
        <w:tabs>
          <w:tab w:val="num" w:pos="720"/>
        </w:tabs>
        <w:ind w:left="720" w:hanging="360"/>
      </w:pPr>
      <w:rPr>
        <w:rFonts w:ascii="Arial" w:hAnsi="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6" w15:restartNumberingAfterBreak="0">
    <w:nsid w:val="7C3C6529"/>
    <w:multiLevelType w:val="hybridMultilevel"/>
    <w:tmpl w:val="C22A65D6"/>
    <w:lvl w:ilvl="0" w:tplc="05FC115E">
      <w:numFmt w:val="bullet"/>
      <w:lvlText w:val="-"/>
      <w:lvlJc w:val="left"/>
      <w:pPr>
        <w:ind w:left="720" w:hanging="360"/>
      </w:pPr>
      <w:rPr>
        <w:rFonts w:ascii="Arial" w:eastAsiaTheme="minorHAnsi" w:hAnsi="Arial" w:cs="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10"/>
  </w:num>
  <w:num w:numId="4">
    <w:abstractNumId w:val="17"/>
  </w:num>
  <w:num w:numId="5">
    <w:abstractNumId w:val="17"/>
  </w:num>
  <w:num w:numId="6">
    <w:abstractNumId w:val="17"/>
  </w:num>
  <w:num w:numId="7">
    <w:abstractNumId w:val="17"/>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20"/>
  </w:num>
  <w:num w:numId="20">
    <w:abstractNumId w:val="14"/>
  </w:num>
  <w:num w:numId="21">
    <w:abstractNumId w:val="21"/>
  </w:num>
  <w:num w:numId="22">
    <w:abstractNumId w:val="12"/>
  </w:num>
  <w:num w:numId="23">
    <w:abstractNumId w:val="19"/>
  </w:num>
  <w:num w:numId="24">
    <w:abstractNumId w:val="22"/>
  </w:num>
  <w:num w:numId="25">
    <w:abstractNumId w:val="15"/>
  </w:num>
  <w:num w:numId="26">
    <w:abstractNumId w:val="25"/>
  </w:num>
  <w:num w:numId="27">
    <w:abstractNumId w:val="18"/>
  </w:num>
  <w:num w:numId="28">
    <w:abstractNumId w:val="11"/>
  </w:num>
  <w:num w:numId="29">
    <w:abstractNumId w:val="23"/>
  </w:num>
  <w:num w:numId="30">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riol Bausà Peris">
    <w15:presenceInfo w15:providerId="Windows Live" w15:userId="f941ad6f0f5f1ad8"/>
  </w15:person>
  <w15:person w15:author="Georg Birgisson">
    <w15:presenceInfo w15:providerId="None" w15:userId="Georg Birgi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defaultTableStyle w:val="Tabladelista3-nfasis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B4"/>
    <w:rsid w:val="0004351F"/>
    <w:rsid w:val="00081688"/>
    <w:rsid w:val="000C6DB9"/>
    <w:rsid w:val="000D1419"/>
    <w:rsid w:val="00104CC9"/>
    <w:rsid w:val="00112235"/>
    <w:rsid w:val="00137F31"/>
    <w:rsid w:val="001A2173"/>
    <w:rsid w:val="001A314F"/>
    <w:rsid w:val="001E234A"/>
    <w:rsid w:val="0020246E"/>
    <w:rsid w:val="00245CAD"/>
    <w:rsid w:val="0026208C"/>
    <w:rsid w:val="002625C0"/>
    <w:rsid w:val="0028761A"/>
    <w:rsid w:val="0029759D"/>
    <w:rsid w:val="002B5E1F"/>
    <w:rsid w:val="002C628D"/>
    <w:rsid w:val="002E48F2"/>
    <w:rsid w:val="002F0AA6"/>
    <w:rsid w:val="002F1007"/>
    <w:rsid w:val="00320B56"/>
    <w:rsid w:val="00331489"/>
    <w:rsid w:val="003316BC"/>
    <w:rsid w:val="003336F0"/>
    <w:rsid w:val="0038729C"/>
    <w:rsid w:val="003A2BFA"/>
    <w:rsid w:val="003B6589"/>
    <w:rsid w:val="003C1D43"/>
    <w:rsid w:val="003C3E7B"/>
    <w:rsid w:val="003F5305"/>
    <w:rsid w:val="004662CB"/>
    <w:rsid w:val="00491BE8"/>
    <w:rsid w:val="004A71AF"/>
    <w:rsid w:val="004C42F7"/>
    <w:rsid w:val="004D3074"/>
    <w:rsid w:val="004E59E5"/>
    <w:rsid w:val="004E6644"/>
    <w:rsid w:val="00516DB8"/>
    <w:rsid w:val="00550F77"/>
    <w:rsid w:val="00583D14"/>
    <w:rsid w:val="005A5609"/>
    <w:rsid w:val="005B0313"/>
    <w:rsid w:val="005C2924"/>
    <w:rsid w:val="005D43CD"/>
    <w:rsid w:val="00612D89"/>
    <w:rsid w:val="006178C9"/>
    <w:rsid w:val="0063106C"/>
    <w:rsid w:val="00642901"/>
    <w:rsid w:val="006955FC"/>
    <w:rsid w:val="006A3389"/>
    <w:rsid w:val="006F05BC"/>
    <w:rsid w:val="007012BF"/>
    <w:rsid w:val="007779EC"/>
    <w:rsid w:val="00784E18"/>
    <w:rsid w:val="007D1242"/>
    <w:rsid w:val="007F238C"/>
    <w:rsid w:val="007F46B2"/>
    <w:rsid w:val="007F6A5F"/>
    <w:rsid w:val="00826635"/>
    <w:rsid w:val="008403CE"/>
    <w:rsid w:val="00844E7A"/>
    <w:rsid w:val="00853A05"/>
    <w:rsid w:val="008833B4"/>
    <w:rsid w:val="00885ACF"/>
    <w:rsid w:val="0089363F"/>
    <w:rsid w:val="00897E6B"/>
    <w:rsid w:val="008A30BD"/>
    <w:rsid w:val="008E7BA0"/>
    <w:rsid w:val="00915FA4"/>
    <w:rsid w:val="009326FA"/>
    <w:rsid w:val="00934504"/>
    <w:rsid w:val="00947D96"/>
    <w:rsid w:val="0097121D"/>
    <w:rsid w:val="009D6ACF"/>
    <w:rsid w:val="00A353DC"/>
    <w:rsid w:val="00A7097F"/>
    <w:rsid w:val="00A80C79"/>
    <w:rsid w:val="00A873F6"/>
    <w:rsid w:val="00A94F48"/>
    <w:rsid w:val="00AB161C"/>
    <w:rsid w:val="00AC4408"/>
    <w:rsid w:val="00AD52AA"/>
    <w:rsid w:val="00AF0B3F"/>
    <w:rsid w:val="00B6524D"/>
    <w:rsid w:val="00B754DF"/>
    <w:rsid w:val="00BB2177"/>
    <w:rsid w:val="00BE586C"/>
    <w:rsid w:val="00C61779"/>
    <w:rsid w:val="00C728C6"/>
    <w:rsid w:val="00C92525"/>
    <w:rsid w:val="00CD09D9"/>
    <w:rsid w:val="00CE55E9"/>
    <w:rsid w:val="00D1698A"/>
    <w:rsid w:val="00D3162C"/>
    <w:rsid w:val="00D367E5"/>
    <w:rsid w:val="00DD66A4"/>
    <w:rsid w:val="00E003A1"/>
    <w:rsid w:val="00E26BDE"/>
    <w:rsid w:val="00E342F0"/>
    <w:rsid w:val="00E41BD4"/>
    <w:rsid w:val="00E8578B"/>
    <w:rsid w:val="00E9451C"/>
    <w:rsid w:val="00ED0E9A"/>
    <w:rsid w:val="00ED448C"/>
    <w:rsid w:val="00F07759"/>
    <w:rsid w:val="00F3221A"/>
    <w:rsid w:val="00F44C8F"/>
    <w:rsid w:val="00F61673"/>
    <w:rsid w:val="00F910A2"/>
    <w:rsid w:val="00FD4F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3C442"/>
  <w14:defaultImageDpi w14:val="32767"/>
  <w15:chartTrackingRefBased/>
  <w15:docId w15:val="{2F5ED43A-2C1B-1547-9D85-C6E708D3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C4408"/>
    <w:rPr>
      <w:rFonts w:ascii="Arial" w:hAnsi="Arial"/>
      <w:sz w:val="20"/>
      <w:szCs w:val="22"/>
    </w:rPr>
  </w:style>
  <w:style w:type="paragraph" w:styleId="Ttulo1">
    <w:name w:val="heading 1"/>
    <w:basedOn w:val="Normal"/>
    <w:next w:val="Textoindependiente"/>
    <w:link w:val="Ttulo1Car"/>
    <w:uiPriority w:val="9"/>
    <w:qFormat/>
    <w:rsid w:val="00F07759"/>
    <w:pPr>
      <w:keepNext/>
      <w:numPr>
        <w:numId w:val="4"/>
      </w:numPr>
      <w:spacing w:after="120"/>
      <w:ind w:left="567" w:hanging="567"/>
      <w:outlineLvl w:val="0"/>
    </w:pPr>
    <w:rPr>
      <w:color w:val="00326D"/>
      <w:sz w:val="60"/>
      <w:szCs w:val="60"/>
    </w:rPr>
  </w:style>
  <w:style w:type="paragraph" w:styleId="Ttulo2">
    <w:name w:val="heading 2"/>
    <w:basedOn w:val="Normal"/>
    <w:next w:val="Textoindependiente"/>
    <w:link w:val="Ttulo2Car"/>
    <w:uiPriority w:val="9"/>
    <w:unhideWhenUsed/>
    <w:qFormat/>
    <w:rsid w:val="00F07759"/>
    <w:pPr>
      <w:keepNext/>
      <w:numPr>
        <w:ilvl w:val="1"/>
        <w:numId w:val="4"/>
      </w:numPr>
      <w:ind w:left="851" w:hanging="851"/>
      <w:outlineLvl w:val="1"/>
    </w:pPr>
    <w:rPr>
      <w:color w:val="3274BA"/>
      <w:sz w:val="40"/>
      <w:szCs w:val="40"/>
    </w:rPr>
  </w:style>
  <w:style w:type="paragraph" w:styleId="Ttulo3">
    <w:name w:val="heading 3"/>
    <w:basedOn w:val="Normal"/>
    <w:next w:val="Textoindependiente"/>
    <w:link w:val="Ttulo3Car"/>
    <w:uiPriority w:val="9"/>
    <w:unhideWhenUsed/>
    <w:qFormat/>
    <w:rsid w:val="00F07759"/>
    <w:pPr>
      <w:keepNext/>
      <w:numPr>
        <w:ilvl w:val="2"/>
        <w:numId w:val="4"/>
      </w:numPr>
      <w:spacing w:after="120"/>
      <w:ind w:left="851" w:hanging="851"/>
      <w:outlineLvl w:val="2"/>
    </w:pPr>
    <w:rPr>
      <w:b/>
      <w:bCs/>
      <w:color w:val="00326D"/>
      <w:sz w:val="28"/>
      <w:szCs w:val="28"/>
    </w:rPr>
  </w:style>
  <w:style w:type="paragraph" w:styleId="Ttulo4">
    <w:name w:val="heading 4"/>
    <w:basedOn w:val="Normal"/>
    <w:next w:val="Normal"/>
    <w:link w:val="Ttulo4Car"/>
    <w:uiPriority w:val="9"/>
    <w:unhideWhenUsed/>
    <w:qFormat/>
    <w:rsid w:val="00C92525"/>
    <w:pPr>
      <w:keepNext/>
      <w:keepLines/>
      <w:numPr>
        <w:ilvl w:val="3"/>
        <w:numId w:val="4"/>
      </w:numPr>
      <w:spacing w:before="40"/>
      <w:outlineLvl w:val="3"/>
    </w:pPr>
    <w:rPr>
      <w:rFonts w:eastAsiaTheme="majorEastAsia" w:cs="Arial"/>
      <w:color w:val="2F5496" w:themeColor="accent1" w:themeShade="BF"/>
      <w:sz w:val="22"/>
      <w:szCs w:val="24"/>
    </w:rPr>
  </w:style>
  <w:style w:type="paragraph" w:styleId="Ttulo5">
    <w:name w:val="heading 5"/>
    <w:basedOn w:val="Normal"/>
    <w:next w:val="Normal"/>
    <w:link w:val="Ttulo5Car"/>
    <w:uiPriority w:val="9"/>
    <w:semiHidden/>
    <w:unhideWhenUsed/>
    <w:qFormat/>
    <w:rsid w:val="00947D9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947D9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947D9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947D9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47D9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qFormat/>
    <w:rsid w:val="00897E6B"/>
    <w:pPr>
      <w:spacing w:after="120"/>
    </w:pPr>
  </w:style>
  <w:style w:type="character" w:customStyle="1" w:styleId="TextoindependienteCar">
    <w:name w:val="Texto independiente Car"/>
    <w:basedOn w:val="Fuentedeprrafopredeter"/>
    <w:link w:val="Textoindependiente"/>
    <w:uiPriority w:val="99"/>
    <w:rsid w:val="00897E6B"/>
    <w:rPr>
      <w:rFonts w:ascii="Arial" w:hAnsi="Arial"/>
      <w:sz w:val="22"/>
      <w:szCs w:val="22"/>
    </w:rPr>
  </w:style>
  <w:style w:type="character" w:customStyle="1" w:styleId="Ttulo1Car">
    <w:name w:val="Título 1 Car"/>
    <w:basedOn w:val="Fuentedeprrafopredeter"/>
    <w:link w:val="Ttulo1"/>
    <w:uiPriority w:val="9"/>
    <w:rsid w:val="00F07759"/>
    <w:rPr>
      <w:rFonts w:ascii="Arial" w:hAnsi="Arial"/>
      <w:color w:val="00326D"/>
      <w:sz w:val="60"/>
      <w:szCs w:val="60"/>
    </w:rPr>
  </w:style>
  <w:style w:type="character" w:customStyle="1" w:styleId="Ttulo2Car">
    <w:name w:val="Título 2 Car"/>
    <w:basedOn w:val="Fuentedeprrafopredeter"/>
    <w:link w:val="Ttulo2"/>
    <w:uiPriority w:val="9"/>
    <w:rsid w:val="00F07759"/>
    <w:rPr>
      <w:rFonts w:ascii="Arial" w:hAnsi="Arial"/>
      <w:color w:val="3274BA"/>
      <w:sz w:val="40"/>
      <w:szCs w:val="40"/>
    </w:rPr>
  </w:style>
  <w:style w:type="character" w:customStyle="1" w:styleId="Ttulo3Car">
    <w:name w:val="Título 3 Car"/>
    <w:basedOn w:val="Fuentedeprrafopredeter"/>
    <w:link w:val="Ttulo3"/>
    <w:uiPriority w:val="9"/>
    <w:rsid w:val="00F07759"/>
    <w:rPr>
      <w:rFonts w:ascii="Arial" w:hAnsi="Arial"/>
      <w:b/>
      <w:bCs/>
      <w:color w:val="00326D"/>
      <w:sz w:val="28"/>
      <w:szCs w:val="28"/>
    </w:rPr>
  </w:style>
  <w:style w:type="character" w:customStyle="1" w:styleId="Ttulo4Car">
    <w:name w:val="Título 4 Car"/>
    <w:basedOn w:val="Fuentedeprrafopredeter"/>
    <w:link w:val="Ttulo4"/>
    <w:uiPriority w:val="9"/>
    <w:rsid w:val="00C92525"/>
    <w:rPr>
      <w:rFonts w:ascii="Arial" w:eastAsiaTheme="majorEastAsia" w:hAnsi="Arial" w:cs="Arial"/>
      <w:color w:val="2F5496" w:themeColor="accent1" w:themeShade="BF"/>
      <w:sz w:val="22"/>
    </w:rPr>
  </w:style>
  <w:style w:type="character" w:customStyle="1" w:styleId="Ttulo5Car">
    <w:name w:val="Título 5 Car"/>
    <w:basedOn w:val="Fuentedeprrafopredeter"/>
    <w:link w:val="Ttulo5"/>
    <w:uiPriority w:val="9"/>
    <w:semiHidden/>
    <w:rsid w:val="00947D96"/>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947D96"/>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947D96"/>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947D9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47D96"/>
    <w:rPr>
      <w:rFonts w:asciiTheme="majorHAnsi" w:eastAsiaTheme="majorEastAsia" w:hAnsiTheme="majorHAnsi" w:cstheme="majorBidi"/>
      <w:i/>
      <w:iCs/>
      <w:color w:val="272727" w:themeColor="text1" w:themeTint="D8"/>
      <w:sz w:val="21"/>
      <w:szCs w:val="21"/>
    </w:rPr>
  </w:style>
  <w:style w:type="paragraph" w:styleId="Sinespaciado">
    <w:name w:val="No Spacing"/>
    <w:link w:val="SinespaciadoCar"/>
    <w:uiPriority w:val="1"/>
    <w:qFormat/>
    <w:rsid w:val="008833B4"/>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8833B4"/>
    <w:rPr>
      <w:rFonts w:eastAsiaTheme="minorEastAsia"/>
      <w:sz w:val="22"/>
      <w:szCs w:val="22"/>
      <w:lang w:val="en-US" w:eastAsia="zh-CN"/>
    </w:rPr>
  </w:style>
  <w:style w:type="paragraph" w:styleId="Encabezado">
    <w:name w:val="header"/>
    <w:basedOn w:val="Normal"/>
    <w:link w:val="EncabezadoCar"/>
    <w:uiPriority w:val="99"/>
    <w:unhideWhenUsed/>
    <w:rsid w:val="008833B4"/>
    <w:pPr>
      <w:tabs>
        <w:tab w:val="center" w:pos="4513"/>
        <w:tab w:val="right" w:pos="9026"/>
      </w:tabs>
    </w:pPr>
  </w:style>
  <w:style w:type="character" w:customStyle="1" w:styleId="EncabezadoCar">
    <w:name w:val="Encabezado Car"/>
    <w:basedOn w:val="Fuentedeprrafopredeter"/>
    <w:link w:val="Encabezado"/>
    <w:uiPriority w:val="99"/>
    <w:rsid w:val="008833B4"/>
  </w:style>
  <w:style w:type="paragraph" w:styleId="Piedepgina">
    <w:name w:val="footer"/>
    <w:basedOn w:val="Normal"/>
    <w:link w:val="PiedepginaCar"/>
    <w:uiPriority w:val="99"/>
    <w:unhideWhenUsed/>
    <w:rsid w:val="008833B4"/>
    <w:pPr>
      <w:tabs>
        <w:tab w:val="center" w:pos="4513"/>
        <w:tab w:val="right" w:pos="9026"/>
      </w:tabs>
    </w:pPr>
  </w:style>
  <w:style w:type="character" w:customStyle="1" w:styleId="PiedepginaCar">
    <w:name w:val="Pie de página Car"/>
    <w:basedOn w:val="Fuentedeprrafopredeter"/>
    <w:link w:val="Piedepgina"/>
    <w:uiPriority w:val="99"/>
    <w:rsid w:val="008833B4"/>
  </w:style>
  <w:style w:type="paragraph" w:styleId="Prrafodelista">
    <w:name w:val="List Paragraph"/>
    <w:basedOn w:val="Normal"/>
    <w:uiPriority w:val="34"/>
    <w:qFormat/>
    <w:rsid w:val="00A94F48"/>
    <w:pPr>
      <w:ind w:left="720"/>
      <w:contextualSpacing/>
    </w:pPr>
  </w:style>
  <w:style w:type="table" w:styleId="Tablaconcuadrcula">
    <w:name w:val="Table Grid"/>
    <w:basedOn w:val="Tablanormal"/>
    <w:uiPriority w:val="39"/>
    <w:rsid w:val="00947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612D89"/>
    <w:pPr>
      <w:contextualSpacing/>
    </w:pPr>
    <w:rPr>
      <w:color w:val="00326D"/>
      <w:sz w:val="60"/>
      <w:szCs w:val="60"/>
    </w:rPr>
  </w:style>
  <w:style w:type="character" w:customStyle="1" w:styleId="TtuloCar">
    <w:name w:val="Título Car"/>
    <w:basedOn w:val="Fuentedeprrafopredeter"/>
    <w:link w:val="Ttulo"/>
    <w:uiPriority w:val="10"/>
    <w:rsid w:val="00612D89"/>
    <w:rPr>
      <w:rFonts w:ascii="Arial" w:hAnsi="Arial"/>
      <w:color w:val="00326D"/>
      <w:sz w:val="60"/>
      <w:szCs w:val="60"/>
    </w:rPr>
  </w:style>
  <w:style w:type="paragraph" w:styleId="Subttulo">
    <w:name w:val="Subtitle"/>
    <w:basedOn w:val="Normal"/>
    <w:next w:val="Normal"/>
    <w:link w:val="SubttuloCar"/>
    <w:uiPriority w:val="11"/>
    <w:qFormat/>
    <w:rsid w:val="00612D89"/>
    <w:pPr>
      <w:numPr>
        <w:ilvl w:val="1"/>
      </w:numPr>
      <w:spacing w:after="160"/>
    </w:pPr>
    <w:rPr>
      <w:color w:val="3274BA"/>
      <w:sz w:val="40"/>
      <w:szCs w:val="40"/>
    </w:rPr>
  </w:style>
  <w:style w:type="character" w:customStyle="1" w:styleId="SubttuloCar">
    <w:name w:val="Subtítulo Car"/>
    <w:basedOn w:val="Fuentedeprrafopredeter"/>
    <w:link w:val="Subttulo"/>
    <w:uiPriority w:val="11"/>
    <w:rsid w:val="00612D89"/>
    <w:rPr>
      <w:rFonts w:ascii="Arial" w:hAnsi="Arial"/>
      <w:color w:val="3274BA"/>
      <w:sz w:val="40"/>
      <w:szCs w:val="40"/>
    </w:rPr>
  </w:style>
  <w:style w:type="table" w:styleId="Tablaconcuadrcula4-nfasis1">
    <w:name w:val="Grid Table 4 Accent 1"/>
    <w:basedOn w:val="Tablanormal"/>
    <w:uiPriority w:val="49"/>
    <w:rsid w:val="00897E6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3-nfasis5">
    <w:name w:val="List Table 3 Accent 5"/>
    <w:aliases w:val="PEPPOL01"/>
    <w:basedOn w:val="Tablanormal"/>
    <w:uiPriority w:val="48"/>
    <w:rsid w:val="003B6589"/>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color w:val="FFFFFF" w:themeColor="background1"/>
      </w:rPr>
      <w:tblPr/>
      <w:tcPr>
        <w:shd w:val="clear" w:color="auto" w:fill="5B9BD5" w:themeFill="accent5"/>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n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5"/>
      </w:tcPr>
    </w:tblStylePr>
    <w:tblStylePr w:type="n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5"/>
      </w:tcPr>
    </w:tblStylePr>
    <w:tblStylePr w:type="s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s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style>
  <w:style w:type="table" w:styleId="Tabladelista4-nfasis5">
    <w:name w:val="List Table 4 Accent 5"/>
    <w:basedOn w:val="Tablanormal"/>
    <w:uiPriority w:val="49"/>
    <w:rsid w:val="00897E6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1">
    <w:name w:val="List Table 4 Accent 1"/>
    <w:basedOn w:val="Tablanormal"/>
    <w:uiPriority w:val="49"/>
    <w:rsid w:val="00897E6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A353DC"/>
    <w:pPr>
      <w:keepLines/>
      <w:numPr>
        <w:numId w:val="0"/>
      </w:num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TDC1">
    <w:name w:val="toc 1"/>
    <w:basedOn w:val="Normal"/>
    <w:next w:val="Normal"/>
    <w:autoRedefine/>
    <w:uiPriority w:val="39"/>
    <w:unhideWhenUsed/>
    <w:rsid w:val="00A353DC"/>
    <w:pPr>
      <w:spacing w:after="100"/>
    </w:pPr>
  </w:style>
  <w:style w:type="paragraph" w:styleId="TDC2">
    <w:name w:val="toc 2"/>
    <w:basedOn w:val="Normal"/>
    <w:next w:val="Normal"/>
    <w:autoRedefine/>
    <w:uiPriority w:val="39"/>
    <w:unhideWhenUsed/>
    <w:rsid w:val="00A353DC"/>
    <w:pPr>
      <w:spacing w:after="100"/>
      <w:ind w:left="220"/>
    </w:pPr>
  </w:style>
  <w:style w:type="paragraph" w:styleId="TDC3">
    <w:name w:val="toc 3"/>
    <w:basedOn w:val="Normal"/>
    <w:next w:val="Normal"/>
    <w:autoRedefine/>
    <w:uiPriority w:val="39"/>
    <w:unhideWhenUsed/>
    <w:rsid w:val="00A353DC"/>
    <w:pPr>
      <w:spacing w:after="100"/>
      <w:ind w:left="440"/>
    </w:pPr>
  </w:style>
  <w:style w:type="character" w:styleId="Hipervnculo">
    <w:name w:val="Hyperlink"/>
    <w:basedOn w:val="Fuentedeprrafopredeter"/>
    <w:uiPriority w:val="99"/>
    <w:unhideWhenUsed/>
    <w:rsid w:val="00A353DC"/>
    <w:rPr>
      <w:color w:val="0563C1" w:themeColor="hyperlink"/>
      <w:u w:val="single"/>
    </w:rPr>
  </w:style>
  <w:style w:type="paragraph" w:styleId="Textodeglobo">
    <w:name w:val="Balloon Text"/>
    <w:basedOn w:val="Normal"/>
    <w:link w:val="TextodegloboCar"/>
    <w:uiPriority w:val="99"/>
    <w:semiHidden/>
    <w:unhideWhenUsed/>
    <w:rsid w:val="008A30B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A30BD"/>
    <w:rPr>
      <w:rFonts w:ascii="Segoe UI" w:hAnsi="Segoe UI" w:cs="Segoe UI"/>
      <w:sz w:val="18"/>
      <w:szCs w:val="18"/>
    </w:rPr>
  </w:style>
  <w:style w:type="paragraph" w:styleId="Textodebloque">
    <w:name w:val="Block Text"/>
    <w:basedOn w:val="Normal"/>
    <w:uiPriority w:val="99"/>
    <w:semiHidden/>
    <w:unhideWhenUsed/>
    <w:rsid w:val="003316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character" w:styleId="Mencinsinresolver">
    <w:name w:val="Unresolved Mention"/>
    <w:basedOn w:val="Fuentedeprrafopredeter"/>
    <w:uiPriority w:val="99"/>
    <w:rsid w:val="002625C0"/>
    <w:rPr>
      <w:color w:val="605E5C"/>
      <w:shd w:val="clear" w:color="auto" w:fill="E1DFDD"/>
    </w:rPr>
  </w:style>
  <w:style w:type="paragraph" w:customStyle="1" w:styleId="Codesnippet">
    <w:name w:val="Code snippet"/>
    <w:basedOn w:val="Textoindependiente"/>
    <w:link w:val="CodesnippetChar"/>
    <w:qFormat/>
    <w:rsid w:val="007F46B2"/>
    <w:pPr>
      <w:spacing w:after="0"/>
      <w:ind w:left="426"/>
    </w:pPr>
    <w:rPr>
      <w:rFonts w:ascii="Courier New" w:hAnsi="Courier New" w:cs="Courier New"/>
      <w:noProof/>
      <w:sz w:val="18"/>
      <w:szCs w:val="18"/>
    </w:rPr>
  </w:style>
  <w:style w:type="character" w:customStyle="1" w:styleId="CodesnippetChar">
    <w:name w:val="Code snippet Char"/>
    <w:basedOn w:val="TextoindependienteCar"/>
    <w:link w:val="Codesnippet"/>
    <w:rsid w:val="007F46B2"/>
    <w:rPr>
      <w:rFonts w:ascii="Courier New" w:hAnsi="Courier New" w:cs="Courier New"/>
      <w:noProof/>
      <w:sz w:val="18"/>
      <w:szCs w:val="18"/>
    </w:rPr>
  </w:style>
  <w:style w:type="paragraph" w:styleId="Textonotapie">
    <w:name w:val="footnote text"/>
    <w:basedOn w:val="Normal"/>
    <w:link w:val="TextonotapieCar"/>
    <w:uiPriority w:val="99"/>
    <w:semiHidden/>
    <w:unhideWhenUsed/>
    <w:rsid w:val="004C42F7"/>
    <w:rPr>
      <w:szCs w:val="20"/>
    </w:rPr>
  </w:style>
  <w:style w:type="character" w:customStyle="1" w:styleId="TextonotapieCar">
    <w:name w:val="Texto nota pie Car"/>
    <w:basedOn w:val="Fuentedeprrafopredeter"/>
    <w:link w:val="Textonotapie"/>
    <w:uiPriority w:val="99"/>
    <w:semiHidden/>
    <w:rsid w:val="004C42F7"/>
    <w:rPr>
      <w:rFonts w:ascii="Arial" w:hAnsi="Arial"/>
      <w:sz w:val="20"/>
      <w:szCs w:val="20"/>
    </w:rPr>
  </w:style>
  <w:style w:type="character" w:styleId="Refdenotaalpie">
    <w:name w:val="footnote reference"/>
    <w:basedOn w:val="Fuentedeprrafopredeter"/>
    <w:uiPriority w:val="99"/>
    <w:semiHidden/>
    <w:unhideWhenUsed/>
    <w:rsid w:val="004C42F7"/>
    <w:rPr>
      <w:vertAlign w:val="superscript"/>
    </w:rPr>
  </w:style>
  <w:style w:type="paragraph" w:styleId="Textonotaalfinal">
    <w:name w:val="endnote text"/>
    <w:basedOn w:val="Normal"/>
    <w:link w:val="TextonotaalfinalCar"/>
    <w:uiPriority w:val="99"/>
    <w:semiHidden/>
    <w:unhideWhenUsed/>
    <w:rsid w:val="004C42F7"/>
    <w:rPr>
      <w:szCs w:val="20"/>
    </w:rPr>
  </w:style>
  <w:style w:type="character" w:customStyle="1" w:styleId="TextonotaalfinalCar">
    <w:name w:val="Texto nota al final Car"/>
    <w:basedOn w:val="Fuentedeprrafopredeter"/>
    <w:link w:val="Textonotaalfinal"/>
    <w:uiPriority w:val="99"/>
    <w:semiHidden/>
    <w:rsid w:val="004C42F7"/>
    <w:rPr>
      <w:rFonts w:ascii="Arial" w:hAnsi="Arial"/>
      <w:sz w:val="20"/>
      <w:szCs w:val="20"/>
    </w:rPr>
  </w:style>
  <w:style w:type="character" w:styleId="Refdenotaalfinal">
    <w:name w:val="endnote reference"/>
    <w:basedOn w:val="Fuentedeprrafopredeter"/>
    <w:uiPriority w:val="99"/>
    <w:semiHidden/>
    <w:unhideWhenUsed/>
    <w:rsid w:val="004C42F7"/>
    <w:rPr>
      <w:vertAlign w:val="superscript"/>
    </w:rPr>
  </w:style>
  <w:style w:type="character" w:styleId="Refdecomentario">
    <w:name w:val="annotation reference"/>
    <w:basedOn w:val="Fuentedeprrafopredeter"/>
    <w:uiPriority w:val="99"/>
    <w:semiHidden/>
    <w:unhideWhenUsed/>
    <w:rsid w:val="00844E7A"/>
    <w:rPr>
      <w:sz w:val="16"/>
      <w:szCs w:val="16"/>
    </w:rPr>
  </w:style>
  <w:style w:type="paragraph" w:styleId="Textocomentario">
    <w:name w:val="annotation text"/>
    <w:basedOn w:val="Normal"/>
    <w:link w:val="TextocomentarioCar"/>
    <w:uiPriority w:val="99"/>
    <w:semiHidden/>
    <w:unhideWhenUsed/>
    <w:rsid w:val="00844E7A"/>
    <w:rPr>
      <w:szCs w:val="20"/>
    </w:rPr>
  </w:style>
  <w:style w:type="character" w:customStyle="1" w:styleId="TextocomentarioCar">
    <w:name w:val="Texto comentario Car"/>
    <w:basedOn w:val="Fuentedeprrafopredeter"/>
    <w:link w:val="Textocomentario"/>
    <w:uiPriority w:val="99"/>
    <w:semiHidden/>
    <w:rsid w:val="00844E7A"/>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844E7A"/>
    <w:rPr>
      <w:b/>
      <w:bCs/>
    </w:rPr>
  </w:style>
  <w:style w:type="character" w:customStyle="1" w:styleId="AsuntodelcomentarioCar">
    <w:name w:val="Asunto del comentario Car"/>
    <w:basedOn w:val="TextocomentarioCar"/>
    <w:link w:val="Asuntodelcomentario"/>
    <w:uiPriority w:val="99"/>
    <w:semiHidden/>
    <w:rsid w:val="00844E7A"/>
    <w:rPr>
      <w:rFonts w:ascii="Arial" w:hAnsi="Arial"/>
      <w:b/>
      <w:bCs/>
      <w:sz w:val="20"/>
      <w:szCs w:val="20"/>
    </w:rPr>
  </w:style>
  <w:style w:type="paragraph" w:styleId="Cita">
    <w:name w:val="Quote"/>
    <w:basedOn w:val="Normal"/>
    <w:next w:val="Normal"/>
    <w:link w:val="CitaCar"/>
    <w:uiPriority w:val="29"/>
    <w:qFormat/>
    <w:rsid w:val="006955FC"/>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6955FC"/>
    <w:rPr>
      <w:rFonts w:ascii="Arial" w:hAnsi="Arial"/>
      <w:i/>
      <w:iCs/>
      <w:color w:val="404040" w:themeColor="text1" w:themeTint="BF"/>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13849">
      <w:bodyDiv w:val="1"/>
      <w:marLeft w:val="0"/>
      <w:marRight w:val="0"/>
      <w:marTop w:val="0"/>
      <w:marBottom w:val="0"/>
      <w:divBdr>
        <w:top w:val="none" w:sz="0" w:space="0" w:color="auto"/>
        <w:left w:val="none" w:sz="0" w:space="0" w:color="auto"/>
        <w:bottom w:val="none" w:sz="0" w:space="0" w:color="auto"/>
        <w:right w:val="none" w:sz="0" w:space="0" w:color="auto"/>
      </w:divBdr>
      <w:divsChild>
        <w:div w:id="1752698512">
          <w:marLeft w:val="360"/>
          <w:marRight w:val="0"/>
          <w:marTop w:val="200"/>
          <w:marBottom w:val="0"/>
          <w:divBdr>
            <w:top w:val="none" w:sz="0" w:space="0" w:color="auto"/>
            <w:left w:val="none" w:sz="0" w:space="0" w:color="auto"/>
            <w:bottom w:val="none" w:sz="0" w:space="0" w:color="auto"/>
            <w:right w:val="none" w:sz="0" w:space="0" w:color="auto"/>
          </w:divBdr>
        </w:div>
        <w:div w:id="382749885">
          <w:marLeft w:val="1080"/>
          <w:marRight w:val="0"/>
          <w:marTop w:val="100"/>
          <w:marBottom w:val="0"/>
          <w:divBdr>
            <w:top w:val="none" w:sz="0" w:space="0" w:color="auto"/>
            <w:left w:val="none" w:sz="0" w:space="0" w:color="auto"/>
            <w:bottom w:val="none" w:sz="0" w:space="0" w:color="auto"/>
            <w:right w:val="none" w:sz="0" w:space="0" w:color="auto"/>
          </w:divBdr>
        </w:div>
        <w:div w:id="854467754">
          <w:marLeft w:val="360"/>
          <w:marRight w:val="0"/>
          <w:marTop w:val="200"/>
          <w:marBottom w:val="0"/>
          <w:divBdr>
            <w:top w:val="none" w:sz="0" w:space="0" w:color="auto"/>
            <w:left w:val="none" w:sz="0" w:space="0" w:color="auto"/>
            <w:bottom w:val="none" w:sz="0" w:space="0" w:color="auto"/>
            <w:right w:val="none" w:sz="0" w:space="0" w:color="auto"/>
          </w:divBdr>
        </w:div>
        <w:div w:id="1735618641">
          <w:marLeft w:val="1080"/>
          <w:marRight w:val="0"/>
          <w:marTop w:val="100"/>
          <w:marBottom w:val="0"/>
          <w:divBdr>
            <w:top w:val="none" w:sz="0" w:space="0" w:color="auto"/>
            <w:left w:val="none" w:sz="0" w:space="0" w:color="auto"/>
            <w:bottom w:val="none" w:sz="0" w:space="0" w:color="auto"/>
            <w:right w:val="none" w:sz="0" w:space="0" w:color="auto"/>
          </w:divBdr>
        </w:div>
        <w:div w:id="494303966">
          <w:marLeft w:val="360"/>
          <w:marRight w:val="0"/>
          <w:marTop w:val="200"/>
          <w:marBottom w:val="0"/>
          <w:divBdr>
            <w:top w:val="none" w:sz="0" w:space="0" w:color="auto"/>
            <w:left w:val="none" w:sz="0" w:space="0" w:color="auto"/>
            <w:bottom w:val="none" w:sz="0" w:space="0" w:color="auto"/>
            <w:right w:val="none" w:sz="0" w:space="0" w:color="auto"/>
          </w:divBdr>
        </w:div>
        <w:div w:id="140465186">
          <w:marLeft w:val="1080"/>
          <w:marRight w:val="0"/>
          <w:marTop w:val="100"/>
          <w:marBottom w:val="0"/>
          <w:divBdr>
            <w:top w:val="none" w:sz="0" w:space="0" w:color="auto"/>
            <w:left w:val="none" w:sz="0" w:space="0" w:color="auto"/>
            <w:bottom w:val="none" w:sz="0" w:space="0" w:color="auto"/>
            <w:right w:val="none" w:sz="0" w:space="0" w:color="auto"/>
          </w:divBdr>
        </w:div>
        <w:div w:id="1050568946">
          <w:marLeft w:val="360"/>
          <w:marRight w:val="0"/>
          <w:marTop w:val="200"/>
          <w:marBottom w:val="0"/>
          <w:divBdr>
            <w:top w:val="none" w:sz="0" w:space="0" w:color="auto"/>
            <w:left w:val="none" w:sz="0" w:space="0" w:color="auto"/>
            <w:bottom w:val="none" w:sz="0" w:space="0" w:color="auto"/>
            <w:right w:val="none" w:sz="0" w:space="0" w:color="auto"/>
          </w:divBdr>
        </w:div>
        <w:div w:id="471794513">
          <w:marLeft w:val="1080"/>
          <w:marRight w:val="0"/>
          <w:marTop w:val="100"/>
          <w:marBottom w:val="0"/>
          <w:divBdr>
            <w:top w:val="none" w:sz="0" w:space="0" w:color="auto"/>
            <w:left w:val="none" w:sz="0" w:space="0" w:color="auto"/>
            <w:bottom w:val="none" w:sz="0" w:space="0" w:color="auto"/>
            <w:right w:val="none" w:sz="0" w:space="0" w:color="auto"/>
          </w:divBdr>
        </w:div>
        <w:div w:id="1644575675">
          <w:marLeft w:val="1080"/>
          <w:marRight w:val="0"/>
          <w:marTop w:val="100"/>
          <w:marBottom w:val="0"/>
          <w:divBdr>
            <w:top w:val="none" w:sz="0" w:space="0" w:color="auto"/>
            <w:left w:val="none" w:sz="0" w:space="0" w:color="auto"/>
            <w:bottom w:val="none" w:sz="0" w:space="0" w:color="auto"/>
            <w:right w:val="none" w:sz="0" w:space="0" w:color="auto"/>
          </w:divBdr>
        </w:div>
        <w:div w:id="640040146">
          <w:marLeft w:val="1080"/>
          <w:marRight w:val="0"/>
          <w:marTop w:val="100"/>
          <w:marBottom w:val="0"/>
          <w:divBdr>
            <w:top w:val="none" w:sz="0" w:space="0" w:color="auto"/>
            <w:left w:val="none" w:sz="0" w:space="0" w:color="auto"/>
            <w:bottom w:val="none" w:sz="0" w:space="0" w:color="auto"/>
            <w:right w:val="none" w:sz="0" w:space="0" w:color="auto"/>
          </w:divBdr>
        </w:div>
        <w:div w:id="1956012255">
          <w:marLeft w:val="1800"/>
          <w:marRight w:val="0"/>
          <w:marTop w:val="100"/>
          <w:marBottom w:val="0"/>
          <w:divBdr>
            <w:top w:val="none" w:sz="0" w:space="0" w:color="auto"/>
            <w:left w:val="none" w:sz="0" w:space="0" w:color="auto"/>
            <w:bottom w:val="none" w:sz="0" w:space="0" w:color="auto"/>
            <w:right w:val="none" w:sz="0" w:space="0" w:color="auto"/>
          </w:divBdr>
        </w:div>
        <w:div w:id="205073209">
          <w:marLeft w:val="1800"/>
          <w:marRight w:val="0"/>
          <w:marTop w:val="100"/>
          <w:marBottom w:val="0"/>
          <w:divBdr>
            <w:top w:val="none" w:sz="0" w:space="0" w:color="auto"/>
            <w:left w:val="none" w:sz="0" w:space="0" w:color="auto"/>
            <w:bottom w:val="none" w:sz="0" w:space="0" w:color="auto"/>
            <w:right w:val="none" w:sz="0" w:space="0" w:color="auto"/>
          </w:divBdr>
        </w:div>
        <w:div w:id="1809474969">
          <w:marLeft w:val="1080"/>
          <w:marRight w:val="0"/>
          <w:marTop w:val="100"/>
          <w:marBottom w:val="0"/>
          <w:divBdr>
            <w:top w:val="none" w:sz="0" w:space="0" w:color="auto"/>
            <w:left w:val="none" w:sz="0" w:space="0" w:color="auto"/>
            <w:bottom w:val="none" w:sz="0" w:space="0" w:color="auto"/>
            <w:right w:val="none" w:sz="0" w:space="0" w:color="auto"/>
          </w:divBdr>
        </w:div>
        <w:div w:id="1120998163">
          <w:marLeft w:val="360"/>
          <w:marRight w:val="0"/>
          <w:marTop w:val="200"/>
          <w:marBottom w:val="0"/>
          <w:divBdr>
            <w:top w:val="none" w:sz="0" w:space="0" w:color="auto"/>
            <w:left w:val="none" w:sz="0" w:space="0" w:color="auto"/>
            <w:bottom w:val="none" w:sz="0" w:space="0" w:color="auto"/>
            <w:right w:val="none" w:sz="0" w:space="0" w:color="auto"/>
          </w:divBdr>
        </w:div>
        <w:div w:id="1872377301">
          <w:marLeft w:val="360"/>
          <w:marRight w:val="0"/>
          <w:marTop w:val="200"/>
          <w:marBottom w:val="0"/>
          <w:divBdr>
            <w:top w:val="none" w:sz="0" w:space="0" w:color="auto"/>
            <w:left w:val="none" w:sz="0" w:space="0" w:color="auto"/>
            <w:bottom w:val="none" w:sz="0" w:space="0" w:color="auto"/>
            <w:right w:val="none" w:sz="0" w:space="0" w:color="auto"/>
          </w:divBdr>
        </w:div>
        <w:div w:id="574902326">
          <w:marLeft w:val="360"/>
          <w:marRight w:val="0"/>
          <w:marTop w:val="200"/>
          <w:marBottom w:val="0"/>
          <w:divBdr>
            <w:top w:val="none" w:sz="0" w:space="0" w:color="auto"/>
            <w:left w:val="none" w:sz="0" w:space="0" w:color="auto"/>
            <w:bottom w:val="none" w:sz="0" w:space="0" w:color="auto"/>
            <w:right w:val="none" w:sz="0" w:space="0" w:color="auto"/>
          </w:divBdr>
        </w:div>
        <w:div w:id="1597786621">
          <w:marLeft w:val="360"/>
          <w:marRight w:val="0"/>
          <w:marTop w:val="200"/>
          <w:marBottom w:val="0"/>
          <w:divBdr>
            <w:top w:val="none" w:sz="0" w:space="0" w:color="auto"/>
            <w:left w:val="none" w:sz="0" w:space="0" w:color="auto"/>
            <w:bottom w:val="none" w:sz="0" w:space="0" w:color="auto"/>
            <w:right w:val="none" w:sz="0" w:space="0" w:color="auto"/>
          </w:divBdr>
        </w:div>
      </w:divsChild>
    </w:div>
    <w:div w:id="293171993">
      <w:bodyDiv w:val="1"/>
      <w:marLeft w:val="0"/>
      <w:marRight w:val="0"/>
      <w:marTop w:val="0"/>
      <w:marBottom w:val="0"/>
      <w:divBdr>
        <w:top w:val="none" w:sz="0" w:space="0" w:color="auto"/>
        <w:left w:val="none" w:sz="0" w:space="0" w:color="auto"/>
        <w:bottom w:val="none" w:sz="0" w:space="0" w:color="auto"/>
        <w:right w:val="none" w:sz="0" w:space="0" w:color="auto"/>
      </w:divBdr>
    </w:div>
    <w:div w:id="387189601">
      <w:bodyDiv w:val="1"/>
      <w:marLeft w:val="0"/>
      <w:marRight w:val="0"/>
      <w:marTop w:val="0"/>
      <w:marBottom w:val="0"/>
      <w:divBdr>
        <w:top w:val="none" w:sz="0" w:space="0" w:color="auto"/>
        <w:left w:val="none" w:sz="0" w:space="0" w:color="auto"/>
        <w:bottom w:val="none" w:sz="0" w:space="0" w:color="auto"/>
        <w:right w:val="none" w:sz="0" w:space="0" w:color="auto"/>
      </w:divBdr>
    </w:div>
    <w:div w:id="788622719">
      <w:bodyDiv w:val="1"/>
      <w:marLeft w:val="0"/>
      <w:marRight w:val="0"/>
      <w:marTop w:val="0"/>
      <w:marBottom w:val="0"/>
      <w:divBdr>
        <w:top w:val="none" w:sz="0" w:space="0" w:color="auto"/>
        <w:left w:val="none" w:sz="0" w:space="0" w:color="auto"/>
        <w:bottom w:val="none" w:sz="0" w:space="0" w:color="auto"/>
        <w:right w:val="none" w:sz="0" w:space="0" w:color="auto"/>
      </w:divBdr>
      <w:divsChild>
        <w:div w:id="1584298972">
          <w:marLeft w:val="360"/>
          <w:marRight w:val="0"/>
          <w:marTop w:val="200"/>
          <w:marBottom w:val="0"/>
          <w:divBdr>
            <w:top w:val="none" w:sz="0" w:space="0" w:color="auto"/>
            <w:left w:val="none" w:sz="0" w:space="0" w:color="auto"/>
            <w:bottom w:val="none" w:sz="0" w:space="0" w:color="auto"/>
            <w:right w:val="none" w:sz="0" w:space="0" w:color="auto"/>
          </w:divBdr>
        </w:div>
        <w:div w:id="824705643">
          <w:marLeft w:val="1800"/>
          <w:marRight w:val="0"/>
          <w:marTop w:val="100"/>
          <w:marBottom w:val="0"/>
          <w:divBdr>
            <w:top w:val="none" w:sz="0" w:space="0" w:color="auto"/>
            <w:left w:val="none" w:sz="0" w:space="0" w:color="auto"/>
            <w:bottom w:val="none" w:sz="0" w:space="0" w:color="auto"/>
            <w:right w:val="none" w:sz="0" w:space="0" w:color="auto"/>
          </w:divBdr>
        </w:div>
        <w:div w:id="1036273112">
          <w:marLeft w:val="1800"/>
          <w:marRight w:val="0"/>
          <w:marTop w:val="100"/>
          <w:marBottom w:val="0"/>
          <w:divBdr>
            <w:top w:val="none" w:sz="0" w:space="0" w:color="auto"/>
            <w:left w:val="none" w:sz="0" w:space="0" w:color="auto"/>
            <w:bottom w:val="none" w:sz="0" w:space="0" w:color="auto"/>
            <w:right w:val="none" w:sz="0" w:space="0" w:color="auto"/>
          </w:divBdr>
        </w:div>
        <w:div w:id="750736756">
          <w:marLeft w:val="1800"/>
          <w:marRight w:val="0"/>
          <w:marTop w:val="100"/>
          <w:marBottom w:val="0"/>
          <w:divBdr>
            <w:top w:val="none" w:sz="0" w:space="0" w:color="auto"/>
            <w:left w:val="none" w:sz="0" w:space="0" w:color="auto"/>
            <w:bottom w:val="none" w:sz="0" w:space="0" w:color="auto"/>
            <w:right w:val="none" w:sz="0" w:space="0" w:color="auto"/>
          </w:divBdr>
        </w:div>
        <w:div w:id="1522087078">
          <w:marLeft w:val="1800"/>
          <w:marRight w:val="0"/>
          <w:marTop w:val="100"/>
          <w:marBottom w:val="0"/>
          <w:divBdr>
            <w:top w:val="none" w:sz="0" w:space="0" w:color="auto"/>
            <w:left w:val="none" w:sz="0" w:space="0" w:color="auto"/>
            <w:bottom w:val="none" w:sz="0" w:space="0" w:color="auto"/>
            <w:right w:val="none" w:sz="0" w:space="0" w:color="auto"/>
          </w:divBdr>
        </w:div>
        <w:div w:id="1193570812">
          <w:marLeft w:val="1800"/>
          <w:marRight w:val="0"/>
          <w:marTop w:val="100"/>
          <w:marBottom w:val="0"/>
          <w:divBdr>
            <w:top w:val="none" w:sz="0" w:space="0" w:color="auto"/>
            <w:left w:val="none" w:sz="0" w:space="0" w:color="auto"/>
            <w:bottom w:val="none" w:sz="0" w:space="0" w:color="auto"/>
            <w:right w:val="none" w:sz="0" w:space="0" w:color="auto"/>
          </w:divBdr>
        </w:div>
        <w:div w:id="678509799">
          <w:marLeft w:val="1800"/>
          <w:marRight w:val="0"/>
          <w:marTop w:val="100"/>
          <w:marBottom w:val="0"/>
          <w:divBdr>
            <w:top w:val="none" w:sz="0" w:space="0" w:color="auto"/>
            <w:left w:val="none" w:sz="0" w:space="0" w:color="auto"/>
            <w:bottom w:val="none" w:sz="0" w:space="0" w:color="auto"/>
            <w:right w:val="none" w:sz="0" w:space="0" w:color="auto"/>
          </w:divBdr>
        </w:div>
        <w:div w:id="52512488">
          <w:marLeft w:val="1800"/>
          <w:marRight w:val="0"/>
          <w:marTop w:val="100"/>
          <w:marBottom w:val="0"/>
          <w:divBdr>
            <w:top w:val="none" w:sz="0" w:space="0" w:color="auto"/>
            <w:left w:val="none" w:sz="0" w:space="0" w:color="auto"/>
            <w:bottom w:val="none" w:sz="0" w:space="0" w:color="auto"/>
            <w:right w:val="none" w:sz="0" w:space="0" w:color="auto"/>
          </w:divBdr>
        </w:div>
        <w:div w:id="1021709371">
          <w:marLeft w:val="1800"/>
          <w:marRight w:val="0"/>
          <w:marTop w:val="100"/>
          <w:marBottom w:val="0"/>
          <w:divBdr>
            <w:top w:val="none" w:sz="0" w:space="0" w:color="auto"/>
            <w:left w:val="none" w:sz="0" w:space="0" w:color="auto"/>
            <w:bottom w:val="none" w:sz="0" w:space="0" w:color="auto"/>
            <w:right w:val="none" w:sz="0" w:space="0" w:color="auto"/>
          </w:divBdr>
        </w:div>
      </w:divsChild>
    </w:div>
    <w:div w:id="866261714">
      <w:bodyDiv w:val="1"/>
      <w:marLeft w:val="0"/>
      <w:marRight w:val="0"/>
      <w:marTop w:val="0"/>
      <w:marBottom w:val="0"/>
      <w:divBdr>
        <w:top w:val="none" w:sz="0" w:space="0" w:color="auto"/>
        <w:left w:val="none" w:sz="0" w:space="0" w:color="auto"/>
        <w:bottom w:val="none" w:sz="0" w:space="0" w:color="auto"/>
        <w:right w:val="none" w:sz="0" w:space="0" w:color="auto"/>
      </w:divBdr>
    </w:div>
    <w:div w:id="1034887762">
      <w:bodyDiv w:val="1"/>
      <w:marLeft w:val="0"/>
      <w:marRight w:val="0"/>
      <w:marTop w:val="0"/>
      <w:marBottom w:val="0"/>
      <w:divBdr>
        <w:top w:val="none" w:sz="0" w:space="0" w:color="auto"/>
        <w:left w:val="none" w:sz="0" w:space="0" w:color="auto"/>
        <w:bottom w:val="none" w:sz="0" w:space="0" w:color="auto"/>
        <w:right w:val="none" w:sz="0" w:space="0" w:color="auto"/>
      </w:divBdr>
      <w:divsChild>
        <w:div w:id="33163031">
          <w:marLeft w:val="360"/>
          <w:marRight w:val="0"/>
          <w:marTop w:val="200"/>
          <w:marBottom w:val="0"/>
          <w:divBdr>
            <w:top w:val="none" w:sz="0" w:space="0" w:color="auto"/>
            <w:left w:val="none" w:sz="0" w:space="0" w:color="auto"/>
            <w:bottom w:val="none" w:sz="0" w:space="0" w:color="auto"/>
            <w:right w:val="none" w:sz="0" w:space="0" w:color="auto"/>
          </w:divBdr>
        </w:div>
        <w:div w:id="1010643669">
          <w:marLeft w:val="1800"/>
          <w:marRight w:val="0"/>
          <w:marTop w:val="100"/>
          <w:marBottom w:val="0"/>
          <w:divBdr>
            <w:top w:val="none" w:sz="0" w:space="0" w:color="auto"/>
            <w:left w:val="none" w:sz="0" w:space="0" w:color="auto"/>
            <w:bottom w:val="none" w:sz="0" w:space="0" w:color="auto"/>
            <w:right w:val="none" w:sz="0" w:space="0" w:color="auto"/>
          </w:divBdr>
        </w:div>
        <w:div w:id="2138445505">
          <w:marLeft w:val="2520"/>
          <w:marRight w:val="0"/>
          <w:marTop w:val="100"/>
          <w:marBottom w:val="0"/>
          <w:divBdr>
            <w:top w:val="none" w:sz="0" w:space="0" w:color="auto"/>
            <w:left w:val="none" w:sz="0" w:space="0" w:color="auto"/>
            <w:bottom w:val="none" w:sz="0" w:space="0" w:color="auto"/>
            <w:right w:val="none" w:sz="0" w:space="0" w:color="auto"/>
          </w:divBdr>
        </w:div>
        <w:div w:id="1455169851">
          <w:marLeft w:val="2520"/>
          <w:marRight w:val="0"/>
          <w:marTop w:val="100"/>
          <w:marBottom w:val="0"/>
          <w:divBdr>
            <w:top w:val="none" w:sz="0" w:space="0" w:color="auto"/>
            <w:left w:val="none" w:sz="0" w:space="0" w:color="auto"/>
            <w:bottom w:val="none" w:sz="0" w:space="0" w:color="auto"/>
            <w:right w:val="none" w:sz="0" w:space="0" w:color="auto"/>
          </w:divBdr>
        </w:div>
        <w:div w:id="493378807">
          <w:marLeft w:val="2520"/>
          <w:marRight w:val="0"/>
          <w:marTop w:val="100"/>
          <w:marBottom w:val="0"/>
          <w:divBdr>
            <w:top w:val="none" w:sz="0" w:space="0" w:color="auto"/>
            <w:left w:val="none" w:sz="0" w:space="0" w:color="auto"/>
            <w:bottom w:val="none" w:sz="0" w:space="0" w:color="auto"/>
            <w:right w:val="none" w:sz="0" w:space="0" w:color="auto"/>
          </w:divBdr>
        </w:div>
        <w:div w:id="1502428628">
          <w:marLeft w:val="2520"/>
          <w:marRight w:val="0"/>
          <w:marTop w:val="100"/>
          <w:marBottom w:val="0"/>
          <w:divBdr>
            <w:top w:val="none" w:sz="0" w:space="0" w:color="auto"/>
            <w:left w:val="none" w:sz="0" w:space="0" w:color="auto"/>
            <w:bottom w:val="none" w:sz="0" w:space="0" w:color="auto"/>
            <w:right w:val="none" w:sz="0" w:space="0" w:color="auto"/>
          </w:divBdr>
        </w:div>
        <w:div w:id="372461888">
          <w:marLeft w:val="2520"/>
          <w:marRight w:val="0"/>
          <w:marTop w:val="100"/>
          <w:marBottom w:val="0"/>
          <w:divBdr>
            <w:top w:val="none" w:sz="0" w:space="0" w:color="auto"/>
            <w:left w:val="none" w:sz="0" w:space="0" w:color="auto"/>
            <w:bottom w:val="none" w:sz="0" w:space="0" w:color="auto"/>
            <w:right w:val="none" w:sz="0" w:space="0" w:color="auto"/>
          </w:divBdr>
        </w:div>
        <w:div w:id="1250381479">
          <w:marLeft w:val="2520"/>
          <w:marRight w:val="0"/>
          <w:marTop w:val="100"/>
          <w:marBottom w:val="0"/>
          <w:divBdr>
            <w:top w:val="none" w:sz="0" w:space="0" w:color="auto"/>
            <w:left w:val="none" w:sz="0" w:space="0" w:color="auto"/>
            <w:bottom w:val="none" w:sz="0" w:space="0" w:color="auto"/>
            <w:right w:val="none" w:sz="0" w:space="0" w:color="auto"/>
          </w:divBdr>
        </w:div>
        <w:div w:id="410391892">
          <w:marLeft w:val="2520"/>
          <w:marRight w:val="0"/>
          <w:marTop w:val="100"/>
          <w:marBottom w:val="0"/>
          <w:divBdr>
            <w:top w:val="none" w:sz="0" w:space="0" w:color="auto"/>
            <w:left w:val="none" w:sz="0" w:space="0" w:color="auto"/>
            <w:bottom w:val="none" w:sz="0" w:space="0" w:color="auto"/>
            <w:right w:val="none" w:sz="0" w:space="0" w:color="auto"/>
          </w:divBdr>
        </w:div>
      </w:divsChild>
    </w:div>
    <w:div w:id="1116825147">
      <w:bodyDiv w:val="1"/>
      <w:marLeft w:val="0"/>
      <w:marRight w:val="0"/>
      <w:marTop w:val="0"/>
      <w:marBottom w:val="0"/>
      <w:divBdr>
        <w:top w:val="none" w:sz="0" w:space="0" w:color="auto"/>
        <w:left w:val="none" w:sz="0" w:space="0" w:color="auto"/>
        <w:bottom w:val="none" w:sz="0" w:space="0" w:color="auto"/>
        <w:right w:val="none" w:sz="0" w:space="0" w:color="auto"/>
      </w:divBdr>
    </w:div>
    <w:div w:id="1300305013">
      <w:bodyDiv w:val="1"/>
      <w:marLeft w:val="0"/>
      <w:marRight w:val="0"/>
      <w:marTop w:val="0"/>
      <w:marBottom w:val="0"/>
      <w:divBdr>
        <w:top w:val="none" w:sz="0" w:space="0" w:color="auto"/>
        <w:left w:val="none" w:sz="0" w:space="0" w:color="auto"/>
        <w:bottom w:val="none" w:sz="0" w:space="0" w:color="auto"/>
        <w:right w:val="none" w:sz="0" w:space="0" w:color="auto"/>
      </w:divBdr>
    </w:div>
    <w:div w:id="1754232536">
      <w:bodyDiv w:val="1"/>
      <w:marLeft w:val="0"/>
      <w:marRight w:val="0"/>
      <w:marTop w:val="0"/>
      <w:marBottom w:val="0"/>
      <w:divBdr>
        <w:top w:val="none" w:sz="0" w:space="0" w:color="auto"/>
        <w:left w:val="none" w:sz="0" w:space="0" w:color="auto"/>
        <w:bottom w:val="none" w:sz="0" w:space="0" w:color="auto"/>
        <w:right w:val="none" w:sz="0" w:space="0" w:color="auto"/>
      </w:divBdr>
      <w:divsChild>
        <w:div w:id="147598184">
          <w:marLeft w:val="360"/>
          <w:marRight w:val="0"/>
          <w:marTop w:val="200"/>
          <w:marBottom w:val="0"/>
          <w:divBdr>
            <w:top w:val="none" w:sz="0" w:space="0" w:color="auto"/>
            <w:left w:val="none" w:sz="0" w:space="0" w:color="auto"/>
            <w:bottom w:val="none" w:sz="0" w:space="0" w:color="auto"/>
            <w:right w:val="none" w:sz="0" w:space="0" w:color="auto"/>
          </w:divBdr>
        </w:div>
        <w:div w:id="1215968597">
          <w:marLeft w:val="1080"/>
          <w:marRight w:val="0"/>
          <w:marTop w:val="100"/>
          <w:marBottom w:val="0"/>
          <w:divBdr>
            <w:top w:val="none" w:sz="0" w:space="0" w:color="auto"/>
            <w:left w:val="none" w:sz="0" w:space="0" w:color="auto"/>
            <w:bottom w:val="none" w:sz="0" w:space="0" w:color="auto"/>
            <w:right w:val="none" w:sz="0" w:space="0" w:color="auto"/>
          </w:divBdr>
        </w:div>
        <w:div w:id="318464804">
          <w:marLeft w:val="1080"/>
          <w:marRight w:val="0"/>
          <w:marTop w:val="100"/>
          <w:marBottom w:val="0"/>
          <w:divBdr>
            <w:top w:val="none" w:sz="0" w:space="0" w:color="auto"/>
            <w:left w:val="none" w:sz="0" w:space="0" w:color="auto"/>
            <w:bottom w:val="none" w:sz="0" w:space="0" w:color="auto"/>
            <w:right w:val="none" w:sz="0" w:space="0" w:color="auto"/>
          </w:divBdr>
        </w:div>
        <w:div w:id="1513841773">
          <w:marLeft w:val="360"/>
          <w:marRight w:val="0"/>
          <w:marTop w:val="200"/>
          <w:marBottom w:val="0"/>
          <w:divBdr>
            <w:top w:val="none" w:sz="0" w:space="0" w:color="auto"/>
            <w:left w:val="none" w:sz="0" w:space="0" w:color="auto"/>
            <w:bottom w:val="none" w:sz="0" w:space="0" w:color="auto"/>
            <w:right w:val="none" w:sz="0" w:space="0" w:color="auto"/>
          </w:divBdr>
        </w:div>
        <w:div w:id="1163928594">
          <w:marLeft w:val="1080"/>
          <w:marRight w:val="0"/>
          <w:marTop w:val="100"/>
          <w:marBottom w:val="0"/>
          <w:divBdr>
            <w:top w:val="none" w:sz="0" w:space="0" w:color="auto"/>
            <w:left w:val="none" w:sz="0" w:space="0" w:color="auto"/>
            <w:bottom w:val="none" w:sz="0" w:space="0" w:color="auto"/>
            <w:right w:val="none" w:sz="0" w:space="0" w:color="auto"/>
          </w:divBdr>
        </w:div>
      </w:divsChild>
    </w:div>
    <w:div w:id="1893346065">
      <w:bodyDiv w:val="1"/>
      <w:marLeft w:val="0"/>
      <w:marRight w:val="0"/>
      <w:marTop w:val="0"/>
      <w:marBottom w:val="0"/>
      <w:divBdr>
        <w:top w:val="none" w:sz="0" w:space="0" w:color="auto"/>
        <w:left w:val="none" w:sz="0" w:space="0" w:color="auto"/>
        <w:bottom w:val="none" w:sz="0" w:space="0" w:color="auto"/>
        <w:right w:val="none" w:sz="0" w:space="0" w:color="auto"/>
      </w:divBdr>
      <w:divsChild>
        <w:div w:id="1820419666">
          <w:marLeft w:val="360"/>
          <w:marRight w:val="0"/>
          <w:marTop w:val="200"/>
          <w:marBottom w:val="0"/>
          <w:divBdr>
            <w:top w:val="none" w:sz="0" w:space="0" w:color="auto"/>
            <w:left w:val="none" w:sz="0" w:space="0" w:color="auto"/>
            <w:bottom w:val="none" w:sz="0" w:space="0" w:color="auto"/>
            <w:right w:val="none" w:sz="0" w:space="0" w:color="auto"/>
          </w:divBdr>
        </w:div>
        <w:div w:id="2032140450">
          <w:marLeft w:val="1080"/>
          <w:marRight w:val="0"/>
          <w:marTop w:val="100"/>
          <w:marBottom w:val="0"/>
          <w:divBdr>
            <w:top w:val="none" w:sz="0" w:space="0" w:color="auto"/>
            <w:left w:val="none" w:sz="0" w:space="0" w:color="auto"/>
            <w:bottom w:val="none" w:sz="0" w:space="0" w:color="auto"/>
            <w:right w:val="none" w:sz="0" w:space="0" w:color="auto"/>
          </w:divBdr>
        </w:div>
        <w:div w:id="462160217">
          <w:marLeft w:val="1080"/>
          <w:marRight w:val="0"/>
          <w:marTop w:val="100"/>
          <w:marBottom w:val="0"/>
          <w:divBdr>
            <w:top w:val="none" w:sz="0" w:space="0" w:color="auto"/>
            <w:left w:val="none" w:sz="0" w:space="0" w:color="auto"/>
            <w:bottom w:val="none" w:sz="0" w:space="0" w:color="auto"/>
            <w:right w:val="none" w:sz="0" w:space="0" w:color="auto"/>
          </w:divBdr>
        </w:div>
        <w:div w:id="960764197">
          <w:marLeft w:val="360"/>
          <w:marRight w:val="0"/>
          <w:marTop w:val="200"/>
          <w:marBottom w:val="0"/>
          <w:divBdr>
            <w:top w:val="none" w:sz="0" w:space="0" w:color="auto"/>
            <w:left w:val="none" w:sz="0" w:space="0" w:color="auto"/>
            <w:bottom w:val="none" w:sz="0" w:space="0" w:color="auto"/>
            <w:right w:val="none" w:sz="0" w:space="0" w:color="auto"/>
          </w:divBdr>
        </w:div>
        <w:div w:id="553587628">
          <w:marLeft w:val="1080"/>
          <w:marRight w:val="0"/>
          <w:marTop w:val="100"/>
          <w:marBottom w:val="0"/>
          <w:divBdr>
            <w:top w:val="none" w:sz="0" w:space="0" w:color="auto"/>
            <w:left w:val="none" w:sz="0" w:space="0" w:color="auto"/>
            <w:bottom w:val="none" w:sz="0" w:space="0" w:color="auto"/>
            <w:right w:val="none" w:sz="0" w:space="0" w:color="auto"/>
          </w:divBdr>
        </w:div>
        <w:div w:id="1029799798">
          <w:marLeft w:val="1080"/>
          <w:marRight w:val="0"/>
          <w:marTop w:val="100"/>
          <w:marBottom w:val="0"/>
          <w:divBdr>
            <w:top w:val="none" w:sz="0" w:space="0" w:color="auto"/>
            <w:left w:val="none" w:sz="0" w:space="0" w:color="auto"/>
            <w:bottom w:val="none" w:sz="0" w:space="0" w:color="auto"/>
            <w:right w:val="none" w:sz="0" w:space="0" w:color="auto"/>
          </w:divBdr>
        </w:div>
      </w:divsChild>
    </w:div>
    <w:div w:id="190888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1C14B-F747-BE44-A82B-0F5A725CC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36</Pages>
  <Words>10255</Words>
  <Characters>56407</Characters>
  <Application>Microsoft Office Word</Application>
  <DocSecurity>0</DocSecurity>
  <Lines>470</Lines>
  <Paragraphs>133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66529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Stephanie Taylor</dc:creator>
  <cp:keywords/>
  <dc:description/>
  <cp:lastModifiedBy>Oriol Bausà Peris</cp:lastModifiedBy>
  <cp:revision>5</cp:revision>
  <dcterms:created xsi:type="dcterms:W3CDTF">2020-01-01T16:58:00Z</dcterms:created>
  <dcterms:modified xsi:type="dcterms:W3CDTF">2020-01-02T13:44:00Z</dcterms:modified>
</cp:coreProperties>
</file>